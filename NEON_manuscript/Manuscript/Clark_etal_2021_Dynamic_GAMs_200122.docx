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8CEC6C" w14:textId="1B960138" w:rsidR="00F10CB8" w:rsidRDefault="00F10CB8" w:rsidP="00136D5F">
      <w:pPr>
        <w:rPr>
          <w:b/>
          <w:bCs/>
          <w:lang w:val="en-AU"/>
        </w:rPr>
      </w:pPr>
      <w:r>
        <w:rPr>
          <w:b/>
          <w:bCs/>
          <w:lang w:val="en-AU"/>
        </w:rPr>
        <w:t>Dynamic Generalised Additive Models</w:t>
      </w:r>
      <w:ins w:id="0" w:author="Wells K.L." w:date="2022-01-18T17:44:00Z">
        <w:r w:rsidR="00AD7614">
          <w:rPr>
            <w:b/>
            <w:bCs/>
            <w:lang w:val="en-AU"/>
          </w:rPr>
          <w:t xml:space="preserve"> (</w:t>
        </w:r>
      </w:ins>
      <w:ins w:id="1" w:author="Nicholas Clark" w:date="2022-01-20T14:46:00Z">
        <w:r w:rsidR="00C83602">
          <w:rPr>
            <w:b/>
            <w:bCs/>
            <w:lang w:val="en-AU"/>
          </w:rPr>
          <w:t>D</w:t>
        </w:r>
      </w:ins>
      <w:ins w:id="2" w:author="Wells K.L." w:date="2022-01-18T17:44:00Z">
        <w:r w:rsidR="00AD7614">
          <w:rPr>
            <w:b/>
            <w:bCs/>
            <w:lang w:val="en-AU"/>
          </w:rPr>
          <w:t>GA</w:t>
        </w:r>
        <w:del w:id="3" w:author="Nicholas Clark" w:date="2022-01-20T14:46:00Z">
          <w:r w:rsidR="00AD7614" w:rsidDel="00C83602">
            <w:rPr>
              <w:b/>
              <w:bCs/>
              <w:lang w:val="en-AU"/>
            </w:rPr>
            <w:delText>D</w:delText>
          </w:r>
        </w:del>
        <w:r w:rsidR="00AD7614">
          <w:rPr>
            <w:b/>
            <w:bCs/>
            <w:lang w:val="en-AU"/>
          </w:rPr>
          <w:t>M)</w:t>
        </w:r>
      </w:ins>
      <w:r>
        <w:rPr>
          <w:b/>
          <w:bCs/>
          <w:lang w:val="en-AU"/>
        </w:rPr>
        <w:t xml:space="preserve"> for forecasting discrete ecological time series</w:t>
      </w:r>
    </w:p>
    <w:p w14:paraId="3597C888" w14:textId="77777777" w:rsidR="00296B38" w:rsidRDefault="00296B38" w:rsidP="00766756"/>
    <w:p w14:paraId="609EE8E4" w14:textId="1FCA792F" w:rsidR="00766756" w:rsidRDefault="00766756" w:rsidP="00766756">
      <w:r>
        <w:t xml:space="preserve">Nicholas J Clark </w:t>
      </w:r>
      <w:r>
        <w:rPr>
          <w:vertAlign w:val="superscript"/>
        </w:rPr>
        <w:t>1</w:t>
      </w:r>
      <w:r>
        <w:t xml:space="preserve"> and Konstans Wells </w:t>
      </w:r>
      <w:commentRangeStart w:id="4"/>
      <w:r>
        <w:rPr>
          <w:vertAlign w:val="superscript"/>
        </w:rPr>
        <w:t>2</w:t>
      </w:r>
      <w:commentRangeEnd w:id="4"/>
      <w:r w:rsidR="00B4020C">
        <w:rPr>
          <w:rStyle w:val="CommentReference"/>
        </w:rPr>
        <w:commentReference w:id="4"/>
      </w:r>
    </w:p>
    <w:p w14:paraId="4B596432" w14:textId="77777777" w:rsidR="00766756" w:rsidRDefault="00766756" w:rsidP="00766756"/>
    <w:p w14:paraId="3F65A52F" w14:textId="19F0A480" w:rsidR="00766756" w:rsidRDefault="00766756" w:rsidP="00766756">
      <w:r>
        <w:rPr>
          <w:vertAlign w:val="superscript"/>
        </w:rPr>
        <w:t>1</w:t>
      </w:r>
      <w:r>
        <w:t xml:space="preserve"> School of Veterinary Science, The University of Queensland, Gatton QLD 4343 Australia </w:t>
      </w:r>
    </w:p>
    <w:p w14:paraId="397EDFCE" w14:textId="0C1AC815" w:rsidR="00766756" w:rsidRDefault="00766756" w:rsidP="00766756">
      <w:r>
        <w:rPr>
          <w:vertAlign w:val="superscript"/>
        </w:rPr>
        <w:t xml:space="preserve">2 </w:t>
      </w:r>
      <w:r w:rsidR="00181A76" w:rsidRPr="00181A76">
        <w:t>Department of Biosciences, Swansea University, Swansea SA2 8PP, UK</w:t>
      </w:r>
    </w:p>
    <w:p w14:paraId="263CDD2B" w14:textId="77777777" w:rsidR="00766756" w:rsidRDefault="00766756" w:rsidP="00766756"/>
    <w:p w14:paraId="07FD93F0" w14:textId="77777777" w:rsidR="00766756" w:rsidRDefault="00766756" w:rsidP="00766756">
      <w:r>
        <w:t xml:space="preserve">Corresponding Author:  </w:t>
      </w:r>
    </w:p>
    <w:p w14:paraId="26212572" w14:textId="3A987336" w:rsidR="00766756" w:rsidRDefault="00766756" w:rsidP="00766756">
      <w:r>
        <w:t>Nicholas J Clark</w:t>
      </w:r>
    </w:p>
    <w:p w14:paraId="60A65649" w14:textId="7758F9B9" w:rsidR="00766756" w:rsidRDefault="00766756" w:rsidP="00766756">
      <w:r>
        <w:t>n.clark@uq.edu.au</w:t>
      </w:r>
    </w:p>
    <w:p w14:paraId="6849207C" w14:textId="77777777" w:rsidR="00766756" w:rsidRDefault="00766756" w:rsidP="00766756">
      <w:r>
        <w:t xml:space="preserve">School of Veterinary Science, The University of Queensland, Gatton QLD 4343 Australia </w:t>
      </w:r>
    </w:p>
    <w:p w14:paraId="0201D95C" w14:textId="77777777" w:rsidR="00F10CB8" w:rsidRDefault="00F10CB8" w:rsidP="00136D5F">
      <w:pPr>
        <w:rPr>
          <w:b/>
          <w:bCs/>
          <w:lang w:val="en-AU"/>
        </w:rPr>
      </w:pPr>
    </w:p>
    <w:p w14:paraId="2CF4E796" w14:textId="77777777" w:rsidR="00766756" w:rsidRDefault="00766756" w:rsidP="00136D5F">
      <w:pPr>
        <w:rPr>
          <w:b/>
          <w:bCs/>
          <w:lang w:val="en-AU"/>
        </w:rPr>
      </w:pPr>
    </w:p>
    <w:p w14:paraId="28301D94" w14:textId="77777777" w:rsidR="00766756" w:rsidRDefault="00766756">
      <w:pPr>
        <w:rPr>
          <w:b/>
          <w:bCs/>
          <w:lang w:val="en-AU"/>
        </w:rPr>
      </w:pPr>
      <w:r>
        <w:rPr>
          <w:b/>
          <w:bCs/>
          <w:lang w:val="en-AU"/>
        </w:rPr>
        <w:br w:type="page"/>
      </w:r>
    </w:p>
    <w:p w14:paraId="714B98E6" w14:textId="4A65385D" w:rsidR="000D4748" w:rsidRDefault="000D4748" w:rsidP="00136D5F">
      <w:pPr>
        <w:rPr>
          <w:b/>
          <w:bCs/>
          <w:lang w:val="en-AU"/>
        </w:rPr>
      </w:pPr>
      <w:r>
        <w:rPr>
          <w:b/>
          <w:bCs/>
          <w:lang w:val="en-AU"/>
        </w:rPr>
        <w:lastRenderedPageBreak/>
        <w:t>ABSTRACT</w:t>
      </w:r>
    </w:p>
    <w:p w14:paraId="5A8875C5" w14:textId="510041EA" w:rsidR="00074534" w:rsidRDefault="00A8024A" w:rsidP="00136D5F">
      <w:pPr>
        <w:rPr>
          <w:lang w:val="en-AU"/>
        </w:rPr>
      </w:pPr>
      <w:r w:rsidRPr="00A8024A">
        <w:rPr>
          <w:lang w:val="en-AU"/>
        </w:rPr>
        <w:t xml:space="preserve">1. </w:t>
      </w:r>
      <w:r w:rsidR="001A25BB">
        <w:rPr>
          <w:lang w:val="en-AU"/>
        </w:rPr>
        <w:t xml:space="preserve">Generalised Additive Models (GAMs) are increasingly popular </w:t>
      </w:r>
      <w:r w:rsidR="00074534">
        <w:rPr>
          <w:lang w:val="en-AU"/>
        </w:rPr>
        <w:t>for</w:t>
      </w:r>
      <w:r w:rsidR="001A25BB">
        <w:rPr>
          <w:lang w:val="en-AU"/>
        </w:rPr>
        <w:t xml:space="preserve"> describ</w:t>
      </w:r>
      <w:r w:rsidR="00074534">
        <w:rPr>
          <w:lang w:val="en-AU"/>
        </w:rPr>
        <w:t>ing</w:t>
      </w:r>
      <w:r w:rsidR="001A25BB" w:rsidRPr="001A25BB">
        <w:rPr>
          <w:lang w:val="en-AU"/>
        </w:rPr>
        <w:t xml:space="preserve"> </w:t>
      </w:r>
      <w:r w:rsidR="00074534">
        <w:rPr>
          <w:lang w:val="en-AU"/>
        </w:rPr>
        <w:t>smooth</w:t>
      </w:r>
      <w:r w:rsidR="001A25BB" w:rsidRPr="001A25BB">
        <w:rPr>
          <w:lang w:val="en-AU"/>
        </w:rPr>
        <w:t xml:space="preserve"> relationships between </w:t>
      </w:r>
      <w:r w:rsidR="001A25BB">
        <w:rPr>
          <w:lang w:val="en-AU"/>
        </w:rPr>
        <w:t>predictors</w:t>
      </w:r>
      <w:r w:rsidR="001A25BB" w:rsidRPr="001A25BB">
        <w:rPr>
          <w:lang w:val="en-AU"/>
        </w:rPr>
        <w:t xml:space="preserve"> and response</w:t>
      </w:r>
      <w:r w:rsidR="001D1CDA">
        <w:rPr>
          <w:lang w:val="en-AU"/>
        </w:rPr>
        <w:t xml:space="preserve"> variables</w:t>
      </w:r>
      <w:r w:rsidR="001A25BB">
        <w:rPr>
          <w:lang w:val="en-AU"/>
        </w:rPr>
        <w:t>.</w:t>
      </w:r>
      <w:r w:rsidR="001A25BB" w:rsidRPr="001A25BB">
        <w:rPr>
          <w:lang w:val="en-AU"/>
        </w:rPr>
        <w:t xml:space="preserve"> </w:t>
      </w:r>
      <w:r w:rsidR="00074534" w:rsidRPr="00074534">
        <w:rPr>
          <w:lang w:val="en-AU"/>
        </w:rPr>
        <w:t xml:space="preserve">GAMs are </w:t>
      </w:r>
      <w:r w:rsidR="00074534">
        <w:rPr>
          <w:lang w:val="en-AU"/>
        </w:rPr>
        <w:t xml:space="preserve">particularly relevant in ecology for representing hierarchical </w:t>
      </w:r>
      <w:r w:rsidR="001D1CDA">
        <w:rPr>
          <w:lang w:val="en-AU"/>
        </w:rPr>
        <w:t>smooth functions</w:t>
      </w:r>
      <w:r w:rsidR="00074534">
        <w:rPr>
          <w:lang w:val="en-AU"/>
        </w:rPr>
        <w:t xml:space="preserve"> </w:t>
      </w:r>
      <w:r w:rsidR="001D1CDA">
        <w:rPr>
          <w:lang w:val="en-AU"/>
        </w:rPr>
        <w:t>for</w:t>
      </w:r>
      <w:r w:rsidR="00074534">
        <w:rPr>
          <w:lang w:val="en-AU"/>
        </w:rPr>
        <w:t xml:space="preserve"> </w:t>
      </w:r>
      <w:r w:rsidR="00856267">
        <w:rPr>
          <w:lang w:val="en-AU"/>
        </w:rPr>
        <w:t>discrete</w:t>
      </w:r>
      <w:r w:rsidR="00074534">
        <w:rPr>
          <w:lang w:val="en-AU"/>
        </w:rPr>
        <w:t xml:space="preserve"> response</w:t>
      </w:r>
      <w:r w:rsidR="00C06FCE">
        <w:rPr>
          <w:lang w:val="en-AU"/>
        </w:rPr>
        <w:t>s</w:t>
      </w:r>
      <w:r w:rsidR="00074534">
        <w:rPr>
          <w:lang w:val="en-AU"/>
        </w:rPr>
        <w:t xml:space="preserve"> that encompass complex</w:t>
      </w:r>
      <w:r w:rsidR="00074534" w:rsidRPr="00074534">
        <w:rPr>
          <w:lang w:val="en-AU"/>
        </w:rPr>
        <w:t xml:space="preserve"> features </w:t>
      </w:r>
      <w:r w:rsidR="00074534">
        <w:rPr>
          <w:lang w:val="en-AU"/>
        </w:rPr>
        <w:t xml:space="preserve">including </w:t>
      </w:r>
      <w:r w:rsidR="00074534" w:rsidRPr="00074534">
        <w:rPr>
          <w:lang w:val="en-AU"/>
        </w:rPr>
        <w:t xml:space="preserve">zero-inflation, </w:t>
      </w:r>
      <w:r w:rsidR="00074534">
        <w:rPr>
          <w:lang w:val="en-AU"/>
        </w:rPr>
        <w:t xml:space="preserve">bounding and </w:t>
      </w:r>
      <w:r w:rsidR="0049648A">
        <w:rPr>
          <w:lang w:val="en-AU"/>
        </w:rPr>
        <w:t>uneven sampling</w:t>
      </w:r>
      <w:r w:rsidR="00074534">
        <w:rPr>
          <w:lang w:val="en-AU"/>
        </w:rPr>
        <w:t xml:space="preserve">. </w:t>
      </w:r>
      <w:r w:rsidR="00C06FCE">
        <w:rPr>
          <w:lang w:val="en-AU"/>
        </w:rPr>
        <w:t>However</w:t>
      </w:r>
      <w:r w:rsidR="00F95F1E">
        <w:rPr>
          <w:lang w:val="en-AU"/>
        </w:rPr>
        <w:t>,</w:t>
      </w:r>
      <w:r w:rsidR="00C06FCE">
        <w:rPr>
          <w:lang w:val="en-AU"/>
        </w:rPr>
        <w:t xml:space="preserve"> GAMs are less useful for producing forecasts as the</w:t>
      </w:r>
      <w:r w:rsidR="00A928CC">
        <w:rPr>
          <w:lang w:val="en-AU"/>
        </w:rPr>
        <w:t>ir</w:t>
      </w:r>
      <w:r w:rsidR="00C06FCE">
        <w:rPr>
          <w:lang w:val="en-AU"/>
        </w:rPr>
        <w:t xml:space="preserve"> </w:t>
      </w:r>
      <w:r w:rsidR="00074534">
        <w:rPr>
          <w:lang w:val="en-AU"/>
        </w:rPr>
        <w:t xml:space="preserve">smooth functions </w:t>
      </w:r>
      <w:r w:rsidR="00C06FCE">
        <w:rPr>
          <w:lang w:val="en-AU"/>
        </w:rPr>
        <w:t xml:space="preserve">provide unstable </w:t>
      </w:r>
      <w:r w:rsidR="00074534">
        <w:rPr>
          <w:lang w:val="en-AU"/>
        </w:rPr>
        <w:t>predict</w:t>
      </w:r>
      <w:r w:rsidR="00C06FCE">
        <w:rPr>
          <w:lang w:val="en-AU"/>
        </w:rPr>
        <w:t>ions</w:t>
      </w:r>
      <w:r w:rsidR="00074534" w:rsidRPr="00CE5034">
        <w:rPr>
          <w:lang w:val="en-AU"/>
        </w:rPr>
        <w:t xml:space="preserve"> </w:t>
      </w:r>
      <w:r w:rsidR="00074534">
        <w:rPr>
          <w:lang w:val="en-AU"/>
        </w:rPr>
        <w:t>outside</w:t>
      </w:r>
      <w:r w:rsidR="00074534" w:rsidRPr="00CE5034">
        <w:rPr>
          <w:lang w:val="en-AU"/>
        </w:rPr>
        <w:t xml:space="preserve"> the range </w:t>
      </w:r>
      <w:r w:rsidR="00074534">
        <w:rPr>
          <w:lang w:val="en-AU"/>
        </w:rPr>
        <w:t xml:space="preserve">of </w:t>
      </w:r>
      <w:r w:rsidR="00074534" w:rsidRPr="00CE5034">
        <w:rPr>
          <w:lang w:val="en-AU"/>
        </w:rPr>
        <w:t>train</w:t>
      </w:r>
      <w:r w:rsidR="00074534">
        <w:rPr>
          <w:lang w:val="en-AU"/>
        </w:rPr>
        <w:t>ing data</w:t>
      </w:r>
      <w:r w:rsidR="00C06FCE">
        <w:rPr>
          <w:lang w:val="en-AU"/>
        </w:rPr>
        <w:t>.</w:t>
      </w:r>
    </w:p>
    <w:p w14:paraId="6D4337B0" w14:textId="77777777" w:rsidR="00A8024A" w:rsidRPr="00A8024A" w:rsidRDefault="00A8024A" w:rsidP="00136D5F">
      <w:pPr>
        <w:rPr>
          <w:lang w:val="en-AU"/>
        </w:rPr>
      </w:pPr>
    </w:p>
    <w:p w14:paraId="1529496F" w14:textId="5529DF28" w:rsidR="00F95F1E" w:rsidRDefault="000D4748" w:rsidP="00136D5F">
      <w:pPr>
        <w:rPr>
          <w:lang w:val="en-AU"/>
        </w:rPr>
      </w:pPr>
      <w:r w:rsidRPr="00A8024A">
        <w:rPr>
          <w:lang w:val="en-AU"/>
        </w:rPr>
        <w:t>2.</w:t>
      </w:r>
      <w:r w:rsidR="001A066F">
        <w:rPr>
          <w:lang w:val="en-AU"/>
        </w:rPr>
        <w:t xml:space="preserve"> </w:t>
      </w:r>
      <w:r w:rsidR="00495799">
        <w:rPr>
          <w:lang w:val="en-AU"/>
        </w:rPr>
        <w:t>W</w:t>
      </w:r>
      <w:r w:rsidRPr="00A8024A">
        <w:rPr>
          <w:lang w:val="en-AU"/>
        </w:rPr>
        <w:t xml:space="preserve">e introduce </w:t>
      </w:r>
      <w:r w:rsidR="005B40DB">
        <w:rPr>
          <w:lang w:val="en-AU"/>
        </w:rPr>
        <w:t>dynamic Generalised Additive Models</w:t>
      </w:r>
      <w:r w:rsidRPr="00A8024A">
        <w:rPr>
          <w:lang w:val="en-AU"/>
        </w:rPr>
        <w:t xml:space="preserve">, where </w:t>
      </w:r>
      <w:r w:rsidR="005B40DB">
        <w:rPr>
          <w:lang w:val="en-AU"/>
        </w:rPr>
        <w:t>the GAM linear predictor is jointly estimated with</w:t>
      </w:r>
      <w:r w:rsidR="005B40DB" w:rsidRPr="005B40DB">
        <w:rPr>
          <w:lang w:val="en-AU"/>
        </w:rPr>
        <w:t xml:space="preserve"> unobserved trends</w:t>
      </w:r>
      <w:r w:rsidR="00662A1D">
        <w:rPr>
          <w:lang w:val="en-AU"/>
        </w:rPr>
        <w:t xml:space="preserve"> to</w:t>
      </w:r>
      <w:r w:rsidR="0088659F">
        <w:rPr>
          <w:lang w:val="en-AU"/>
        </w:rPr>
        <w:t xml:space="preserve"> model</w:t>
      </w:r>
      <w:r w:rsidR="005B40DB" w:rsidRPr="005B40DB">
        <w:rPr>
          <w:lang w:val="en-AU"/>
        </w:rPr>
        <w:t xml:space="preserve"> time series </w:t>
      </w:r>
      <w:r w:rsidR="0088659F">
        <w:rPr>
          <w:lang w:val="en-AU"/>
        </w:rPr>
        <w:t xml:space="preserve">that </w:t>
      </w:r>
      <w:r w:rsidR="005B40DB" w:rsidRPr="005B40DB">
        <w:rPr>
          <w:lang w:val="en-AU"/>
        </w:rPr>
        <w:t xml:space="preserve">evolve as </w:t>
      </w:r>
      <w:r w:rsidR="005B40DB">
        <w:rPr>
          <w:lang w:val="en-AU"/>
        </w:rPr>
        <w:t xml:space="preserve">a function of nonlinear predictor </w:t>
      </w:r>
      <w:r w:rsidR="00DD1907">
        <w:rPr>
          <w:lang w:val="en-AU"/>
        </w:rPr>
        <w:t>associations</w:t>
      </w:r>
      <w:r w:rsidR="005B40DB">
        <w:rPr>
          <w:lang w:val="en-AU"/>
        </w:rPr>
        <w:t xml:space="preserve"> and </w:t>
      </w:r>
      <w:r w:rsidR="00524EF5">
        <w:rPr>
          <w:lang w:val="en-AU"/>
        </w:rPr>
        <w:t>latent dynamic processes</w:t>
      </w:r>
      <w:r w:rsidR="005B40DB">
        <w:rPr>
          <w:lang w:val="en-AU"/>
        </w:rPr>
        <w:t xml:space="preserve">. </w:t>
      </w:r>
      <w:r w:rsidR="00EE6945">
        <w:rPr>
          <w:lang w:val="en-AU"/>
        </w:rPr>
        <w:t>These models are particularly useful for multivariate series, as they can estimate hierarchical smooth</w:t>
      </w:r>
      <w:r w:rsidR="00E619FF">
        <w:rPr>
          <w:lang w:val="en-AU"/>
        </w:rPr>
        <w:t>s while learning</w:t>
      </w:r>
      <w:r w:rsidR="00EE6945">
        <w:rPr>
          <w:lang w:val="en-AU"/>
        </w:rPr>
        <w:t xml:space="preserve"> complex temporal associations via dimension-reduced dynamic factor processes. </w:t>
      </w:r>
      <w:r w:rsidRPr="00A8024A">
        <w:rPr>
          <w:lang w:val="en-AU"/>
        </w:rPr>
        <w:t xml:space="preserve">We implement </w:t>
      </w:r>
      <w:r w:rsidR="00053FE6">
        <w:rPr>
          <w:lang w:val="en-AU"/>
        </w:rPr>
        <w:t>our</w:t>
      </w:r>
      <w:r w:rsidRPr="00A8024A">
        <w:rPr>
          <w:lang w:val="en-AU"/>
        </w:rPr>
        <w:t xml:space="preserve"> models in </w:t>
      </w:r>
      <w:r w:rsidR="00053FE6">
        <w:rPr>
          <w:lang w:val="en-AU"/>
        </w:rPr>
        <w:t>the</w:t>
      </w:r>
      <w:r w:rsidRPr="00A8024A">
        <w:rPr>
          <w:lang w:val="en-AU"/>
        </w:rPr>
        <w:t xml:space="preserve"> </w:t>
      </w:r>
      <w:r w:rsidR="0073412B" w:rsidRPr="0073412B">
        <w:rPr>
          <w:i/>
          <w:iCs/>
          <w:lang w:val="en-AU"/>
        </w:rPr>
        <w:t>mvgam</w:t>
      </w:r>
      <w:r w:rsidRPr="00A8024A">
        <w:rPr>
          <w:lang w:val="en-AU"/>
        </w:rPr>
        <w:t xml:space="preserve"> R package, which uses the</w:t>
      </w:r>
      <w:r w:rsidR="0073412B">
        <w:rPr>
          <w:lang w:val="en-AU"/>
        </w:rPr>
        <w:t xml:space="preserve"> </w:t>
      </w:r>
      <w:r w:rsidR="0073412B" w:rsidRPr="0073412B">
        <w:rPr>
          <w:i/>
          <w:iCs/>
          <w:lang w:val="en-AU"/>
        </w:rPr>
        <w:t>mgcv</w:t>
      </w:r>
      <w:r w:rsidR="0073412B">
        <w:rPr>
          <w:lang w:val="en-AU"/>
        </w:rPr>
        <w:t xml:space="preserve"> </w:t>
      </w:r>
      <w:r w:rsidR="006A7CA3">
        <w:rPr>
          <w:lang w:val="en-AU"/>
        </w:rPr>
        <w:t xml:space="preserve">and </w:t>
      </w:r>
      <w:r w:rsidR="006A7CA3" w:rsidRPr="008B13B4">
        <w:rPr>
          <w:i/>
          <w:iCs/>
          <w:lang w:val="en-AU"/>
        </w:rPr>
        <w:t>rjags</w:t>
      </w:r>
      <w:r w:rsidR="006A7CA3">
        <w:rPr>
          <w:lang w:val="en-AU"/>
        </w:rPr>
        <w:t xml:space="preserve"> </w:t>
      </w:r>
      <w:r w:rsidR="0073412B">
        <w:rPr>
          <w:lang w:val="en-AU"/>
        </w:rPr>
        <w:t>package</w:t>
      </w:r>
      <w:r w:rsidR="006A7CA3">
        <w:rPr>
          <w:lang w:val="en-AU"/>
        </w:rPr>
        <w:t>s</w:t>
      </w:r>
      <w:r w:rsidR="0073412B">
        <w:rPr>
          <w:lang w:val="en-AU"/>
        </w:rPr>
        <w:t xml:space="preserve"> to construct smoothing splines </w:t>
      </w:r>
      <w:r w:rsidR="006A7CA3">
        <w:rPr>
          <w:lang w:val="en-AU"/>
        </w:rPr>
        <w:t xml:space="preserve">and estimate </w:t>
      </w:r>
      <w:r w:rsidR="008B13B4">
        <w:rPr>
          <w:lang w:val="en-AU"/>
        </w:rPr>
        <w:t xml:space="preserve">unobserved </w:t>
      </w:r>
      <w:r w:rsidR="006A7CA3">
        <w:rPr>
          <w:lang w:val="en-AU"/>
        </w:rPr>
        <w:t>parameters</w:t>
      </w:r>
      <w:r w:rsidR="00A70513">
        <w:rPr>
          <w:lang w:val="en-AU"/>
        </w:rPr>
        <w:t xml:space="preserve"> in a probabilistic framework</w:t>
      </w:r>
      <w:r w:rsidRPr="00A8024A">
        <w:rPr>
          <w:lang w:val="en-AU"/>
        </w:rPr>
        <w:t xml:space="preserve">. </w:t>
      </w:r>
    </w:p>
    <w:p w14:paraId="6294F00B" w14:textId="77777777" w:rsidR="00F95F1E" w:rsidRDefault="00F95F1E" w:rsidP="00136D5F">
      <w:pPr>
        <w:rPr>
          <w:lang w:val="en-AU"/>
        </w:rPr>
      </w:pPr>
    </w:p>
    <w:p w14:paraId="2686B5B6" w14:textId="1C3BD502" w:rsidR="00A8024A" w:rsidRPr="00A8024A" w:rsidRDefault="00F95F1E" w:rsidP="00A02530">
      <w:pPr>
        <w:rPr>
          <w:lang w:val="en-AU"/>
        </w:rPr>
      </w:pPr>
      <w:r>
        <w:rPr>
          <w:lang w:val="en-AU"/>
        </w:rPr>
        <w:t xml:space="preserve">3. </w:t>
      </w:r>
      <w:r w:rsidR="00DD1907">
        <w:rPr>
          <w:lang w:val="en-AU"/>
        </w:rPr>
        <w:t>Using simulations,</w:t>
      </w:r>
      <w:r w:rsidR="00DD1907" w:rsidRPr="00DD1907">
        <w:t xml:space="preserve"> </w:t>
      </w:r>
      <w:r w:rsidR="00DD1907">
        <w:rPr>
          <w:lang w:val="en-AU"/>
        </w:rPr>
        <w:t>w</w:t>
      </w:r>
      <w:r w:rsidR="00DD1907" w:rsidRPr="00DD1907">
        <w:rPr>
          <w:lang w:val="en-AU"/>
        </w:rPr>
        <w:t xml:space="preserve">e illustrate how </w:t>
      </w:r>
      <w:r w:rsidR="00DD1907">
        <w:rPr>
          <w:lang w:val="en-AU"/>
        </w:rPr>
        <w:t xml:space="preserve">our </w:t>
      </w:r>
      <w:r w:rsidR="00DD1907" w:rsidRPr="00DD1907">
        <w:rPr>
          <w:lang w:val="en-AU"/>
        </w:rPr>
        <w:t>model</w:t>
      </w:r>
      <w:r w:rsidR="00DD1907">
        <w:rPr>
          <w:lang w:val="en-AU"/>
        </w:rPr>
        <w:t>s</w:t>
      </w:r>
      <w:r w:rsidR="00DD1907" w:rsidRPr="00DD1907">
        <w:rPr>
          <w:lang w:val="en-AU"/>
        </w:rPr>
        <w:t xml:space="preserve"> </w:t>
      </w:r>
      <w:r>
        <w:rPr>
          <w:lang w:val="en-AU"/>
        </w:rPr>
        <w:t xml:space="preserve">outperform competing formulations in realistic ecological forecasting tasks while </w:t>
      </w:r>
      <w:r w:rsidR="00DD1907">
        <w:rPr>
          <w:lang w:val="en-AU"/>
        </w:rPr>
        <w:t>identify</w:t>
      </w:r>
      <w:r>
        <w:rPr>
          <w:lang w:val="en-AU"/>
        </w:rPr>
        <w:t>ing</w:t>
      </w:r>
      <w:r w:rsidR="00DD1907">
        <w:rPr>
          <w:lang w:val="en-AU"/>
        </w:rPr>
        <w:t xml:space="preserve"> </w:t>
      </w:r>
      <w:r>
        <w:rPr>
          <w:lang w:val="en-AU"/>
        </w:rPr>
        <w:t>important smooth predictor functions.</w:t>
      </w:r>
      <w:r w:rsidR="00A02530">
        <w:rPr>
          <w:lang w:val="en-AU"/>
        </w:rPr>
        <w:t xml:space="preserve"> We use a real-world case study to highlight some of</w:t>
      </w:r>
      <w:r w:rsidR="00A02530" w:rsidRPr="00A02530">
        <w:rPr>
          <w:i/>
          <w:iCs/>
          <w:lang w:val="en-AU"/>
        </w:rPr>
        <w:t xml:space="preserve"> mvgam’s</w:t>
      </w:r>
      <w:r w:rsidR="00A02530">
        <w:rPr>
          <w:lang w:val="en-AU"/>
        </w:rPr>
        <w:t xml:space="preserve"> key features, which include </w:t>
      </w:r>
      <w:r w:rsidR="00E97771">
        <w:rPr>
          <w:lang w:val="en-AU"/>
        </w:rPr>
        <w:t xml:space="preserve">functions for: </w:t>
      </w:r>
      <w:r w:rsidR="00A02530">
        <w:rPr>
          <w:lang w:val="en-AU"/>
        </w:rPr>
        <w:t>visualising probabilistic uncertainties for</w:t>
      </w:r>
      <w:r w:rsidR="00A02530" w:rsidRPr="00A02530">
        <w:rPr>
          <w:lang w:val="en-AU"/>
        </w:rPr>
        <w:t xml:space="preserve"> smooths and predictions, </w:t>
      </w:r>
      <w:r w:rsidR="00A02530">
        <w:rPr>
          <w:lang w:val="en-AU"/>
        </w:rPr>
        <w:t>c</w:t>
      </w:r>
      <w:r w:rsidR="00A02530" w:rsidRPr="00A02530">
        <w:rPr>
          <w:lang w:val="en-AU"/>
        </w:rPr>
        <w:t>alculat</w:t>
      </w:r>
      <w:r w:rsidR="00A02530">
        <w:rPr>
          <w:lang w:val="en-AU"/>
        </w:rPr>
        <w:t>ing correlations among series’ latent trends</w:t>
      </w:r>
      <w:r w:rsidR="00E97771">
        <w:rPr>
          <w:lang w:val="en-AU"/>
        </w:rPr>
        <w:t xml:space="preserve">, </w:t>
      </w:r>
      <w:r w:rsidR="00A02530">
        <w:rPr>
          <w:lang w:val="en-AU"/>
        </w:rPr>
        <w:t>p</w:t>
      </w:r>
      <w:r w:rsidR="00A02530" w:rsidRPr="00A02530">
        <w:rPr>
          <w:lang w:val="en-AU"/>
        </w:rPr>
        <w:t>erform</w:t>
      </w:r>
      <w:r w:rsidR="00A02530">
        <w:rPr>
          <w:lang w:val="en-AU"/>
        </w:rPr>
        <w:t>ing</w:t>
      </w:r>
      <w:r w:rsidR="00A02530" w:rsidRPr="00A02530">
        <w:rPr>
          <w:lang w:val="en-AU"/>
        </w:rPr>
        <w:t xml:space="preserve"> model selection using rolling window forecasts</w:t>
      </w:r>
      <w:r w:rsidR="00A02530">
        <w:rPr>
          <w:lang w:val="en-AU"/>
        </w:rPr>
        <w:t xml:space="preserve"> and online data a</w:t>
      </w:r>
      <w:r w:rsidR="00E97771">
        <w:rPr>
          <w:lang w:val="en-AU"/>
        </w:rPr>
        <w:t>ugmentation</w:t>
      </w:r>
      <w:r w:rsidR="00A02530">
        <w:rPr>
          <w:lang w:val="en-AU"/>
        </w:rPr>
        <w:t xml:space="preserve"> via a recursive particle filter.</w:t>
      </w:r>
    </w:p>
    <w:p w14:paraId="522CA705" w14:textId="77777777" w:rsidR="00A8024A" w:rsidRPr="00A8024A" w:rsidRDefault="00A8024A" w:rsidP="00136D5F">
      <w:pPr>
        <w:rPr>
          <w:lang w:val="en-AU"/>
        </w:rPr>
      </w:pPr>
    </w:p>
    <w:p w14:paraId="5763385C" w14:textId="586ADDB9" w:rsidR="000D4748" w:rsidRPr="00A8024A" w:rsidRDefault="000D4748" w:rsidP="0073412B">
      <w:pPr>
        <w:rPr>
          <w:lang w:val="en-AU"/>
        </w:rPr>
      </w:pPr>
      <w:r w:rsidRPr="00A8024A">
        <w:rPr>
          <w:lang w:val="en-AU"/>
        </w:rPr>
        <w:t>4.</w:t>
      </w:r>
      <w:r w:rsidR="001A066F">
        <w:rPr>
          <w:lang w:val="en-AU"/>
        </w:rPr>
        <w:t xml:space="preserve"> </w:t>
      </w:r>
      <w:r w:rsidR="00AB146D">
        <w:rPr>
          <w:lang w:val="en-AU"/>
        </w:rPr>
        <w:t>D</w:t>
      </w:r>
      <w:r w:rsidR="00134F49">
        <w:rPr>
          <w:lang w:val="en-AU"/>
        </w:rPr>
        <w:t>ynamic GAMs</w:t>
      </w:r>
      <w:ins w:id="5" w:author="Wells K.L." w:date="2022-01-18T17:45:00Z">
        <w:r w:rsidR="00AD7614">
          <w:rPr>
            <w:lang w:val="en-AU"/>
          </w:rPr>
          <w:t xml:space="preserve"> (</w:t>
        </w:r>
      </w:ins>
      <w:ins w:id="6" w:author="Nicholas Clark" w:date="2022-01-20T14:46:00Z">
        <w:r w:rsidR="00C83602">
          <w:rPr>
            <w:lang w:val="en-AU"/>
          </w:rPr>
          <w:t>DGA</w:t>
        </w:r>
      </w:ins>
      <w:ins w:id="7" w:author="Wells K.L." w:date="2022-01-18T17:45:00Z">
        <w:del w:id="8" w:author="Nicholas Clark" w:date="2022-01-20T14:46:00Z">
          <w:r w:rsidR="00AD7614" w:rsidDel="00C83602">
            <w:rPr>
              <w:lang w:val="en-AU"/>
            </w:rPr>
            <w:delText>GAD</w:delText>
          </w:r>
        </w:del>
        <w:r w:rsidR="00AD7614">
          <w:rPr>
            <w:lang w:val="en-AU"/>
          </w:rPr>
          <w:t>M)</w:t>
        </w:r>
      </w:ins>
      <w:r w:rsidR="00AB146D">
        <w:rPr>
          <w:lang w:val="en-AU"/>
        </w:rPr>
        <w:t xml:space="preserve"> offer a generalised solution to the </w:t>
      </w:r>
      <w:r w:rsidR="00482AA2">
        <w:rPr>
          <w:lang w:val="en-AU"/>
        </w:rPr>
        <w:t xml:space="preserve">challenge </w:t>
      </w:r>
      <w:r w:rsidR="00AB146D">
        <w:rPr>
          <w:lang w:val="en-AU"/>
        </w:rPr>
        <w:t>of</w:t>
      </w:r>
      <w:r w:rsidR="0073412B" w:rsidRPr="0073412B">
        <w:rPr>
          <w:lang w:val="en-AU"/>
        </w:rPr>
        <w:t xml:space="preserve"> discover</w:t>
      </w:r>
      <w:r w:rsidR="00AB146D">
        <w:rPr>
          <w:lang w:val="en-AU"/>
        </w:rPr>
        <w:t>ing</w:t>
      </w:r>
      <w:r w:rsidR="0073412B" w:rsidRPr="0073412B">
        <w:rPr>
          <w:lang w:val="en-AU"/>
        </w:rPr>
        <w:t xml:space="preserve"> and </w:t>
      </w:r>
      <w:r w:rsidR="0073412B">
        <w:rPr>
          <w:lang w:val="en-AU"/>
        </w:rPr>
        <w:t>forecast</w:t>
      </w:r>
      <w:r w:rsidR="00977AC8">
        <w:rPr>
          <w:lang w:val="en-AU"/>
        </w:rPr>
        <w:t>ing</w:t>
      </w:r>
      <w:r w:rsidR="0073412B" w:rsidRPr="0073412B">
        <w:rPr>
          <w:lang w:val="en-AU"/>
        </w:rPr>
        <w:t xml:space="preserve"> </w:t>
      </w:r>
      <w:r w:rsidR="00E67E23">
        <w:rPr>
          <w:lang w:val="en-AU"/>
        </w:rPr>
        <w:t>discrete time series</w:t>
      </w:r>
      <w:r w:rsidR="0073412B" w:rsidRPr="0073412B">
        <w:rPr>
          <w:lang w:val="en-AU"/>
        </w:rPr>
        <w:t xml:space="preserve"> </w:t>
      </w:r>
      <w:r w:rsidR="00C965A1">
        <w:rPr>
          <w:lang w:val="en-AU"/>
        </w:rPr>
        <w:t xml:space="preserve">while estimating </w:t>
      </w:r>
      <w:r w:rsidR="00CD64B3">
        <w:rPr>
          <w:lang w:val="en-AU"/>
        </w:rPr>
        <w:t>ecologically relevant nonlinear associations</w:t>
      </w:r>
      <w:r w:rsidR="0073412B" w:rsidRPr="0073412B">
        <w:rPr>
          <w:lang w:val="en-AU"/>
        </w:rPr>
        <w:t>.</w:t>
      </w:r>
      <w:r w:rsidR="0073412B">
        <w:rPr>
          <w:lang w:val="en-AU"/>
        </w:rPr>
        <w:t xml:space="preserve"> </w:t>
      </w:r>
      <w:r w:rsidR="00E4065D">
        <w:rPr>
          <w:lang w:val="en-AU"/>
        </w:rPr>
        <w:t>Our</w:t>
      </w:r>
      <w:r w:rsidRPr="00A8024A">
        <w:rPr>
          <w:lang w:val="en-AU"/>
        </w:rPr>
        <w:t xml:space="preserve"> flexible Bayesian models </w:t>
      </w:r>
      <w:r w:rsidR="00E4065D">
        <w:rPr>
          <w:lang w:val="en-AU"/>
        </w:rPr>
        <w:t>will</w:t>
      </w:r>
      <w:r w:rsidRPr="00A8024A">
        <w:rPr>
          <w:lang w:val="en-AU"/>
        </w:rPr>
        <w:t xml:space="preserve"> be particularly useful for </w:t>
      </w:r>
      <w:r w:rsidR="00E4065D">
        <w:rPr>
          <w:rFonts w:eastAsiaTheme="minorEastAsia"/>
        </w:rPr>
        <w:t xml:space="preserve">exploring </w:t>
      </w:r>
      <w:r w:rsidR="00657F0B">
        <w:rPr>
          <w:rFonts w:eastAsiaTheme="minorEastAsia"/>
        </w:rPr>
        <w:t xml:space="preserve">competing </w:t>
      </w:r>
      <w:r w:rsidR="00E4065D">
        <w:rPr>
          <w:rFonts w:eastAsiaTheme="minorEastAsia"/>
        </w:rPr>
        <w:t xml:space="preserve">dynamic ecological models that encompass </w:t>
      </w:r>
      <w:r w:rsidR="00571946">
        <w:rPr>
          <w:rFonts w:eastAsiaTheme="minorEastAsia"/>
        </w:rPr>
        <w:t>hierarchical smoothing structures</w:t>
      </w:r>
      <w:r w:rsidR="00E4065D">
        <w:rPr>
          <w:rFonts w:eastAsiaTheme="minorEastAsia"/>
        </w:rPr>
        <w:t xml:space="preserve"> while providing forecasts with robust uncertaint</w:t>
      </w:r>
      <w:r w:rsidR="005623AB">
        <w:rPr>
          <w:rFonts w:eastAsiaTheme="minorEastAsia"/>
        </w:rPr>
        <w:t>ies</w:t>
      </w:r>
      <w:r w:rsidR="00977AC8">
        <w:rPr>
          <w:lang w:val="en-AU"/>
        </w:rPr>
        <w:t>, tasks that are becoming increasingly important in applied ecology.</w:t>
      </w:r>
    </w:p>
    <w:p w14:paraId="11203DE1" w14:textId="77777777" w:rsidR="000D4748" w:rsidRDefault="000D4748" w:rsidP="00136D5F">
      <w:pPr>
        <w:rPr>
          <w:b/>
          <w:bCs/>
          <w:lang w:val="en-AU"/>
        </w:rPr>
      </w:pPr>
    </w:p>
    <w:p w14:paraId="511F94AC" w14:textId="77777777" w:rsidR="000D4748" w:rsidRDefault="000D4748" w:rsidP="00136D5F">
      <w:pPr>
        <w:rPr>
          <w:b/>
          <w:bCs/>
          <w:lang w:val="en-AU"/>
        </w:rPr>
      </w:pPr>
      <w:r>
        <w:rPr>
          <w:b/>
          <w:bCs/>
          <w:lang w:val="en-AU"/>
        </w:rPr>
        <w:t xml:space="preserve">KEY WORDS </w:t>
      </w:r>
    </w:p>
    <w:p w14:paraId="04F7EEF9" w14:textId="216457F5" w:rsidR="000D4748" w:rsidRDefault="000D4748" w:rsidP="00136D5F">
      <w:pPr>
        <w:rPr>
          <w:lang w:val="en-AU"/>
        </w:rPr>
      </w:pPr>
      <w:r w:rsidRPr="000D4748">
        <w:rPr>
          <w:lang w:val="en-AU"/>
        </w:rPr>
        <w:t>Dynamic factor</w:t>
      </w:r>
      <w:r>
        <w:rPr>
          <w:lang w:val="en-AU"/>
        </w:rPr>
        <w:t xml:space="preserve"> model</w:t>
      </w:r>
      <w:r w:rsidRPr="000D4748">
        <w:rPr>
          <w:lang w:val="en-AU"/>
        </w:rPr>
        <w:t xml:space="preserve">, </w:t>
      </w:r>
      <w:r>
        <w:rPr>
          <w:lang w:val="en-AU"/>
        </w:rPr>
        <w:t>Ecological forecasting, Generalised additive model</w:t>
      </w:r>
      <w:r w:rsidRPr="000D4748">
        <w:rPr>
          <w:lang w:val="en-AU"/>
        </w:rPr>
        <w:t xml:space="preserve">, </w:t>
      </w:r>
      <w:r>
        <w:rPr>
          <w:lang w:val="en-AU"/>
        </w:rPr>
        <w:t>Hierarchical model, JAGS</w:t>
      </w:r>
      <w:r w:rsidRPr="000D4748">
        <w:rPr>
          <w:lang w:val="en-AU"/>
        </w:rPr>
        <w:t xml:space="preserve">, </w:t>
      </w:r>
      <w:r>
        <w:rPr>
          <w:lang w:val="en-AU"/>
        </w:rPr>
        <w:t>R package</w:t>
      </w:r>
    </w:p>
    <w:p w14:paraId="24D63476" w14:textId="77777777" w:rsidR="000D4748" w:rsidRPr="000D4748" w:rsidRDefault="000D4748" w:rsidP="00136D5F">
      <w:pPr>
        <w:rPr>
          <w:lang w:val="en-AU"/>
        </w:rPr>
      </w:pPr>
    </w:p>
    <w:p w14:paraId="2B772192" w14:textId="77777777" w:rsidR="00E92AAD" w:rsidRDefault="00E92AAD">
      <w:pPr>
        <w:rPr>
          <w:b/>
          <w:bCs/>
          <w:lang w:val="en-AU"/>
        </w:rPr>
      </w:pPr>
      <w:r>
        <w:rPr>
          <w:b/>
          <w:bCs/>
          <w:lang w:val="en-AU"/>
        </w:rPr>
        <w:br w:type="page"/>
      </w:r>
    </w:p>
    <w:p w14:paraId="05BE11F2" w14:textId="5DA4BD1F" w:rsidR="00046B0C" w:rsidRPr="00FE0563" w:rsidRDefault="009C1801" w:rsidP="00136D5F">
      <w:pPr>
        <w:rPr>
          <w:b/>
          <w:bCs/>
          <w:lang w:val="en-AU"/>
        </w:rPr>
      </w:pPr>
      <w:r w:rsidRPr="00C44A20">
        <w:rPr>
          <w:b/>
          <w:bCs/>
          <w:lang w:val="en-AU"/>
        </w:rPr>
        <w:lastRenderedPageBreak/>
        <w:t>INTRODUCTION</w:t>
      </w:r>
    </w:p>
    <w:p w14:paraId="2FB9426E" w14:textId="77777777" w:rsidR="00E63C2C" w:rsidRDefault="00D709F8" w:rsidP="00A342B0">
      <w:pPr>
        <w:rPr>
          <w:ins w:id="9" w:author="Nicholas Clark" w:date="2022-01-20T14:50:00Z"/>
        </w:rPr>
      </w:pPr>
      <w:r w:rsidRPr="00DB1AB0">
        <w:rPr>
          <w:lang w:val="en-GB"/>
        </w:rPr>
        <w:t xml:space="preserve">Rapidly changing climates and landscape modification are </w:t>
      </w:r>
      <w:r>
        <w:rPr>
          <w:lang w:val="en-GB"/>
        </w:rPr>
        <w:t xml:space="preserve">impacting </w:t>
      </w:r>
      <w:ins w:id="10" w:author="Wells K.L." w:date="2022-01-17T15:24:00Z">
        <w:r w:rsidR="00650F04">
          <w:rPr>
            <w:lang w:val="en-GB"/>
          </w:rPr>
          <w:t xml:space="preserve">species and </w:t>
        </w:r>
      </w:ins>
      <w:r>
        <w:rPr>
          <w:lang w:val="en-GB"/>
        </w:rPr>
        <w:t xml:space="preserve">ecosystems at all micro- and macroecological levels, </w:t>
      </w:r>
      <w:r w:rsidRPr="00DB1AB0">
        <w:rPr>
          <w:lang w:val="en-GB"/>
        </w:rPr>
        <w:t>incurring s</w:t>
      </w:r>
      <w:r>
        <w:rPr>
          <w:lang w:val="en-GB"/>
        </w:rPr>
        <w:t>ubstantial</w:t>
      </w:r>
      <w:r w:rsidRPr="00DB1AB0">
        <w:rPr>
          <w:lang w:val="en-GB"/>
        </w:rPr>
        <w:t xml:space="preserve"> economic </w:t>
      </w:r>
      <w:r>
        <w:rPr>
          <w:lang w:val="en-GB"/>
        </w:rPr>
        <w:t xml:space="preserve">and environmental </w:t>
      </w:r>
      <w:r w:rsidRPr="00DB1AB0">
        <w:rPr>
          <w:lang w:val="en-GB"/>
        </w:rPr>
        <w:t xml:space="preserve">costs </w:t>
      </w:r>
      <w:r>
        <w:rPr>
          <w:lang w:val="en-GB"/>
        </w:rPr>
        <w:fldChar w:fldCharType="begin">
          <w:fldData xml:space="preserve">PEVuZE5vdGU+PENpdGU+PEF1dGhvcj5Vbml0ZWQgTmF0aW9uczwvQXV0aG9yPjxZZWFyPjIwMTU8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</w:fldData>
        </w:fldChar>
      </w:r>
      <w:r>
        <w:rPr>
          <w:lang w:val="en-GB"/>
        </w:rPr>
        <w:instrText xml:space="preserve"> ADDIN EN.CITE </w:instrText>
      </w:r>
      <w:r>
        <w:rPr>
          <w:lang w:val="en-GB"/>
        </w:rPr>
        <w:fldChar w:fldCharType="begin">
          <w:fldData xml:space="preserve">PEVuZE5vdGU+PENpdGU+PEF1dGhvcj5Vbml0ZWQgTmF0aW9uczwvQXV0aG9yPjxZZWFyPjIwMTU8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</w:fldData>
        </w:fldChar>
      </w:r>
      <w:r>
        <w:rPr>
          <w:lang w:val="en-GB"/>
        </w:rPr>
        <w:instrText xml:space="preserve"> ADDIN EN.CITE.DATA </w:instrText>
      </w:r>
      <w:r>
        <w:rPr>
          <w:lang w:val="en-GB"/>
        </w:rPr>
      </w:r>
      <w:r>
        <w:rPr>
          <w:lang w:val="en-GB"/>
        </w:rPr>
        <w:fldChar w:fldCharType="end"/>
      </w:r>
      <w:r>
        <w:rPr>
          <w:lang w:val="en-GB"/>
        </w:rPr>
      </w:r>
      <w:r>
        <w:rPr>
          <w:lang w:val="en-GB"/>
        </w:rPr>
        <w:fldChar w:fldCharType="separate"/>
      </w:r>
      <w:r>
        <w:rPr>
          <w:noProof/>
          <w:lang w:val="en-GB"/>
        </w:rPr>
        <w:t>(World Health Organization 2005, United Nations 2015, Kennedy et al. 2019)</w:t>
      </w:r>
      <w:r>
        <w:rPr>
          <w:lang w:val="en-GB"/>
        </w:rPr>
        <w:fldChar w:fldCharType="end"/>
      </w:r>
      <w:r>
        <w:rPr>
          <w:lang w:val="en-GB"/>
        </w:rPr>
        <w:t>.</w:t>
      </w:r>
      <w:r w:rsidRPr="005B74C0">
        <w:rPr>
          <w:lang w:val="en-GB"/>
        </w:rPr>
        <w:t xml:space="preserve"> </w:t>
      </w:r>
      <w:r>
        <w:rPr>
          <w:lang w:val="en-GB"/>
        </w:rPr>
        <w:t>T</w:t>
      </w:r>
      <w:r w:rsidRPr="00DB1AB0">
        <w:rPr>
          <w:lang w:val="en-GB"/>
        </w:rPr>
        <w:t xml:space="preserve">here is broad consensus among scientists, parliamentarians and </w:t>
      </w:r>
      <w:r>
        <w:rPr>
          <w:lang w:val="en-GB"/>
        </w:rPr>
        <w:t xml:space="preserve">applied </w:t>
      </w:r>
      <w:r w:rsidRPr="00DB1AB0">
        <w:rPr>
          <w:lang w:val="en-GB"/>
        </w:rPr>
        <w:t xml:space="preserve">decision-makers that </w:t>
      </w:r>
      <w:r w:rsidRPr="005B74C0">
        <w:rPr>
          <w:lang w:val="en-GB"/>
        </w:rPr>
        <w:t xml:space="preserve">anticipating probable future states is vital to mitigate impacts of environmental change </w:t>
      </w:r>
      <w:r>
        <w:rPr>
          <w:lang w:val="en-GB"/>
        </w:rPr>
        <w:t xml:space="preserve">on ecosystems </w:t>
      </w:r>
      <w:r>
        <w:rPr>
          <w:lang w:val="en-GB"/>
        </w:rPr>
        <w:fldChar w:fldCharType="begin">
          <w:fldData xml:space="preserve">PEVuZE5vdGU+PENpdGU+PEF1dGhvcj5JbnRlcmdvdmVybm1lbnRhbCBQYW5lbCBvbiBDbGltYXRl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</w:fldData>
        </w:fldChar>
      </w:r>
      <w:r>
        <w:rPr>
          <w:lang w:val="en-GB"/>
        </w:rPr>
        <w:instrText xml:space="preserve"> ADDIN EN.CITE </w:instrText>
      </w:r>
      <w:r>
        <w:rPr>
          <w:lang w:val="en-GB"/>
        </w:rPr>
        <w:fldChar w:fldCharType="begin">
          <w:fldData xml:space="preserve">PEVuZE5vdGU+PENpdGU+PEF1dGhvcj5JbnRlcmdvdmVybm1lbnRhbCBQYW5lbCBvbiBDbGltYXRl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</w:fldData>
        </w:fldChar>
      </w:r>
      <w:r>
        <w:rPr>
          <w:lang w:val="en-GB"/>
        </w:rPr>
        <w:instrText xml:space="preserve"> ADDIN EN.CITE.DATA </w:instrText>
      </w:r>
      <w:r>
        <w:rPr>
          <w:lang w:val="en-GB"/>
        </w:rPr>
      </w:r>
      <w:r>
        <w:rPr>
          <w:lang w:val="en-GB"/>
        </w:rPr>
        <w:fldChar w:fldCharType="end"/>
      </w:r>
      <w:r>
        <w:rPr>
          <w:lang w:val="en-GB"/>
        </w:rPr>
      </w:r>
      <w:r>
        <w:rPr>
          <w:lang w:val="en-GB"/>
        </w:rPr>
        <w:fldChar w:fldCharType="separate"/>
      </w:r>
      <w:r>
        <w:rPr>
          <w:noProof/>
          <w:lang w:val="en-GB"/>
        </w:rPr>
        <w:t>(Schmidt et al. 2010, Dietze et al. 2018, Intergovernmental Panel on Climate Change 2018)</w:t>
      </w:r>
      <w:r>
        <w:rPr>
          <w:lang w:val="en-GB"/>
        </w:rPr>
        <w:fldChar w:fldCharType="end"/>
      </w:r>
      <w:r w:rsidRPr="00DB1AB0">
        <w:rPr>
          <w:lang w:val="en-GB"/>
        </w:rPr>
        <w:t xml:space="preserve">. </w:t>
      </w:r>
    </w:p>
    <w:p w14:paraId="4761AE08" w14:textId="77777777" w:rsidR="00E63C2C" w:rsidRDefault="00E63C2C" w:rsidP="00A342B0">
      <w:pPr>
        <w:rPr>
          <w:ins w:id="11" w:author="Nicholas Clark" w:date="2022-01-20T14:50:00Z"/>
        </w:rPr>
      </w:pPr>
    </w:p>
    <w:p w14:paraId="5F419981" w14:textId="397189B8" w:rsidR="00E63C2C" w:rsidRDefault="00E63C2C" w:rsidP="00A342B0">
      <w:r>
        <w:t>T</w:t>
      </w:r>
      <w:r w:rsidR="00D709F8">
        <w:t xml:space="preserve">wo </w:t>
      </w:r>
      <w:r w:rsidR="00D709F8" w:rsidRPr="00DB1AB0">
        <w:t>challenge</w:t>
      </w:r>
      <w:r w:rsidR="00D709F8">
        <w:t>s</w:t>
      </w:r>
      <w:r w:rsidR="00D709F8" w:rsidRPr="00DB1AB0">
        <w:t xml:space="preserve"> </w:t>
      </w:r>
      <w:r w:rsidR="00D709F8">
        <w:t xml:space="preserve">impede the improvement and adoption of </w:t>
      </w:r>
      <w:r w:rsidR="00A342B0">
        <w:t xml:space="preserve">common forecasting tools to </w:t>
      </w:r>
      <w:r w:rsidR="00D709F8">
        <w:t xml:space="preserve">ecological </w:t>
      </w:r>
      <w:r w:rsidR="00650F04">
        <w:t>challenges</w:t>
      </w:r>
      <w:r>
        <w:t xml:space="preserve">. First, </w:t>
      </w:r>
      <w:r w:rsidR="00D709F8">
        <w:t>natural</w:t>
      </w:r>
      <w:r w:rsidR="00D709F8" w:rsidRPr="00420E4A">
        <w:t xml:space="preserve"> systems are </w:t>
      </w:r>
      <w:r w:rsidR="00D709F8">
        <w:t>driven by network</w:t>
      </w:r>
      <w:r w:rsidR="00650F04">
        <w:t>s</w:t>
      </w:r>
      <w:r w:rsidR="00D709F8">
        <w:t xml:space="preserve"> of interacting processes</w:t>
      </w:r>
      <w:r w:rsidR="00A342B0" w:rsidRPr="00A342B0">
        <w:t xml:space="preserve"> </w:t>
      </w:r>
      <w:r w:rsidR="00D709F8">
        <w:fldChar w:fldCharType="begin">
          <w:fldData xml:space="preserve">PEVuZE5vdGU+PENpdGU+PEF1dGhvcj5MZXZpbjwvQXV0aG9yPjxZZWFyPjE5OTg8L1llYXI+PFJl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</w:fldData>
        </w:fldChar>
      </w:r>
      <w:r w:rsidR="00D709F8">
        <w:instrText xml:space="preserve"> ADDIN EN.CITE </w:instrText>
      </w:r>
      <w:r w:rsidR="00D709F8">
        <w:fldChar w:fldCharType="begin">
          <w:fldData xml:space="preserve">PEVuZE5vdGU+PENpdGU+PEF1dGhvcj5MZXZpbjwvQXV0aG9yPjxZZWFyPjE5OTg8L1llYXI+PFJl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</w:fldData>
        </w:fldChar>
      </w:r>
      <w:r w:rsidR="00D709F8">
        <w:instrText xml:space="preserve"> ADDIN EN.CITE.DATA </w:instrText>
      </w:r>
      <w:r w:rsidR="00D709F8">
        <w:fldChar w:fldCharType="end"/>
      </w:r>
      <w:r w:rsidR="00D709F8">
        <w:fldChar w:fldCharType="separate"/>
      </w:r>
      <w:r w:rsidR="00D709F8">
        <w:rPr>
          <w:noProof/>
        </w:rPr>
        <w:t>(Levin 1998, Choler et al. 2001, Massoud et al. 2018)</w:t>
      </w:r>
      <w:r w:rsidR="00D709F8">
        <w:fldChar w:fldCharType="end"/>
      </w:r>
      <w:r>
        <w:t>. These dynamic natural processes are the products of multiple sources of variation including long-term trends,</w:t>
      </w:r>
      <w:r w:rsidRPr="006A4679">
        <w:t xml:space="preserve"> </w:t>
      </w:r>
      <w:r>
        <w:t>seasonal and other cyclic oscillations, environmental forcing, temporal dependence</w:t>
      </w:r>
      <w:ins w:id="12" w:author="Nicholas Clark" w:date="2022-01-20T15:03:00Z">
        <w:r w:rsidR="00884FAB">
          <w:t xml:space="preserve"> or </w:t>
        </w:r>
      </w:ins>
      <w:del w:id="13" w:author="Nicholas Clark" w:date="2022-01-20T15:03:00Z">
        <w:r w:rsidDel="00884FAB">
          <w:delText xml:space="preserve">, </w:delText>
        </w:r>
      </w:del>
      <w:r>
        <w:t>species interactions</w:t>
      </w:r>
      <w:ins w:id="14" w:author="Nicholas Clark" w:date="2022-01-20T15:03:00Z">
        <w:r w:rsidR="009D4D25">
          <w:t xml:space="preserve"> </w:t>
        </w:r>
      </w:ins>
      <w:r w:rsidR="009D4D25">
        <w:fldChar w:fldCharType="begin">
          <w:fldData xml:space="preserve">PEVuZE5vdGU+PENpdGU+PEF1dGhvcj5BdWdlcuKAkE3DqXRow6k8L0F1dGhvcj48WWVhcj4yMDIx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</w:fldData>
        </w:fldChar>
      </w:r>
      <w:r w:rsidR="009D4D25">
        <w:instrText xml:space="preserve"> ADDIN EN.CITE </w:instrText>
      </w:r>
      <w:r w:rsidR="009D4D25">
        <w:fldChar w:fldCharType="begin">
          <w:fldData xml:space="preserve">PEVuZE5vdGU+PENpdGU+PEF1dGhvcj5BdWdlcuKAkE3DqXRow6k8L0F1dGhvcj48WWVhcj4yMDIx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</w:fldData>
        </w:fldChar>
      </w:r>
      <w:r w:rsidR="009D4D25">
        <w:instrText xml:space="preserve"> ADDIN EN.CITE.DATA </w:instrText>
      </w:r>
      <w:r w:rsidR="009D4D25">
        <w:fldChar w:fldCharType="end"/>
      </w:r>
      <w:r w:rsidR="009D4D25">
        <w:fldChar w:fldCharType="separate"/>
      </w:r>
      <w:r w:rsidR="009D4D25">
        <w:rPr>
          <w:noProof/>
        </w:rPr>
        <w:t>(Choler et al. 2001, Dietze 2017, Auger‐Méthé et al. 2021)</w:t>
      </w:r>
      <w:r w:rsidR="009D4D25">
        <w:fldChar w:fldCharType="end"/>
      </w:r>
      <w:del w:id="15" w:author="Nicholas Clark" w:date="2022-01-20T15:03:00Z">
        <w:r w:rsidDel="00884FAB">
          <w:delText xml:space="preserve"> and stochastic fluctuations</w:delText>
        </w:r>
      </w:del>
      <w:r>
        <w:t xml:space="preserve">. Second, </w:t>
      </w:r>
      <w:r w:rsidR="00496462">
        <w:t xml:space="preserve">ecological time series </w:t>
      </w:r>
      <w:r w:rsidR="004576C8">
        <w:t>tend to be</w:t>
      </w:r>
      <w:r w:rsidR="00496462">
        <w:t xml:space="preserve"> integer-valued </w:t>
      </w:r>
      <w:commentRangeStart w:id="16"/>
      <w:commentRangeStart w:id="17"/>
      <w:r w:rsidR="00496462">
        <w:t>variables</w:t>
      </w:r>
      <w:commentRangeEnd w:id="16"/>
      <w:r w:rsidR="00650F04">
        <w:rPr>
          <w:rStyle w:val="CommentReference"/>
        </w:rPr>
        <w:commentReference w:id="16"/>
      </w:r>
      <w:commentRangeEnd w:id="17"/>
      <w:r w:rsidR="00FA0B74">
        <w:rPr>
          <w:rStyle w:val="CommentReference"/>
        </w:rPr>
        <w:commentReference w:id="17"/>
      </w:r>
      <w:r w:rsidR="00755591">
        <w:t xml:space="preserve"> such as observations of species presence</w:t>
      </w:r>
      <w:r>
        <w:t xml:space="preserve"> or</w:t>
      </w:r>
      <w:r w:rsidR="00755591">
        <w:t xml:space="preserve"> abundance </w:t>
      </w:r>
      <w:r w:rsidR="00496462">
        <w:t xml:space="preserve">that exhibit complex features including </w:t>
      </w:r>
      <w:r w:rsidR="00755591">
        <w:t xml:space="preserve">observation error, </w:t>
      </w:r>
      <w:r w:rsidR="00496462">
        <w:t>zero-inflation, over-dispersion</w:t>
      </w:r>
      <w:r w:rsidR="00085005">
        <w:t xml:space="preserve">, </w:t>
      </w:r>
      <w:r w:rsidR="00496462">
        <w:t>boun</w:t>
      </w:r>
      <w:r w:rsidR="00FD0232">
        <w:t>ds</w:t>
      </w:r>
      <w:r w:rsidR="003C4017">
        <w:t>, missing values</w:t>
      </w:r>
      <w:r w:rsidR="00496462">
        <w:t xml:space="preserve"> </w:t>
      </w:r>
      <w:r w:rsidR="00085005">
        <w:t xml:space="preserve">and </w:t>
      </w:r>
      <w:r w:rsidR="00085005" w:rsidRPr="00085005">
        <w:t>uneven sampl</w:t>
      </w:r>
      <w:r w:rsidR="00FD0232">
        <w:t>ing frequency</w:t>
      </w:r>
      <w:r w:rsidR="00085005" w:rsidRPr="00085005">
        <w:t xml:space="preserve"> </w:t>
      </w:r>
      <w:r w:rsidR="00496462">
        <w:fldChar w:fldCharType="begin">
          <w:fldData xml:space="preserve">PEVuZE5vdGU+PENpdGU+PEF1dGhvcj5MaW5kw6luPC9BdXRob3I+PFllYXI+MjAxMTwvWWVhcj48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</w:fldData>
        </w:fldChar>
      </w:r>
      <w:r w:rsidR="008D7397">
        <w:instrText xml:space="preserve"> ADDIN EN.CITE </w:instrText>
      </w:r>
      <w:r w:rsidR="008D7397">
        <w:fldChar w:fldCharType="begin">
          <w:fldData xml:space="preserve">PEVuZE5vdGU+PENpdGU+PEF1dGhvcj5MaW5kw6luPC9BdXRob3I+PFllYXI+MjAxMTwvWWVhcj48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</w:fldData>
        </w:fldChar>
      </w:r>
      <w:r w:rsidR="008D7397">
        <w:instrText xml:space="preserve"> ADDIN EN.CITE.DATA </w:instrText>
      </w:r>
      <w:r w:rsidR="008D7397">
        <w:fldChar w:fldCharType="end"/>
      </w:r>
      <w:r w:rsidR="00496462">
        <w:fldChar w:fldCharType="separate"/>
      </w:r>
      <w:r w:rsidR="00085005">
        <w:rPr>
          <w:noProof/>
        </w:rPr>
        <w:t>(Lindén and Mäntyniemi 2011, Simpson 2018, Warton 2018, Kowal and Canale 2020)</w:t>
      </w:r>
      <w:r w:rsidR="00496462">
        <w:fldChar w:fldCharType="end"/>
      </w:r>
      <w:r>
        <w:t xml:space="preserve">. Moreover, ecological observations are increasingly multivariate. These features make it difficult to analyse ecological </w:t>
      </w:r>
      <w:r w:rsidR="00D10362">
        <w:t xml:space="preserve">time </w:t>
      </w:r>
      <w:r>
        <w:t>series while sufficiently accounting for the various systematic time series components</w:t>
      </w:r>
      <w:r w:rsidR="00F30731">
        <w:t xml:space="preserve"> </w:t>
      </w:r>
      <w:r w:rsidR="00F30731">
        <w:fldChar w:fldCharType="begin"/>
      </w:r>
      <w:r w:rsidR="00F30731">
        <w:instrText xml:space="preserve"> ADDIN EN.CITE &lt;EndNote&gt;&lt;Cite&gt;&lt;Author&gt;Auger‐Méthé&lt;/Author&gt;&lt;Year&gt;2021&lt;/Year&gt;&lt;RecNum&gt;2600&lt;/RecNum&gt;&lt;DisplayText&gt;(Auger‐Méthé et al. 2021)&lt;/DisplayText&gt;&lt;record&gt;&lt;rec-number&gt;2600&lt;/rec-number&gt;&lt;foreign-keys&gt;&lt;key app="EN" db-id="f9axttepoe0zx2etvp55p52mvdv9fw55dzaf" timestamp="1641435302" guid="7c83f8cf-ed68-47f4-b0f6-26d49b590f88"&gt;2600&lt;/key&gt;&lt;/foreign-keys&gt;&lt;ref-type name="Journal Article"&gt;17&lt;/ref-type&gt;&lt;contributors&gt;&lt;authors&gt;&lt;author&gt;Auger‐Méthé, Marie&lt;/author&gt;&lt;author&gt;Newman, Ken&lt;/author&gt;&lt;author&gt;Cole, Diana&lt;/author&gt;&lt;author&gt;Empacher, Fanny&lt;/author&gt;&lt;author&gt;Gryba, Rowenna&lt;/author&gt;&lt;author&gt;King, Aaron A&lt;/author&gt;&lt;author&gt;Leos‐Barajas, Vianey&lt;/author&gt;&lt;author&gt;Mills Flemming, Joanna&lt;/author&gt;&lt;author&gt;Nielsen, Anders&lt;/author&gt;&lt;author&gt;Petris, Giovanni&lt;/author&gt;&lt;/authors&gt;&lt;/contributors&gt;&lt;titles&gt;&lt;title&gt;A guide to state–space modeling of ecological time series&lt;/title&gt;&lt;secondary-title&gt;Ecological Monographs&lt;/secondary-title&gt;&lt;/titles&gt;&lt;periodical&gt;&lt;full-title&gt;Ecological Monographs&lt;/full-title&gt;&lt;/periodical&gt;&lt;pages&gt;e01470&lt;/pages&gt;&lt;volume&gt;91&lt;/volume&gt;&lt;number&gt;4&lt;/number&gt;&lt;dates&gt;&lt;year&gt;2021&lt;/year&gt;&lt;/dates&gt;&lt;isbn&gt;0012-9615&lt;/isbn&gt;&lt;urls&gt;&lt;/urls&gt;&lt;/record&gt;&lt;/Cite&gt;&lt;/EndNote&gt;</w:instrText>
      </w:r>
      <w:r w:rsidR="00F30731">
        <w:fldChar w:fldCharType="separate"/>
      </w:r>
      <w:r w:rsidR="00F30731">
        <w:rPr>
          <w:noProof/>
        </w:rPr>
        <w:t>(Auger‐Méthé et al. 2021)</w:t>
      </w:r>
      <w:r w:rsidR="00F30731">
        <w:fldChar w:fldCharType="end"/>
      </w:r>
      <w:r w:rsidR="00F30731">
        <w:t>.</w:t>
      </w:r>
    </w:p>
    <w:p w14:paraId="141785BE" w14:textId="65729686" w:rsidR="00BD0B31" w:rsidRDefault="00BD0B31" w:rsidP="00136D5F">
      <w:pPr>
        <w:rPr>
          <w:lang w:val="en-AU"/>
        </w:rPr>
      </w:pPr>
    </w:p>
    <w:p w14:paraId="3D19C74C" w14:textId="77777777" w:rsidR="00A342B0" w:rsidRPr="00A342B0" w:rsidRDefault="00A342B0" w:rsidP="00A342B0">
      <w:pPr>
        <w:rPr>
          <w:lang w:val="en-AU"/>
        </w:rPr>
      </w:pPr>
      <w:r w:rsidRPr="00A342B0">
        <w:rPr>
          <w:lang w:val="en-AU"/>
        </w:rPr>
        <w:t>Time-series analyses are often concerned with decomposing the variation in a series</w:t>
      </w:r>
    </w:p>
    <w:p w14:paraId="0F98DEC8" w14:textId="58E92BF6" w:rsidR="004C6B3E" w:rsidRDefault="00A342B0" w:rsidP="00EC5393">
      <w:pPr>
        <w:rPr>
          <w:lang w:val="en-AU"/>
        </w:rPr>
      </w:pPr>
      <w:r w:rsidRPr="00A342B0">
        <w:rPr>
          <w:lang w:val="en-AU"/>
        </w:rPr>
        <w:t>into components representing trend, seasonal</w:t>
      </w:r>
      <w:r w:rsidR="00F563B4">
        <w:rPr>
          <w:lang w:val="en-AU"/>
        </w:rPr>
        <w:t>ity,</w:t>
      </w:r>
      <w:r w:rsidRPr="00A342B0">
        <w:rPr>
          <w:lang w:val="en-AU"/>
        </w:rPr>
        <w:t xml:space="preserve"> and other cyclic changes</w:t>
      </w:r>
      <w:r>
        <w:rPr>
          <w:lang w:val="en-AU"/>
        </w:rPr>
        <w:t xml:space="preserve">, which requires a meaningful representation of such time-dependent processes. </w:t>
      </w:r>
      <w:commentRangeStart w:id="18"/>
      <w:commentRangeStart w:id="19"/>
      <w:r w:rsidR="00F3644B">
        <w:rPr>
          <w:lang w:val="en-AU"/>
        </w:rPr>
        <w:t>Generalised</w:t>
      </w:r>
      <w:commentRangeEnd w:id="18"/>
      <w:r w:rsidR="008A05CB">
        <w:rPr>
          <w:rStyle w:val="CommentReference"/>
        </w:rPr>
        <w:commentReference w:id="18"/>
      </w:r>
      <w:commentRangeEnd w:id="19"/>
      <w:r w:rsidR="00227F64">
        <w:rPr>
          <w:rStyle w:val="CommentReference"/>
        </w:rPr>
        <w:commentReference w:id="19"/>
      </w:r>
      <w:r w:rsidR="00F3644B">
        <w:rPr>
          <w:lang w:val="en-AU"/>
        </w:rPr>
        <w:t xml:space="preserve"> Additive Models</w:t>
      </w:r>
      <w:r w:rsidR="00F3644B" w:rsidRPr="00F95C68">
        <w:rPr>
          <w:lang w:val="en-AU"/>
        </w:rPr>
        <w:t xml:space="preserve"> (</w:t>
      </w:r>
      <w:r w:rsidR="00F3644B">
        <w:rPr>
          <w:lang w:val="en-AU"/>
        </w:rPr>
        <w:t>GAMs</w:t>
      </w:r>
      <w:r w:rsidR="00F3644B" w:rsidRPr="00F95C68">
        <w:rPr>
          <w:lang w:val="en-AU"/>
        </w:rPr>
        <w:t>)</w:t>
      </w:r>
      <w:r w:rsidR="000D34E7">
        <w:rPr>
          <w:lang w:val="en-AU"/>
        </w:rPr>
        <w:t xml:space="preserve">, which </w:t>
      </w:r>
      <w:r w:rsidR="00855A57">
        <w:rPr>
          <w:lang w:val="en-AU"/>
        </w:rPr>
        <w:t xml:space="preserve">are </w:t>
      </w:r>
      <w:r w:rsidR="00F3644B" w:rsidRPr="00F95C68">
        <w:rPr>
          <w:lang w:val="en-AU"/>
        </w:rPr>
        <w:t xml:space="preserve">increasingly used </w:t>
      </w:r>
      <w:r w:rsidR="00F3644B">
        <w:rPr>
          <w:lang w:val="en-AU"/>
        </w:rPr>
        <w:t xml:space="preserve">in ecology </w:t>
      </w:r>
      <w:r w:rsidR="008F2FBF">
        <w:rPr>
          <w:lang w:val="en-AU"/>
        </w:rPr>
        <w:t xml:space="preserve">to identify nonlinear relationships </w:t>
      </w:r>
      <w:r w:rsidR="00AB440A">
        <w:rPr>
          <w:lang w:val="en-AU"/>
        </w:rPr>
        <w:fldChar w:fldCharType="begin">
          <w:fldData xml:space="preserve">PEVuZE5vdGU+PENpdGU+PEF1dGhvcj5HdWlzYW48L0F1dGhvcj48WWVhcj4yMDAyPC9ZZWFyPjxS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</w:fldData>
        </w:fldChar>
      </w:r>
      <w:r w:rsidR="004561E3">
        <w:rPr>
          <w:lang w:val="en-AU"/>
        </w:rPr>
        <w:instrText xml:space="preserve"> ADDIN EN.CITE </w:instrText>
      </w:r>
      <w:r w:rsidR="004561E3">
        <w:rPr>
          <w:lang w:val="en-AU"/>
        </w:rPr>
        <w:fldChar w:fldCharType="begin">
          <w:fldData xml:space="preserve">PEVuZE5vdGU+PENpdGU+PEF1dGhvcj5HdWlzYW48L0F1dGhvcj48WWVhcj4yMDAyPC9ZZWFyPjxS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</w:fldData>
        </w:fldChar>
      </w:r>
      <w:r w:rsidR="004561E3">
        <w:rPr>
          <w:lang w:val="en-AU"/>
        </w:rPr>
        <w:instrText xml:space="preserve"> ADDIN EN.CITE.DATA </w:instrText>
      </w:r>
      <w:r w:rsidR="004561E3">
        <w:rPr>
          <w:lang w:val="en-AU"/>
        </w:rPr>
      </w:r>
      <w:r w:rsidR="004561E3">
        <w:rPr>
          <w:lang w:val="en-AU"/>
        </w:rPr>
        <w:fldChar w:fldCharType="end"/>
      </w:r>
      <w:r w:rsidR="00AB440A">
        <w:rPr>
          <w:lang w:val="en-AU"/>
        </w:rPr>
      </w:r>
      <w:r w:rsidR="00AB440A">
        <w:rPr>
          <w:lang w:val="en-AU"/>
        </w:rPr>
        <w:fldChar w:fldCharType="separate"/>
      </w:r>
      <w:r w:rsidR="004561E3">
        <w:rPr>
          <w:noProof/>
          <w:lang w:val="en-AU"/>
        </w:rPr>
        <w:t>(Guisan et al. 2002, Hughes et al. 2018, Simpson 2018, Pedersen et al. 2019)</w:t>
      </w:r>
      <w:r w:rsidR="00AB440A">
        <w:rPr>
          <w:lang w:val="en-AU"/>
        </w:rPr>
        <w:fldChar w:fldCharType="end"/>
      </w:r>
      <w:r w:rsidR="000D34E7">
        <w:rPr>
          <w:lang w:val="en-AU"/>
        </w:rPr>
        <w:t>, offer a convenient way to accomplish this decomposition</w:t>
      </w:r>
      <w:r w:rsidR="00AB440A">
        <w:rPr>
          <w:lang w:val="en-AU"/>
        </w:rPr>
        <w:t>.</w:t>
      </w:r>
      <w:r w:rsidR="00EC5393">
        <w:rPr>
          <w:lang w:val="en-AU"/>
        </w:rPr>
        <w:t xml:space="preserve"> </w:t>
      </w:r>
      <w:r w:rsidR="00E603BD">
        <w:rPr>
          <w:lang w:val="en-AU"/>
        </w:rPr>
        <w:t xml:space="preserve">Outlined in detail previously </w:t>
      </w:r>
      <w:r w:rsidR="00E603BD">
        <w:rPr>
          <w:lang w:val="en-AU"/>
        </w:rPr>
        <w:fldChar w:fldCharType="begin"/>
      </w:r>
      <w:r w:rsidR="00AC0680">
        <w:rPr>
          <w:lang w:val="en-AU"/>
        </w:rPr>
        <w:instrText xml:space="preserve"> ADDIN EN.CITE &lt;EndNote&gt;&lt;Cite&gt;&lt;Author&gt;Wood&lt;/Author&gt;&lt;Year&gt;2004&lt;/Year&gt;&lt;RecNum&gt;2385&lt;/RecNum&gt;&lt;DisplayText&gt;(Hastie and Tibshirani 1990, Wood 2004)&lt;/DisplayText&gt;&lt;record&gt;&lt;rec-number&gt;2385&lt;/rec-number&gt;&lt;foreign-keys&gt;&lt;key app="EN" db-id="f9axttepoe0zx2etvp55p52mvdv9fw55dzaf" timestamp="1602805423" guid="0714a398-972f-4b9b-b92c-97378eeb726e"&gt;2385&lt;/key&gt;&lt;/foreign-keys&gt;&lt;ref-type name="Journal Article"&gt;17&lt;/ref-type&gt;&lt;contributors&gt;&lt;authors&gt;&lt;author&gt;Wood, Simon N&lt;/author&gt;&lt;/authors&gt;&lt;/contributors&gt;&lt;titles&gt;&lt;title&gt;Stable and efficient multiple smoothing parameter estimation for generalized additive models&lt;/title&gt;&lt;secondary-title&gt;Journal of the American Statistical Association&lt;/secondary-title&gt;&lt;/titles&gt;&lt;periodical&gt;&lt;full-title&gt;Journal of the American Statistical Association&lt;/full-title&gt;&lt;/periodical&gt;&lt;pages&gt;673-686&lt;/pages&gt;&lt;volume&gt;99&lt;/volume&gt;&lt;number&gt;467&lt;/number&gt;&lt;dates&gt;&lt;year&gt;2004&lt;/year&gt;&lt;/dates&gt;&lt;isbn&gt;0162-1459&lt;/isbn&gt;&lt;urls&gt;&lt;/urls&gt;&lt;/record&gt;&lt;/Cite&gt;&lt;Cite&gt;&lt;Author&gt;Hastie&lt;/Author&gt;&lt;Year&gt;1990&lt;/Year&gt;&lt;RecNum&gt;2581&lt;/RecNum&gt;&lt;record&gt;&lt;rec-number&gt;2581&lt;/rec-number&gt;&lt;foreign-keys&gt;&lt;key app="EN" db-id="f9axttepoe0zx2etvp55p52mvdv9fw55dzaf" timestamp="1641336160" guid="9f9b1012-475e-4224-b71d-54f6ca886e93"&gt;2581&lt;/key&gt;&lt;/foreign-keys&gt;&lt;ref-type name="Book"&gt;6&lt;/ref-type&gt;&lt;contributors&gt;&lt;authors&gt;&lt;author&gt;Hastie, Trevor J&lt;/author&gt;&lt;author&gt;Tibshirani, Robert J&lt;/author&gt;&lt;/authors&gt;&lt;/contributors&gt;&lt;titles&gt;&lt;title&gt;Generalized additive models&lt;/title&gt;&lt;/titles&gt;&lt;dates&gt;&lt;year&gt;1990&lt;/year&gt;&lt;/dates&gt;&lt;pub-location&gt;New York&lt;/pub-location&gt;&lt;publisher&gt;Taylor &amp;amp; Francis&lt;/publisher&gt;&lt;isbn&gt;020375378X&lt;/isbn&gt;&lt;urls&gt;&lt;/urls&gt;&lt;/record&gt;&lt;/Cite&gt;&lt;/EndNote&gt;</w:instrText>
      </w:r>
      <w:r w:rsidR="00E603BD">
        <w:rPr>
          <w:lang w:val="en-AU"/>
        </w:rPr>
        <w:fldChar w:fldCharType="separate"/>
      </w:r>
      <w:r w:rsidR="00AC0680">
        <w:rPr>
          <w:noProof/>
          <w:lang w:val="en-AU"/>
        </w:rPr>
        <w:t>(Hastie and Tibshirani 1990, Wood 2004)</w:t>
      </w:r>
      <w:r w:rsidR="00E603BD">
        <w:rPr>
          <w:lang w:val="en-AU"/>
        </w:rPr>
        <w:fldChar w:fldCharType="end"/>
      </w:r>
      <w:r w:rsidR="00E603BD">
        <w:rPr>
          <w:lang w:val="en-AU"/>
        </w:rPr>
        <w:t>, GAMs</w:t>
      </w:r>
      <w:r w:rsidR="00E36169" w:rsidRPr="00EC5393">
        <w:rPr>
          <w:lang w:val="en-AU"/>
        </w:rPr>
        <w:t xml:space="preserve"> </w:t>
      </w:r>
      <w:r w:rsidR="00EC5393">
        <w:rPr>
          <w:lang w:val="en-AU"/>
        </w:rPr>
        <w:t>can br</w:t>
      </w:r>
      <w:r w:rsidR="00E603BD">
        <w:rPr>
          <w:lang w:val="en-AU"/>
        </w:rPr>
        <w:t>iefly</w:t>
      </w:r>
      <w:r w:rsidR="00EC5393">
        <w:rPr>
          <w:lang w:val="en-AU"/>
        </w:rPr>
        <w:t xml:space="preserve"> be described as</w:t>
      </w:r>
      <w:r w:rsidR="00E36169" w:rsidRPr="00EC5393">
        <w:rPr>
          <w:lang w:val="en-AU"/>
        </w:rPr>
        <w:t xml:space="preserve"> </w:t>
      </w:r>
      <w:r w:rsidR="00DA1134">
        <w:rPr>
          <w:lang w:val="en-AU"/>
        </w:rPr>
        <w:t xml:space="preserve">modified </w:t>
      </w:r>
      <w:r w:rsidR="00E36169" w:rsidRPr="00EC5393">
        <w:rPr>
          <w:lang w:val="en-AU"/>
        </w:rPr>
        <w:t>Generali</w:t>
      </w:r>
      <w:r w:rsidR="000920C8">
        <w:rPr>
          <w:lang w:val="en-AU"/>
        </w:rPr>
        <w:t>s</w:t>
      </w:r>
      <w:r w:rsidR="00E36169" w:rsidRPr="00EC5393">
        <w:rPr>
          <w:lang w:val="en-AU"/>
        </w:rPr>
        <w:t xml:space="preserve">ed Linear Models (GLMs) in which the linear predictor </w:t>
      </w:r>
      <w:r w:rsidR="00F3644B" w:rsidRPr="00EC5393">
        <w:rPr>
          <w:lang w:val="en-AU"/>
        </w:rPr>
        <w:t>includes</w:t>
      </w:r>
      <w:r w:rsidR="00E36169" w:rsidRPr="00EC5393">
        <w:rPr>
          <w:lang w:val="en-AU"/>
        </w:rPr>
        <w:t xml:space="preserve"> a sum of smooth functions</w:t>
      </w:r>
      <w:r w:rsidR="00F3644B" w:rsidRPr="00EC5393">
        <w:rPr>
          <w:lang w:val="en-AU"/>
        </w:rPr>
        <w:t xml:space="preserve"> represent</w:t>
      </w:r>
      <w:r w:rsidR="00F01ED2">
        <w:rPr>
          <w:lang w:val="en-AU"/>
        </w:rPr>
        <w:t>ing</w:t>
      </w:r>
      <w:r w:rsidR="00F3644B" w:rsidRPr="00EC5393">
        <w:rPr>
          <w:lang w:val="en-AU"/>
        </w:rPr>
        <w:t xml:space="preserve"> </w:t>
      </w:r>
      <w:r w:rsidR="00F72672" w:rsidRPr="00EC5393">
        <w:rPr>
          <w:lang w:val="en-AU"/>
        </w:rPr>
        <w:t>functional relationships between covariates and the response</w:t>
      </w:r>
      <w:r w:rsidR="00AA105F">
        <w:rPr>
          <w:lang w:val="en-AU"/>
        </w:rPr>
        <w:t>:</w:t>
      </w:r>
    </w:p>
    <w:p w14:paraId="0C52B944" w14:textId="77777777" w:rsidR="001429B0" w:rsidRDefault="001429B0" w:rsidP="00EC5393">
      <w:pPr>
        <w:rPr>
          <w:lang w:val="en-AU"/>
        </w:rPr>
      </w:pPr>
    </w:p>
    <w:p w14:paraId="0E7677F7" w14:textId="091AC946" w:rsidR="004C6B3E" w:rsidRPr="008D3E48" w:rsidRDefault="004C6B3E" w:rsidP="00FE651E">
      <w:pPr>
        <w:spacing w:line="480" w:lineRule="auto"/>
        <w:jc w:val="center"/>
        <w:rPr>
          <w:rFonts w:eastAsiaTheme="minorEastAsia"/>
        </w:rPr>
      </w:pPr>
      <m:oMath>
        <m:r>
          <m:rPr>
            <m:sty m:val="p"/>
          </m:rPr>
          <w:rPr>
            <w:rStyle w:val="mi"/>
            <w:rFonts w:ascii="Cambria Math" w:hAnsi="Cambria Math"/>
            <w:color w:val="333333"/>
            <w:bdr w:val="none" w:sz="0" w:space="0" w:color="auto" w:frame="1"/>
            <w:shd w:val="clear" w:color="auto" w:fill="FFFFFF"/>
          </w:rPr>
          <m:t>E(</m:t>
        </m:r>
        <m:r>
          <w:rPr>
            <w:rStyle w:val="mi"/>
            <w:rFonts w:ascii="Cambria Math" w:hAnsi="Cambria Math"/>
            <w:color w:val="333333"/>
            <w:bdr w:val="none" w:sz="0" w:space="0" w:color="auto" w:frame="1"/>
            <w:shd w:val="clear" w:color="auto" w:fill="FFFFFF"/>
          </w:rPr>
          <m:t>Y</m:t>
        </m:r>
        <m:r>
          <m:rPr>
            <m:sty m:val="p"/>
          </m:rPr>
          <w:rPr>
            <w:rStyle w:val="mi"/>
            <w:rFonts w:ascii="Cambria Math" w:hAnsi="Cambria Math"/>
            <w:color w:val="333333"/>
            <w:bdr w:val="none" w:sz="0" w:space="0" w:color="auto" w:frame="1"/>
            <w:shd w:val="clear" w:color="auto" w:fill="FFFFFF"/>
          </w:rPr>
          <m:t>)</m:t>
        </m:r>
        <m:r>
          <w:rPr>
            <w:rFonts w:ascii="Cambria Math" w:hAnsi="Cambria Math"/>
          </w:rPr>
          <m:t>=</m:t>
        </m:r>
        <m:sSup>
          <m:sSupPr>
            <m:ctrlPr>
              <w:rPr>
                <w:rFonts w:ascii="Cambria Math" w:hAnsi="Cambria Math"/>
                <w:i/>
              </w:rPr>
            </m:ctrlPr>
          </m:sSupPr>
          <m:e>
            <m:r>
              <w:rPr>
                <w:rFonts w:ascii="Cambria Math" w:hAnsi="Cambria Math"/>
              </w:rPr>
              <m:t>g</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I</m:t>
                </m:r>
              </m:sup>
              <m:e>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m:t>
            </m:r>
          </m:e>
        </m:d>
      </m:oMath>
      <w:r w:rsidR="00FE651E">
        <w:rPr>
          <w:rFonts w:eastAsiaTheme="minorEastAsia"/>
        </w:rPr>
        <w:t xml:space="preserve">       eq. 1</w:t>
      </w:r>
    </w:p>
    <w:p w14:paraId="67F70A07" w14:textId="74A09FF4" w:rsidR="00A167A1" w:rsidRDefault="00A50830" w:rsidP="002B14F3">
      <w:pPr>
        <w:rPr>
          <w:lang w:val="en-AU"/>
        </w:rPr>
      </w:pPr>
      <w:r w:rsidRPr="005C37B0">
        <w:rPr>
          <w:lang w:val="en-AU"/>
        </w:rPr>
        <w:t>where</w:t>
      </w:r>
      <m:oMath>
        <m:r>
          <m:rPr>
            <m:sty m:val="p"/>
          </m:rPr>
          <w:rPr>
            <w:rStyle w:val="mi"/>
            <w:rFonts w:ascii="Cambria Math" w:hAnsi="Cambria Math"/>
            <w:color w:val="333333"/>
            <w:bdr w:val="none" w:sz="0" w:space="0" w:color="auto" w:frame="1"/>
            <w:shd w:val="clear" w:color="auto" w:fill="FFFFFF"/>
          </w:rPr>
          <m:t xml:space="preserve"> E(</m:t>
        </m:r>
        <m:r>
          <w:rPr>
            <w:rStyle w:val="mi"/>
            <w:rFonts w:ascii="Cambria Math" w:hAnsi="Cambria Math"/>
            <w:color w:val="333333"/>
            <w:bdr w:val="none" w:sz="0" w:space="0" w:color="auto" w:frame="1"/>
            <w:shd w:val="clear" w:color="auto" w:fill="FFFFFF"/>
          </w:rPr>
          <m:t>Y</m:t>
        </m:r>
        <m:r>
          <m:rPr>
            <m:sty m:val="p"/>
          </m:rPr>
          <w:rPr>
            <w:rStyle w:val="mi"/>
            <w:rFonts w:ascii="Cambria Math" w:hAnsi="Cambria Math"/>
            <w:color w:val="333333"/>
            <w:bdr w:val="none" w:sz="0" w:space="0" w:color="auto" w:frame="1"/>
            <w:shd w:val="clear" w:color="auto" w:fill="FFFFFF"/>
          </w:rPr>
          <m:t>)</m:t>
        </m:r>
      </m:oMath>
      <w:r w:rsidRPr="005C37B0">
        <w:rPr>
          <w:lang w:val="en-AU"/>
        </w:rPr>
        <w:t xml:space="preserve"> </w:t>
      </w:r>
      <w:r w:rsidR="005C37B0">
        <w:rPr>
          <w:rFonts w:eastAsiaTheme="minorEastAsia"/>
          <w:lang w:val="en-AU"/>
        </w:rPr>
        <w:t xml:space="preserve">is the </w:t>
      </w:r>
      <w:r w:rsidR="00113553">
        <w:rPr>
          <w:rFonts w:eastAsiaTheme="minorEastAsia"/>
          <w:lang w:val="en-AU"/>
        </w:rPr>
        <w:t xml:space="preserve">conditional </w:t>
      </w:r>
      <w:r w:rsidR="005C37B0">
        <w:rPr>
          <w:rFonts w:eastAsiaTheme="minorEastAsia"/>
          <w:lang w:val="en-AU"/>
        </w:rPr>
        <w:t xml:space="preserve">expectation of </w:t>
      </w:r>
      <w:r w:rsidR="00095541">
        <w:rPr>
          <w:rFonts w:eastAsiaTheme="minorEastAsia"/>
          <w:lang w:val="en-AU"/>
        </w:rPr>
        <w:t>a</w:t>
      </w:r>
      <w:r w:rsidR="005C37B0">
        <w:rPr>
          <w:rFonts w:eastAsiaTheme="minorEastAsia"/>
          <w:lang w:val="en-AU"/>
        </w:rPr>
        <w:t xml:space="preserve"> response</w:t>
      </w:r>
      <w:r w:rsidR="00095541">
        <w:rPr>
          <w:rFonts w:eastAsiaTheme="minorEastAsia"/>
          <w:lang w:val="en-AU"/>
        </w:rPr>
        <w:t xml:space="preserve"> assumed to be drawn from distribution</w:t>
      </w:r>
      <w:r w:rsidR="00A5058E">
        <w:rPr>
          <w:rFonts w:eastAsiaTheme="minorEastAsia"/>
          <w:lang w:val="en-AU"/>
        </w:rPr>
        <w:t xml:space="preserve"> within the exponential </w:t>
      </w:r>
      <w:commentRangeStart w:id="20"/>
      <w:r w:rsidR="00A5058E">
        <w:rPr>
          <w:rFonts w:eastAsiaTheme="minorEastAsia"/>
          <w:lang w:val="en-AU"/>
        </w:rPr>
        <w:t>family</w:t>
      </w:r>
      <w:commentRangeEnd w:id="20"/>
      <w:r w:rsidR="00A5058E">
        <w:rPr>
          <w:rStyle w:val="CommentReference"/>
        </w:rPr>
        <w:commentReference w:id="20"/>
      </w:r>
      <w:r w:rsidR="005C37B0">
        <w:rPr>
          <w:rFonts w:eastAsiaTheme="minorEastAsia"/>
          <w:lang w:val="en-AU"/>
        </w:rPr>
        <w:t xml:space="preserve">, </w:t>
      </w:r>
      <m:oMath>
        <m:sSub>
          <m:sSubPr>
            <m:ctrlPr>
              <w:rPr>
                <w:rFonts w:ascii="Cambria Math" w:hAnsi="Cambria Math"/>
                <w:i/>
              </w:rPr>
            </m:ctrlPr>
          </m:sSubPr>
          <m:e>
            <m:r>
              <w:rPr>
                <w:rFonts w:ascii="Cambria Math" w:hAnsi="Cambria Math"/>
              </w:rPr>
              <m:t>β</m:t>
            </m:r>
          </m:e>
          <m:sub>
            <m:r>
              <w:rPr>
                <w:rFonts w:ascii="Cambria Math" w:hAnsi="Cambria Math"/>
              </w:rPr>
              <m:t>0</m:t>
            </m:r>
          </m:sub>
        </m:sSub>
      </m:oMath>
      <w:r w:rsidRPr="005C37B0">
        <w:rPr>
          <w:lang w:val="en-AU"/>
        </w:rPr>
        <w:t xml:space="preserve"> is the unknown intercept, </w:t>
      </w:r>
      <w:r w:rsidR="00EE1103" w:rsidRPr="005C37B0">
        <w:rPr>
          <w:lang w:val="en-AU"/>
        </w:rPr>
        <w:t>the </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sidR="009D4D25">
        <w:rPr>
          <w:rFonts w:eastAsiaTheme="minorEastAsia"/>
        </w:rPr>
        <w:t>’s</w:t>
      </w:r>
      <w:r w:rsidR="00EE1103" w:rsidRPr="005C37B0">
        <w:rPr>
          <w:lang w:val="en-AU"/>
        </w:rPr>
        <w:t xml:space="preserve"> are </w:t>
      </w:r>
      <w:r w:rsidR="00650F04">
        <w:rPr>
          <w:lang w:val="en-AU"/>
        </w:rPr>
        <w:t>a set of</w:t>
      </w:r>
      <w:r w:rsidR="00650F04" w:rsidRPr="005C37B0">
        <w:rPr>
          <w:lang w:val="en-AU"/>
        </w:rPr>
        <w:t xml:space="preserve"> </w:t>
      </w:r>
      <w:r w:rsidR="00EE1103" w:rsidRPr="005C37B0">
        <w:rPr>
          <w:lang w:val="en-AU"/>
        </w:rPr>
        <w:t>smooth functions</w:t>
      </w:r>
      <w:r w:rsidR="00650F04">
        <w:rPr>
          <w:lang w:val="en-AU"/>
        </w:rPr>
        <w:t xml:space="preserve"> over predictor variable</w:t>
      </w:r>
      <w:r w:rsidR="009D4D25">
        <w:rPr>
          <w:lang w:val="en-AU"/>
        </w:rPr>
        <w:t>s</w:t>
      </w:r>
      <w:r w:rsidR="00650F04">
        <w:rPr>
          <w:lang w:val="en-AU"/>
        </w:rPr>
        <w:t xml:space="preserve"> </w:t>
      </w:r>
      <w:r w:rsidR="000B1BB4">
        <w:rPr>
          <w:lang w:val="en-AU"/>
        </w:rPr>
        <w:t xml:space="preserve">(the </w:t>
      </w:r>
      <m:oMath>
        <m:r>
          <w:rPr>
            <w:rFonts w:ascii="Cambria Math" w:hAnsi="Cambria Math"/>
          </w:rPr>
          <m:t>x</m:t>
        </m:r>
      </m:oMath>
      <w:r w:rsidR="000B1BB4">
        <w:rPr>
          <w:rFonts w:eastAsiaTheme="minorEastAsia"/>
        </w:rPr>
        <w:t>’s)</w:t>
      </w:r>
      <w:r w:rsidR="00650F04">
        <w:rPr>
          <w:lang w:val="en-AU"/>
        </w:rPr>
        <w:t xml:space="preserve"> </w:t>
      </w:r>
      <w:r w:rsidRPr="005C37B0">
        <w:rPr>
          <w:lang w:val="en-AU"/>
        </w:rPr>
        <w:t xml:space="preserve">and </w:t>
      </w:r>
      <m:oMath>
        <m:r>
          <w:rPr>
            <w:rFonts w:ascii="Cambria Math" w:hAnsi="Cambria Math"/>
          </w:rPr>
          <m:t>g</m:t>
        </m:r>
      </m:oMath>
      <w:r w:rsidR="00EE1103" w:rsidRPr="005C37B0">
        <w:rPr>
          <w:lang w:val="en-AU"/>
        </w:rPr>
        <w:t> is a</w:t>
      </w:r>
      <w:r w:rsidR="005C37B0">
        <w:rPr>
          <w:lang w:val="en-AU"/>
        </w:rPr>
        <w:t>n appropriate</w:t>
      </w:r>
      <w:r w:rsidR="00EE1103" w:rsidRPr="005C37B0">
        <w:rPr>
          <w:lang w:val="en-AU"/>
        </w:rPr>
        <w:t xml:space="preserve"> </w:t>
      </w:r>
      <w:r w:rsidR="00551F16">
        <w:rPr>
          <w:lang w:val="en-AU"/>
        </w:rPr>
        <w:t xml:space="preserve">monotonic </w:t>
      </w:r>
      <w:r w:rsidR="00EE1103" w:rsidRPr="005C37B0">
        <w:rPr>
          <w:lang w:val="en-AU"/>
        </w:rPr>
        <w:t>link function.</w:t>
      </w:r>
      <w:r w:rsidR="00FE143D">
        <w:rPr>
          <w:lang w:val="en-AU"/>
        </w:rPr>
        <w:t xml:space="preserve"> </w:t>
      </w:r>
      <w:r w:rsidR="003D1496" w:rsidRPr="00FE143D">
        <w:rPr>
          <w:lang w:val="en-AU"/>
        </w:rPr>
        <w:t>Each smooth function </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sidR="003D1496" w:rsidRPr="00FE143D">
        <w:rPr>
          <w:lang w:val="en-AU"/>
        </w:rPr>
        <w:t> is c</w:t>
      </w:r>
      <w:r w:rsidR="002B14F3">
        <w:rPr>
          <w:lang w:val="en-AU"/>
        </w:rPr>
        <w:t xml:space="preserve">omposed of </w:t>
      </w:r>
      <w:r w:rsidR="002B14F3" w:rsidRPr="002B14F3">
        <w:rPr>
          <w:lang w:val="en-AU"/>
        </w:rPr>
        <w:t>spline like basis expansions</w:t>
      </w:r>
      <w:r w:rsidR="002B14F3">
        <w:rPr>
          <w:lang w:val="en-AU"/>
        </w:rPr>
        <w:t xml:space="preserve"> </w:t>
      </w:r>
      <w:commentRangeStart w:id="21"/>
      <w:commentRangeStart w:id="22"/>
      <w:r w:rsidR="002B14F3">
        <w:rPr>
          <w:lang w:val="en-AU"/>
        </w:rPr>
        <w:t xml:space="preserve">whose </w:t>
      </w:r>
      <w:r w:rsidR="003D1496" w:rsidRPr="00FE143D">
        <w:rPr>
          <w:lang w:val="en-AU"/>
        </w:rPr>
        <w:t>coefficients (</w:t>
      </w:r>
      <m:oMath>
        <m:sSub>
          <m:sSubPr>
            <m:ctrlPr>
              <w:rPr>
                <w:rFonts w:ascii="Cambria Math" w:hAnsi="Cambria Math"/>
                <w:i/>
              </w:rPr>
            </m:ctrlPr>
          </m:sSubPr>
          <m:e>
            <m:r>
              <w:rPr>
                <w:rFonts w:ascii="Cambria Math" w:hAnsi="Cambria Math"/>
              </w:rPr>
              <m:t>β</m:t>
            </m:r>
          </m:e>
          <m:sub>
            <m:r>
              <w:rPr>
                <w:rFonts w:ascii="Cambria Math" w:hAnsi="Cambria Math"/>
              </w:rPr>
              <m:t>i,k</m:t>
            </m:r>
          </m:sub>
        </m:sSub>
      </m:oMath>
      <w:r w:rsidR="003D1496" w:rsidRPr="00FE143D">
        <w:rPr>
          <w:lang w:val="en-AU"/>
        </w:rPr>
        <w:t>)</w:t>
      </w:r>
      <w:r w:rsidR="009C6674">
        <w:rPr>
          <w:lang w:val="en-AU"/>
        </w:rPr>
        <w:t>, which</w:t>
      </w:r>
      <w:r w:rsidR="003D1496" w:rsidRPr="00FE143D">
        <w:rPr>
          <w:lang w:val="en-AU"/>
        </w:rPr>
        <w:t xml:space="preserve"> </w:t>
      </w:r>
      <w:r w:rsidR="00AC5CFE">
        <w:rPr>
          <w:lang w:val="en-AU"/>
        </w:rPr>
        <w:t>must</w:t>
      </w:r>
      <w:r w:rsidR="003D1496" w:rsidRPr="00FE143D">
        <w:rPr>
          <w:lang w:val="en-AU"/>
        </w:rPr>
        <w:t xml:space="preserve"> be estimated</w:t>
      </w:r>
      <w:r w:rsidR="009C6674">
        <w:rPr>
          <w:lang w:val="en-AU"/>
        </w:rPr>
        <w:t xml:space="preserve">, </w:t>
      </w:r>
      <w:r w:rsidR="00F859F2">
        <w:rPr>
          <w:lang w:val="en-AU"/>
        </w:rPr>
        <w:t xml:space="preserve">act as weights for the basis expansions to </w:t>
      </w:r>
      <w:r w:rsidR="007D5B9A">
        <w:rPr>
          <w:lang w:val="en-AU"/>
        </w:rPr>
        <w:t xml:space="preserve">collectively </w:t>
      </w:r>
      <w:r w:rsidR="009C6674">
        <w:rPr>
          <w:lang w:val="en-AU"/>
        </w:rPr>
        <w:t xml:space="preserve">control the </w:t>
      </w:r>
      <w:r w:rsidR="009B7955">
        <w:rPr>
          <w:lang w:val="en-AU"/>
        </w:rPr>
        <w:t xml:space="preserve">smooth’s </w:t>
      </w:r>
      <w:r w:rsidR="009C6674">
        <w:rPr>
          <w:lang w:val="en-AU"/>
        </w:rPr>
        <w:t>shape</w:t>
      </w:r>
      <w:commentRangeEnd w:id="21"/>
      <w:r w:rsidR="00810128">
        <w:rPr>
          <w:rStyle w:val="CommentReference"/>
        </w:rPr>
        <w:commentReference w:id="21"/>
      </w:r>
      <w:commentRangeEnd w:id="22"/>
      <w:r w:rsidR="00F859F2">
        <w:rPr>
          <w:rStyle w:val="CommentReference"/>
        </w:rPr>
        <w:commentReference w:id="22"/>
      </w:r>
      <w:r w:rsidR="00AC5CFE">
        <w:rPr>
          <w:lang w:val="en-AU"/>
        </w:rPr>
        <w:t>.</w:t>
      </w:r>
      <w:r w:rsidR="002B14F3">
        <w:rPr>
          <w:lang w:val="en-AU"/>
        </w:rPr>
        <w:t xml:space="preserve"> </w:t>
      </w:r>
      <w:r w:rsidR="00646F38">
        <w:rPr>
          <w:lang w:val="en-AU"/>
        </w:rPr>
        <w:t>The size of the basis expansion</w:t>
      </w:r>
      <w:r w:rsidR="00810128">
        <w:rPr>
          <w:lang w:val="en-AU"/>
        </w:rPr>
        <w:t xml:space="preserve"> </w:t>
      </w:r>
      <w:r w:rsidR="002556B5">
        <w:rPr>
          <w:lang w:val="en-AU"/>
        </w:rPr>
        <w:t>limits</w:t>
      </w:r>
      <w:r w:rsidR="00646F38">
        <w:rPr>
          <w:lang w:val="en-AU"/>
        </w:rPr>
        <w:t xml:space="preserve"> the </w:t>
      </w:r>
      <w:r w:rsidR="00BD065F">
        <w:rPr>
          <w:lang w:val="en-AU"/>
        </w:rPr>
        <w:t xml:space="preserve">smooth’s </w:t>
      </w:r>
      <w:r w:rsidR="00646F38">
        <w:rPr>
          <w:lang w:val="en-AU"/>
        </w:rPr>
        <w:t xml:space="preserve">potential complexity, with a larger set of basis </w:t>
      </w:r>
      <w:r w:rsidR="00DF7534">
        <w:rPr>
          <w:lang w:val="en-AU"/>
        </w:rPr>
        <w:t>functions</w:t>
      </w:r>
      <w:r w:rsidR="00646F38">
        <w:rPr>
          <w:lang w:val="en-AU"/>
        </w:rPr>
        <w:t xml:space="preserve"> allowing </w:t>
      </w:r>
      <w:r w:rsidR="00D5257C">
        <w:rPr>
          <w:lang w:val="en-AU"/>
        </w:rPr>
        <w:t>greater</w:t>
      </w:r>
      <w:r w:rsidR="00646F38">
        <w:rPr>
          <w:lang w:val="en-AU"/>
        </w:rPr>
        <w:t xml:space="preserve"> flexib</w:t>
      </w:r>
      <w:r w:rsidR="00D5257C">
        <w:rPr>
          <w:lang w:val="en-AU"/>
        </w:rPr>
        <w:t>ility</w:t>
      </w:r>
      <w:r w:rsidR="00646F38">
        <w:rPr>
          <w:lang w:val="en-AU"/>
        </w:rPr>
        <w:t xml:space="preserve">. </w:t>
      </w:r>
      <w:r w:rsidR="000E03B1">
        <w:rPr>
          <w:lang w:val="en-AU"/>
        </w:rPr>
        <w:t xml:space="preserve">In addition to their ability to represent </w:t>
      </w:r>
      <w:r w:rsidR="000E03B1">
        <w:t xml:space="preserve">complex and non-linear ecological relationships, </w:t>
      </w:r>
      <w:r w:rsidR="000E03B1">
        <w:rPr>
          <w:lang w:val="en-AU"/>
        </w:rPr>
        <w:t>s</w:t>
      </w:r>
      <w:r w:rsidR="002B11B8">
        <w:rPr>
          <w:lang w:val="en-AU"/>
        </w:rPr>
        <w:t>everal</w:t>
      </w:r>
      <w:r w:rsidR="00927F8D">
        <w:rPr>
          <w:lang w:val="en-AU"/>
        </w:rPr>
        <w:t xml:space="preserve"> </w:t>
      </w:r>
      <w:r w:rsidR="000E03B1">
        <w:rPr>
          <w:lang w:val="en-AU"/>
        </w:rPr>
        <w:t xml:space="preserve">other </w:t>
      </w:r>
      <w:r w:rsidR="00927F8D">
        <w:rPr>
          <w:lang w:val="en-AU"/>
        </w:rPr>
        <w:t>advantage</w:t>
      </w:r>
      <w:r w:rsidR="002B11B8">
        <w:rPr>
          <w:lang w:val="en-AU"/>
        </w:rPr>
        <w:t>s</w:t>
      </w:r>
      <w:r w:rsidR="00927F8D">
        <w:rPr>
          <w:lang w:val="en-AU"/>
        </w:rPr>
        <w:t xml:space="preserve"> of GAMs </w:t>
      </w:r>
      <w:r w:rsidR="002B11B8">
        <w:rPr>
          <w:lang w:val="en-AU"/>
        </w:rPr>
        <w:t>are</w:t>
      </w:r>
      <w:r w:rsidR="00927F8D">
        <w:rPr>
          <w:lang w:val="en-AU"/>
        </w:rPr>
        <w:t xml:space="preserve"> </w:t>
      </w:r>
      <w:commentRangeStart w:id="23"/>
      <w:commentRangeStart w:id="24"/>
      <w:commentRangeStart w:id="25"/>
      <w:r w:rsidR="00927F8D">
        <w:rPr>
          <w:lang w:val="en-AU"/>
        </w:rPr>
        <w:t xml:space="preserve">that they can </w:t>
      </w:r>
      <w:r w:rsidR="00995522">
        <w:rPr>
          <w:lang w:val="en-AU"/>
        </w:rPr>
        <w:t>model</w:t>
      </w:r>
      <w:r w:rsidR="00927F8D">
        <w:rPr>
          <w:lang w:val="en-AU"/>
        </w:rPr>
        <w:t xml:space="preserve"> a </w:t>
      </w:r>
      <w:r w:rsidR="009C1C8E">
        <w:rPr>
          <w:lang w:val="en-AU"/>
        </w:rPr>
        <w:t>diversity</w:t>
      </w:r>
      <w:r w:rsidR="00927F8D">
        <w:rPr>
          <w:lang w:val="en-AU"/>
        </w:rPr>
        <w:t xml:space="preserve"> of response</w:t>
      </w:r>
      <w:r w:rsidR="009C1C8E">
        <w:rPr>
          <w:lang w:val="en-AU"/>
        </w:rPr>
        <w:t xml:space="preserve"> families</w:t>
      </w:r>
      <w:r w:rsidR="000E03B1">
        <w:rPr>
          <w:lang w:val="en-AU"/>
        </w:rPr>
        <w:t xml:space="preserve"> </w:t>
      </w:r>
      <w:r w:rsidR="00927F8D">
        <w:rPr>
          <w:lang w:val="en-AU"/>
        </w:rPr>
        <w:t>that accommodate ecological features such as zero-inflation</w:t>
      </w:r>
      <w:commentRangeEnd w:id="23"/>
      <w:r w:rsidR="00B664E5">
        <w:rPr>
          <w:rStyle w:val="CommentReference"/>
        </w:rPr>
        <w:commentReference w:id="23"/>
      </w:r>
      <w:commentRangeEnd w:id="24"/>
      <w:r w:rsidR="00B664E5">
        <w:rPr>
          <w:rStyle w:val="CommentReference"/>
        </w:rPr>
        <w:commentReference w:id="24"/>
      </w:r>
      <w:commentRangeEnd w:id="25"/>
      <w:r w:rsidR="002C6971">
        <w:rPr>
          <w:rStyle w:val="CommentReference"/>
        </w:rPr>
        <w:commentReference w:id="25"/>
      </w:r>
      <w:r w:rsidR="00927F8D">
        <w:rPr>
          <w:lang w:val="en-AU"/>
        </w:rPr>
        <w:t xml:space="preserve"> </w:t>
      </w:r>
      <w:r w:rsidR="008D7397">
        <w:rPr>
          <w:lang w:val="en-AU"/>
        </w:rPr>
        <w:t xml:space="preserve">and </w:t>
      </w:r>
      <w:r w:rsidR="002B11B8">
        <w:rPr>
          <w:lang w:val="en-AU"/>
        </w:rPr>
        <w:t xml:space="preserve">that they can be formulated to include </w:t>
      </w:r>
      <w:r w:rsidR="008D7397">
        <w:rPr>
          <w:lang w:val="en-AU"/>
        </w:rPr>
        <w:t xml:space="preserve">hierarchical smoothing </w:t>
      </w:r>
      <w:r w:rsidR="002B11B8">
        <w:rPr>
          <w:lang w:val="en-AU"/>
        </w:rPr>
        <w:t xml:space="preserve">for multivariate responses </w:t>
      </w:r>
      <w:r w:rsidR="00927F8D">
        <w:rPr>
          <w:lang w:val="en-AU"/>
        </w:rPr>
        <w:fldChar w:fldCharType="begin"/>
      </w:r>
      <w:r w:rsidR="007056BC">
        <w:rPr>
          <w:lang w:val="en-AU"/>
        </w:rPr>
        <w:instrText xml:space="preserve"> ADDIN EN.CITE &lt;EndNote&gt;&lt;Cite&gt;&lt;Author&gt;Wood&lt;/Author&gt;&lt;Year&gt;2017&lt;/Year&gt;&lt;RecNum&gt;2590&lt;/RecNum&gt;&lt;DisplayText&gt;(Wood 2017, Pedersen et al. 2019)&lt;/DisplayText&gt;&lt;record&gt;&lt;rec-number&gt;2590&lt;/rec-number&gt;&lt;foreign-keys&gt;&lt;key app="EN" db-id="f9axttepoe0zx2etvp55p52mvdv9fw55dzaf" timestamp="1641341893" guid="aa1b2809-e359-4457-a0b0-c685cc249b36"&gt;2590&lt;/key&gt;&lt;/foreign-keys&gt;&lt;ref-type name="Book"&gt;6&lt;/ref-type&gt;&lt;contributors&gt;&lt;authors&gt;&lt;author&gt;Wood, Simon&lt;/author&gt;&lt;/authors&gt;&lt;/contributors&gt;&lt;titles&gt;&lt;title&gt;Generalized additive models: an introduction with R&lt;/title&gt;&lt;/titles&gt;&lt;edition&gt;Second&lt;/edition&gt;&lt;dates&gt;&lt;year&gt;2017&lt;/year&gt;&lt;/dates&gt;&lt;pub-location&gt;Boco Raton&lt;/pub-location&gt;&lt;publisher&gt;CRC Press&lt;/publisher&gt;&lt;urls&gt;&lt;/urls&gt;&lt;/record&gt;&lt;/Cite&gt;&lt;Cite&gt;&lt;Author&gt;Pedersen&lt;/Author&gt;&lt;Year&gt;2019&lt;/Year&gt;&lt;RecNum&gt;2577&lt;/RecNum&gt;&lt;record&gt;&lt;rec-number&gt;2577&lt;/rec-number&gt;&lt;foreign-keys&gt;&lt;key app="EN" db-id="f9axttepoe0zx2etvp55p52mvdv9fw55dzaf" timestamp="1641333959" guid="76600f63-2813-4cc8-8044-1f31896d8af6"&gt;2577&lt;/key&gt;&lt;/foreign-keys&gt;&lt;ref-type name="Journal Article"&gt;17&lt;/ref-type&gt;&lt;contributors&gt;&lt;authors&gt;&lt;author&gt;Pedersen, Eric J&lt;/author&gt;&lt;author&gt;Miller, David L&lt;/author&gt;&lt;author&gt;Simpson, Gavin L&lt;/author&gt;&lt;author&gt;Ross, Noam&lt;/author&gt;&lt;/authors&gt;&lt;/contributors&gt;&lt;titles&gt;&lt;title&gt;Hierarchical generalized additive models in ecology: an introduction with mgcv&lt;/title&gt;&lt;secondary-title&gt;PeerJ&lt;/secondary-title&gt;&lt;/titles&gt;&lt;periodical&gt;&lt;full-title&gt;PeerJ&lt;/full-title&gt;&lt;/periodical&gt;&lt;pages&gt;e6876&lt;/pages&gt;&lt;volume&gt;7&lt;/volume&gt;&lt;dates&gt;&lt;year&gt;2019&lt;/year&gt;&lt;/dates&gt;&lt;isbn&gt;2167-8359&lt;/isbn&gt;&lt;urls&gt;&lt;/urls&gt;&lt;/record&gt;&lt;/Cite&gt;&lt;/EndNote&gt;</w:instrText>
      </w:r>
      <w:r w:rsidR="00927F8D">
        <w:rPr>
          <w:lang w:val="en-AU"/>
        </w:rPr>
        <w:fldChar w:fldCharType="separate"/>
      </w:r>
      <w:r w:rsidR="008D7397">
        <w:rPr>
          <w:noProof/>
          <w:lang w:val="en-AU"/>
        </w:rPr>
        <w:t>(Wood 2017, Pedersen et al. 2019)</w:t>
      </w:r>
      <w:r w:rsidR="00927F8D">
        <w:rPr>
          <w:lang w:val="en-AU"/>
        </w:rPr>
        <w:fldChar w:fldCharType="end"/>
      </w:r>
      <w:r w:rsidR="00927F8D">
        <w:rPr>
          <w:lang w:val="en-AU"/>
        </w:rPr>
        <w:t xml:space="preserve">. </w:t>
      </w:r>
    </w:p>
    <w:p w14:paraId="7B25EC6E" w14:textId="77777777" w:rsidR="00A167A1" w:rsidRDefault="00A167A1" w:rsidP="002B14F3">
      <w:pPr>
        <w:rPr>
          <w:lang w:val="en-AU"/>
        </w:rPr>
      </w:pPr>
    </w:p>
    <w:p w14:paraId="1E4F5797" w14:textId="3178F483" w:rsidR="00841ECE" w:rsidRPr="002B14F3" w:rsidRDefault="00D04C04" w:rsidP="002B14F3">
      <w:pPr>
        <w:rPr>
          <w:lang w:val="en-AU"/>
        </w:rPr>
      </w:pPr>
      <w:r>
        <w:rPr>
          <w:lang w:val="en-AU"/>
        </w:rPr>
        <w:t xml:space="preserve">Given the set of basis </w:t>
      </w:r>
      <w:r w:rsidR="00927F8D">
        <w:rPr>
          <w:lang w:val="en-AU"/>
        </w:rPr>
        <w:t>coefficients that comprise</w:t>
      </w:r>
      <w:r>
        <w:rPr>
          <w:lang w:val="en-AU"/>
        </w:rPr>
        <w:t xml:space="preserve"> each smooth, a GAM </w:t>
      </w:r>
      <w:r w:rsidRPr="00D04C04">
        <w:rPr>
          <w:lang w:val="en-AU"/>
        </w:rPr>
        <w:t xml:space="preserve">can </w:t>
      </w:r>
      <w:r w:rsidR="008E4547">
        <w:rPr>
          <w:lang w:val="en-AU"/>
        </w:rPr>
        <w:t xml:space="preserve">in principle </w:t>
      </w:r>
      <w:r w:rsidRPr="00D04C04">
        <w:rPr>
          <w:lang w:val="en-AU"/>
        </w:rPr>
        <w:t xml:space="preserve">be </w:t>
      </w:r>
      <w:r w:rsidR="00141463">
        <w:rPr>
          <w:lang w:val="en-AU"/>
        </w:rPr>
        <w:t xml:space="preserve">directly </w:t>
      </w:r>
      <w:r w:rsidRPr="00D04C04">
        <w:rPr>
          <w:lang w:val="en-AU"/>
        </w:rPr>
        <w:t>estimated as a GLM</w:t>
      </w:r>
      <w:r>
        <w:rPr>
          <w:lang w:val="en-AU"/>
        </w:rPr>
        <w:t>. However d</w:t>
      </w:r>
      <w:r w:rsidR="009B126C">
        <w:rPr>
          <w:lang w:val="en-AU"/>
        </w:rPr>
        <w:t>ue to the</w:t>
      </w:r>
      <w:r w:rsidR="00C42FA4">
        <w:rPr>
          <w:lang w:val="en-AU"/>
        </w:rPr>
        <w:t>ir</w:t>
      </w:r>
      <w:r w:rsidR="009B126C">
        <w:rPr>
          <w:lang w:val="en-AU"/>
        </w:rPr>
        <w:t xml:space="preserve"> incredible flexibility </w:t>
      </w:r>
      <w:r w:rsidR="00B62635">
        <w:rPr>
          <w:lang w:val="en-AU"/>
        </w:rPr>
        <w:t>GAMs</w:t>
      </w:r>
      <w:r w:rsidR="009B126C">
        <w:rPr>
          <w:lang w:val="en-AU"/>
        </w:rPr>
        <w:t xml:space="preserve"> will</w:t>
      </w:r>
      <w:r w:rsidR="009B126C" w:rsidRPr="009B126C">
        <w:rPr>
          <w:lang w:val="en-AU"/>
        </w:rPr>
        <w:t xml:space="preserve"> invariably overfit </w:t>
      </w:r>
      <w:r w:rsidR="009B126C">
        <w:rPr>
          <w:lang w:val="en-AU"/>
        </w:rPr>
        <w:t>if left unconstrained</w:t>
      </w:r>
      <w:r>
        <w:rPr>
          <w:lang w:val="en-AU"/>
        </w:rPr>
        <w:t xml:space="preserve"> </w:t>
      </w:r>
      <w:r>
        <w:rPr>
          <w:lang w:val="en-AU"/>
        </w:rPr>
        <w:fldChar w:fldCharType="begin">
          <w:fldData xml:space="preserve">PEVuZE5vdGU+PENpdGU+PEF1dGhvcj5NYXJyYTwvQXV0aG9yPjxZZWFyPjIwMTE8L1llYXI+PFJl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</w:fldData>
        </w:fldChar>
      </w:r>
      <w:r w:rsidR="00927F8D">
        <w:rPr>
          <w:lang w:val="en-AU"/>
        </w:rPr>
        <w:instrText xml:space="preserve"> ADDIN EN.CITE </w:instrText>
      </w:r>
      <w:r w:rsidR="00927F8D">
        <w:rPr>
          <w:lang w:val="en-AU"/>
        </w:rPr>
        <w:fldChar w:fldCharType="begin">
          <w:fldData xml:space="preserve">PEVuZE5vdGU+PENpdGU+PEF1dGhvcj5NYXJyYTwvQXV0aG9yPjxZZWFyPjIwMTE8L1llYXI+PFJl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</w:fldData>
        </w:fldChar>
      </w:r>
      <w:r w:rsidR="00927F8D">
        <w:rPr>
          <w:lang w:val="en-AU"/>
        </w:rPr>
        <w:instrText xml:space="preserve"> ADDIN EN.CITE.DATA </w:instrText>
      </w:r>
      <w:r w:rsidR="00927F8D">
        <w:rPr>
          <w:lang w:val="en-AU"/>
        </w:rPr>
      </w:r>
      <w:r w:rsidR="00927F8D">
        <w:rPr>
          <w:lang w:val="en-AU"/>
        </w:rPr>
        <w:fldChar w:fldCharType="end"/>
      </w:r>
      <w:r>
        <w:rPr>
          <w:lang w:val="en-AU"/>
        </w:rPr>
      </w:r>
      <w:r>
        <w:rPr>
          <w:lang w:val="en-AU"/>
        </w:rPr>
        <w:fldChar w:fldCharType="separate"/>
      </w:r>
      <w:r w:rsidR="00927F8D">
        <w:rPr>
          <w:noProof/>
          <w:lang w:val="en-AU"/>
        </w:rPr>
        <w:t>(Hastie and Tibshirani 1990, Wood 2004, Marra and Wood 2011)</w:t>
      </w:r>
      <w:r>
        <w:rPr>
          <w:lang w:val="en-AU"/>
        </w:rPr>
        <w:fldChar w:fldCharType="end"/>
      </w:r>
      <w:r w:rsidR="009B126C" w:rsidRPr="009B126C">
        <w:rPr>
          <w:lang w:val="en-AU"/>
        </w:rPr>
        <w:t xml:space="preserve">. </w:t>
      </w:r>
      <w:r w:rsidR="00265417">
        <w:rPr>
          <w:lang w:val="en-AU"/>
        </w:rPr>
        <w:t>P</w:t>
      </w:r>
      <w:r w:rsidR="00ED2667">
        <w:rPr>
          <w:lang w:val="en-AU"/>
        </w:rPr>
        <w:t>enalised likelihood</w:t>
      </w:r>
      <w:r w:rsidR="002B14F3">
        <w:rPr>
          <w:lang w:val="en-AU"/>
        </w:rPr>
        <w:t xml:space="preserve"> estimation avoid</w:t>
      </w:r>
      <w:r w:rsidR="00265417">
        <w:rPr>
          <w:lang w:val="en-AU"/>
        </w:rPr>
        <w:t>s</w:t>
      </w:r>
      <w:r w:rsidR="002B14F3">
        <w:rPr>
          <w:lang w:val="en-AU"/>
        </w:rPr>
        <w:t xml:space="preserve"> </w:t>
      </w:r>
      <w:r w:rsidR="009D441E">
        <w:rPr>
          <w:lang w:val="en-AU"/>
        </w:rPr>
        <w:t xml:space="preserve">this </w:t>
      </w:r>
      <w:r w:rsidR="002B14F3">
        <w:rPr>
          <w:lang w:val="en-AU"/>
        </w:rPr>
        <w:t>overfitting by</w:t>
      </w:r>
      <w:r w:rsidR="002B14F3" w:rsidRPr="002B14F3">
        <w:rPr>
          <w:lang w:val="en-AU"/>
        </w:rPr>
        <w:t xml:space="preserve"> </w:t>
      </w:r>
      <w:r w:rsidR="002B14F3">
        <w:rPr>
          <w:lang w:val="en-AU"/>
        </w:rPr>
        <w:t xml:space="preserve">placing </w:t>
      </w:r>
      <w:r w:rsidR="002B14F3" w:rsidRPr="002B14F3">
        <w:rPr>
          <w:lang w:val="en-AU"/>
        </w:rPr>
        <w:t>quadratic</w:t>
      </w:r>
      <w:r w:rsidR="002B14F3">
        <w:rPr>
          <w:lang w:val="en-AU"/>
        </w:rPr>
        <w:t xml:space="preserve"> </w:t>
      </w:r>
      <w:r w:rsidR="002B14F3" w:rsidRPr="002B14F3">
        <w:rPr>
          <w:lang w:val="en-AU"/>
        </w:rPr>
        <w:t>penalties on the basis coefficients</w:t>
      </w:r>
      <w:r w:rsidR="002763FC">
        <w:rPr>
          <w:lang w:val="en-AU"/>
        </w:rPr>
        <w:t xml:space="preserve"> (referred to as smoothing penalties)</w:t>
      </w:r>
      <w:r w:rsidR="009B126C">
        <w:rPr>
          <w:lang w:val="en-AU"/>
        </w:rPr>
        <w:t xml:space="preserve">, </w:t>
      </w:r>
      <w:r w:rsidR="002763FC">
        <w:rPr>
          <w:lang w:val="en-AU"/>
        </w:rPr>
        <w:t xml:space="preserve">which </w:t>
      </w:r>
      <w:r w:rsidR="009B126C" w:rsidRPr="009B126C">
        <w:rPr>
          <w:lang w:val="en-AU"/>
        </w:rPr>
        <w:t>penaliz</w:t>
      </w:r>
      <w:r w:rsidR="002763FC">
        <w:rPr>
          <w:lang w:val="en-AU"/>
        </w:rPr>
        <w:t>e</w:t>
      </w:r>
      <w:r w:rsidR="009B126C">
        <w:rPr>
          <w:lang w:val="en-AU"/>
        </w:rPr>
        <w:t xml:space="preserve"> the function’s</w:t>
      </w:r>
      <w:r w:rsidR="009B126C" w:rsidRPr="009B126C">
        <w:rPr>
          <w:lang w:val="en-AU"/>
        </w:rPr>
        <w:t xml:space="preserve"> ‘wiggliness’</w:t>
      </w:r>
      <w:r>
        <w:rPr>
          <w:lang w:val="en-AU"/>
        </w:rPr>
        <w:t xml:space="preserve"> and </w:t>
      </w:r>
      <w:r w:rsidRPr="00D04C04">
        <w:rPr>
          <w:lang w:val="en-AU"/>
        </w:rPr>
        <w:t>contro</w:t>
      </w:r>
      <w:r>
        <w:rPr>
          <w:lang w:val="en-AU"/>
        </w:rPr>
        <w:t>l</w:t>
      </w:r>
      <w:r w:rsidRPr="00D04C04">
        <w:rPr>
          <w:lang w:val="en-AU"/>
        </w:rPr>
        <w:t>l</w:t>
      </w:r>
      <w:r>
        <w:rPr>
          <w:lang w:val="en-AU"/>
        </w:rPr>
        <w:t>ing</w:t>
      </w:r>
      <w:r w:rsidRPr="00D04C04">
        <w:rPr>
          <w:lang w:val="en-AU"/>
        </w:rPr>
        <w:t xml:space="preserve"> the trade-off between fit and smoothness</w:t>
      </w:r>
      <w:r w:rsidR="002B14F3" w:rsidRPr="002B14F3">
        <w:rPr>
          <w:lang w:val="en-AU"/>
        </w:rPr>
        <w:t xml:space="preserve"> </w:t>
      </w:r>
      <w:r w:rsidR="009B126C">
        <w:rPr>
          <w:lang w:val="en-AU"/>
        </w:rPr>
        <w:fldChar w:fldCharType="begin"/>
      </w:r>
      <w:r w:rsidR="003F066F">
        <w:rPr>
          <w:lang w:val="en-AU"/>
        </w:rPr>
        <w:instrText xml:space="preserve"> ADDIN EN.CITE &lt;EndNote&gt;&lt;Cite&gt;&lt;Author&gt;Wood&lt;/Author&gt;&lt;Year&gt;2016&lt;/Year&gt;&lt;RecNum&gt;2583&lt;/RecNum&gt;&lt;DisplayText&gt;(Wood 2004, Wood 2016)&lt;/DisplayText&gt;&lt;record&gt;&lt;rec-number&gt;2583&lt;/rec-number&gt;&lt;foreign-keys&gt;&lt;key app="EN" db-id="f9axttepoe0zx2etvp55p52mvdv9fw55dzaf" timestamp="1641336513" guid="56f2b66f-a4a8-416d-aca4-7455b72e0424"&gt;2583&lt;/key&gt;&lt;/foreign-keys&gt;&lt;ref-type name="Journal Article"&gt;17&lt;/ref-type&gt;&lt;contributors&gt;&lt;authors&gt;&lt;author&gt;Wood, Simon&lt;/author&gt;&lt;/authors&gt;&lt;/contributors&gt;&lt;titles&gt;&lt;title&gt;Just Another Gibbs Additive Modeller: Interfacing JAGS and mgcv&lt;/title&gt;&lt;secondary-title&gt;Journal of Statistical Software&lt;/secondary-title&gt;&lt;/titles&gt;&lt;periodical&gt;&lt;full-title&gt;Journal of Statistical Software&lt;/full-title&gt;&lt;/periodical&gt;&lt;pages&gt;1-15&lt;/pages&gt;&lt;volume&gt;75&lt;/volume&gt;&lt;number&gt;7&lt;/number&gt;&lt;dates&gt;&lt;year&gt;2016&lt;/year&gt;&lt;/dates&gt;&lt;urls&gt;&lt;/urls&gt;&lt;/record&gt;&lt;/Cite&gt;&lt;Cite&gt;&lt;Author&gt;Wood&lt;/Author&gt;&lt;Year&gt;2004&lt;/Year&gt;&lt;RecNum&gt;2385&lt;/RecNum&gt;&lt;record&gt;&lt;rec-number&gt;2385&lt;/rec-number&gt;&lt;foreign-keys&gt;&lt;key app="EN" db-id="f9axttepoe0zx2etvp55p52mvdv9fw55dzaf" timestamp="1602805423" guid="0714a398-972f-4b9b-b92c-97378eeb726e"&gt;2385&lt;/key&gt;&lt;/foreign-keys&gt;&lt;ref-type name="Journal Article"&gt;17&lt;/ref-type&gt;&lt;contributors&gt;&lt;authors&gt;&lt;author&gt;Wood, Simon N&lt;/author&gt;&lt;/authors&gt;&lt;/contributors&gt;&lt;titles&gt;&lt;title&gt;Stable and efficient multiple smoothing parameter estimation for generalized additive models&lt;/title&gt;&lt;secondary-title&gt;Journal of the American Statistical Association&lt;/secondary-title&gt;&lt;/titles&gt;&lt;periodical&gt;&lt;full-title&gt;Journal of the American Statistical Association&lt;/full-title&gt;&lt;/periodical&gt;&lt;pages&gt;673-686&lt;/pages&gt;&lt;volume&gt;99&lt;/volume&gt;&lt;number&gt;467&lt;/number&gt;&lt;dates&gt;&lt;year&gt;2004&lt;/year&gt;&lt;/dates&gt;&lt;isbn&gt;0162-1459&lt;/isbn&gt;&lt;urls&gt;&lt;/urls&gt;&lt;/record&gt;&lt;/Cite&gt;&lt;/EndNote&gt;</w:instrText>
      </w:r>
      <w:r w:rsidR="009B126C">
        <w:rPr>
          <w:lang w:val="en-AU"/>
        </w:rPr>
        <w:fldChar w:fldCharType="separate"/>
      </w:r>
      <w:r w:rsidR="003F066F">
        <w:rPr>
          <w:noProof/>
          <w:lang w:val="en-AU"/>
        </w:rPr>
        <w:t>(Wood 2004, Wood 2016)</w:t>
      </w:r>
      <w:r w:rsidR="009B126C">
        <w:rPr>
          <w:lang w:val="en-AU"/>
        </w:rPr>
        <w:fldChar w:fldCharType="end"/>
      </w:r>
      <w:r w:rsidR="009B126C">
        <w:rPr>
          <w:lang w:val="en-AU"/>
        </w:rPr>
        <w:t>.</w:t>
      </w:r>
      <w:r w:rsidR="007C08BE" w:rsidRPr="007C08BE">
        <w:rPr>
          <w:lang w:val="en-AU"/>
        </w:rPr>
        <w:t xml:space="preserve"> </w:t>
      </w:r>
      <w:r w:rsidR="00453236">
        <w:rPr>
          <w:lang w:val="en-AU"/>
        </w:rPr>
        <w:t xml:space="preserve">From a Bayesian perspective, the </w:t>
      </w:r>
      <m:oMath>
        <m:sSub>
          <m:sSubPr>
            <m:ctrlPr>
              <w:rPr>
                <w:rFonts w:ascii="Cambria Math" w:hAnsi="Cambria Math"/>
                <w:i/>
              </w:rPr>
            </m:ctrlPr>
          </m:sSubPr>
          <m:e>
            <m:r>
              <w:rPr>
                <w:rFonts w:ascii="Cambria Math" w:hAnsi="Cambria Math"/>
              </w:rPr>
              <m:t>β</m:t>
            </m:r>
          </m:e>
          <m:sub>
            <m:r>
              <w:rPr>
                <w:rFonts w:ascii="Cambria Math" w:hAnsi="Cambria Math"/>
              </w:rPr>
              <m:t>i,k</m:t>
            </m:r>
          </m:sub>
        </m:sSub>
      </m:oMath>
      <w:r w:rsidR="00453236">
        <w:rPr>
          <w:rFonts w:eastAsiaTheme="minorEastAsia"/>
        </w:rPr>
        <w:t xml:space="preserve"> can be drawn from a multivariate Gaussian </w:t>
      </w:r>
      <w:r w:rsidR="00424091">
        <w:rPr>
          <w:rFonts w:eastAsiaTheme="minorEastAsia"/>
        </w:rPr>
        <w:t>distribution</w:t>
      </w:r>
      <w:r w:rsidR="00453236">
        <w:rPr>
          <w:rFonts w:eastAsiaTheme="minorEastAsia"/>
        </w:rPr>
        <w:t xml:space="preserve"> with the penalty acting on the </w:t>
      </w:r>
      <w:r w:rsidR="00424091">
        <w:rPr>
          <w:rFonts w:eastAsiaTheme="minorEastAsia"/>
        </w:rPr>
        <w:t xml:space="preserve">prior </w:t>
      </w:r>
      <w:r w:rsidR="00453236">
        <w:rPr>
          <w:rFonts w:eastAsiaTheme="minorEastAsia"/>
        </w:rPr>
        <w:t>precision</w:t>
      </w:r>
      <w:r w:rsidR="006A4679">
        <w:rPr>
          <w:rFonts w:eastAsiaTheme="minorEastAsia"/>
        </w:rPr>
        <w:t xml:space="preserve"> for efficient regularization</w:t>
      </w:r>
      <w:r w:rsidR="00453236">
        <w:rPr>
          <w:rFonts w:eastAsiaTheme="minorEastAsia"/>
        </w:rPr>
        <w:t xml:space="preserve">. </w:t>
      </w:r>
      <w:r w:rsidR="00391607">
        <w:rPr>
          <w:rFonts w:eastAsiaTheme="minorEastAsia"/>
        </w:rPr>
        <w:t>L</w:t>
      </w:r>
      <w:r w:rsidR="00453236">
        <w:rPr>
          <w:rFonts w:eastAsiaTheme="minorEastAsia"/>
        </w:rPr>
        <w:t>arger penalt</w:t>
      </w:r>
      <w:r w:rsidR="00AA13E7">
        <w:rPr>
          <w:rFonts w:eastAsiaTheme="minorEastAsia"/>
        </w:rPr>
        <w:t>ies</w:t>
      </w:r>
      <w:r w:rsidR="00453236">
        <w:rPr>
          <w:rFonts w:eastAsiaTheme="minorEastAsia"/>
        </w:rPr>
        <w:t xml:space="preserve"> shrink the coefficient covariances, effectively forcing the smooth toward a straight line when the data </w:t>
      </w:r>
      <w:r w:rsidR="0003126A">
        <w:rPr>
          <w:rFonts w:eastAsiaTheme="minorEastAsia"/>
        </w:rPr>
        <w:t>do not</w:t>
      </w:r>
      <w:r w:rsidR="00453236">
        <w:rPr>
          <w:rFonts w:eastAsiaTheme="minorEastAsia"/>
        </w:rPr>
        <w:t xml:space="preserve"> justify a </w:t>
      </w:r>
      <w:r w:rsidR="009B0988">
        <w:rPr>
          <w:rFonts w:eastAsiaTheme="minorEastAsia"/>
        </w:rPr>
        <w:t>nonlinear</w:t>
      </w:r>
      <w:r w:rsidR="00453236">
        <w:rPr>
          <w:rFonts w:eastAsiaTheme="minorEastAsia"/>
        </w:rPr>
        <w:t xml:space="preserve"> function </w:t>
      </w:r>
      <w:r w:rsidR="00453236">
        <w:rPr>
          <w:rFonts w:eastAsiaTheme="minorEastAsia"/>
        </w:rPr>
        <w:fldChar w:fldCharType="begin"/>
      </w:r>
      <w:r w:rsidR="00453236">
        <w:rPr>
          <w:rFonts w:eastAsiaTheme="minorEastAsia"/>
        </w:rPr>
        <w:instrText xml:space="preserve"> ADDIN EN.CITE &lt;EndNote&gt;&lt;Cite&gt;&lt;Author&gt;Wood&lt;/Author&gt;&lt;Year&gt;2016&lt;/Year&gt;&lt;RecNum&gt;2583&lt;/RecNum&gt;&lt;DisplayText&gt;(Marra and Wood 2011, Wood 2016)&lt;/DisplayText&gt;&lt;record&gt;&lt;rec-number&gt;2583&lt;/rec-number&gt;&lt;foreign-keys&gt;&lt;key app="EN" db-id="f9axttepoe0zx2etvp55p52mvdv9fw55dzaf" timestamp="1641336513" guid="56f2b66f-a4a8-416d-aca4-7455b72e0424"&gt;2583&lt;/key&gt;&lt;/foreign-keys&gt;&lt;ref-type name="Journal Article"&gt;17&lt;/ref-type&gt;&lt;contributors&gt;&lt;authors&gt;&lt;author&gt;Wood, Simon&lt;/author&gt;&lt;/authors&gt;&lt;/contributors&gt;&lt;titles&gt;&lt;title&gt;Just Another Gibbs Additive Modeller: Interfacing JAGS and mgcv&lt;/title&gt;&lt;secondary-title&gt;Journal of Statistical Software&lt;/secondary-title&gt;&lt;/titles&gt;&lt;periodical&gt;&lt;full-title&gt;Journal of Statistical Software&lt;/full-title&gt;&lt;/periodical&gt;&lt;pages&gt;1-15&lt;/pages&gt;&lt;volume&gt;75&lt;/volume&gt;&lt;number&gt;7&lt;/number&gt;&lt;dates&gt;&lt;year&gt;2016&lt;/year&gt;&lt;/dates&gt;&lt;urls&gt;&lt;/urls&gt;&lt;/record&gt;&lt;/Cite&gt;&lt;Cite&gt;&lt;Author&gt;Marra&lt;/Author&gt;&lt;Year&gt;2011&lt;/Year&gt;&lt;RecNum&gt;2375&lt;/RecNum&gt;&lt;record&gt;&lt;rec-number&gt;2375&lt;/rec-number&gt;&lt;foreign-keys&gt;&lt;key app="EN" db-id="f9axttepoe0zx2etvp55p52mvdv9fw55dzaf" timestamp="1602801416" guid="fee07975-687e-4499-a277-7c6970b83c4a"&gt;2375&lt;/key&gt;&lt;/foreign-keys&gt;&lt;ref-type name="Journal Article"&gt;17&lt;/ref-type&gt;&lt;contributors&gt;&lt;authors&gt;&lt;author&gt;Marra, Giampiero&lt;/author&gt;&lt;author&gt;Wood, Simon N&lt;/author&gt;&lt;/authors&gt;&lt;/contributors&gt;&lt;titles&gt;&lt;title&gt;Practical variable selection for generalized additive models&lt;/title&gt;&lt;secondary-title&gt;Computational Statistics &amp;amp; Data Analysis&lt;/secondary-title&gt;&lt;/titles&gt;&lt;periodical&gt;&lt;full-title&gt;Computational Statistics &amp;amp; Data Analysis&lt;/full-title&gt;&lt;/periodical&gt;&lt;pages&gt;2372-2387&lt;/pages&gt;&lt;volume&gt;55&lt;/volume&gt;&lt;number&gt;7&lt;/number&gt;&lt;dates&gt;&lt;year&gt;2011&lt;/year&gt;&lt;/dates&gt;&lt;isbn&gt;0167-9473&lt;/isbn&gt;&lt;urls&gt;&lt;/urls&gt;&lt;/record&gt;&lt;/Cite&gt;&lt;/EndNote&gt;</w:instrText>
      </w:r>
      <w:r w:rsidR="00453236">
        <w:rPr>
          <w:rFonts w:eastAsiaTheme="minorEastAsia"/>
        </w:rPr>
        <w:fldChar w:fldCharType="separate"/>
      </w:r>
      <w:r w:rsidR="00453236">
        <w:rPr>
          <w:rFonts w:eastAsiaTheme="minorEastAsia"/>
          <w:noProof/>
        </w:rPr>
        <w:t>(Marra and Wood 2011, Wood 2016)</w:t>
      </w:r>
      <w:r w:rsidR="00453236">
        <w:rPr>
          <w:rFonts w:eastAsiaTheme="minorEastAsia"/>
        </w:rPr>
        <w:fldChar w:fldCharType="end"/>
      </w:r>
      <w:r w:rsidR="00453236">
        <w:rPr>
          <w:rFonts w:eastAsiaTheme="minorEastAsia"/>
        </w:rPr>
        <w:t xml:space="preserve">. </w:t>
      </w:r>
      <w:r w:rsidR="007C08BE">
        <w:rPr>
          <w:lang w:val="en-AU"/>
        </w:rPr>
        <w:t xml:space="preserve">GAMs are particularly sought after for modelling time series to both identify nonlinear </w:t>
      </w:r>
      <w:r w:rsidR="000D34E7">
        <w:rPr>
          <w:lang w:val="en-AU"/>
        </w:rPr>
        <w:t xml:space="preserve">or </w:t>
      </w:r>
      <w:r w:rsidR="00CD7A2D">
        <w:rPr>
          <w:lang w:val="en-AU"/>
        </w:rPr>
        <w:t xml:space="preserve">time-varying </w:t>
      </w:r>
      <w:r w:rsidR="007C08BE">
        <w:rPr>
          <w:lang w:val="en-AU"/>
        </w:rPr>
        <w:t xml:space="preserve">covariate effects and </w:t>
      </w:r>
      <w:r w:rsidR="003F066F">
        <w:rPr>
          <w:lang w:val="en-AU"/>
        </w:rPr>
        <w:t xml:space="preserve">to </w:t>
      </w:r>
      <w:r w:rsidR="007C08BE">
        <w:rPr>
          <w:lang w:val="en-AU"/>
        </w:rPr>
        <w:t>uncover periods of rapid change, though</w:t>
      </w:r>
      <w:r w:rsidR="005D0985">
        <w:rPr>
          <w:lang w:val="en-AU"/>
        </w:rPr>
        <w:t xml:space="preserve"> strong</w:t>
      </w:r>
      <w:r w:rsidR="007C08BE">
        <w:rPr>
          <w:lang w:val="en-AU"/>
        </w:rPr>
        <w:t xml:space="preserve"> temporal autocorrelation can make it challenging to estimate </w:t>
      </w:r>
      <w:r w:rsidR="00277311">
        <w:rPr>
          <w:lang w:val="en-AU"/>
        </w:rPr>
        <w:t>key parameters</w:t>
      </w:r>
      <w:r w:rsidR="007C08BE">
        <w:rPr>
          <w:lang w:val="en-AU"/>
        </w:rPr>
        <w:t xml:space="preserve"> </w:t>
      </w:r>
      <w:r w:rsidR="007C08BE">
        <w:rPr>
          <w:lang w:val="en-AU"/>
        </w:rPr>
        <w:fldChar w:fldCharType="begin">
          <w:fldData xml:space="preserve">PEVuZE5vdGU+PENpdGU+PEF1dGhvcj5DYW1hcmE8L0F1dGhvcj48WWVhcj4yMDIxPC9ZZWFyPjxS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==
</w:fldData>
        </w:fldChar>
      </w:r>
      <w:r w:rsidR="002B11B8">
        <w:rPr>
          <w:lang w:val="en-AU"/>
        </w:rPr>
        <w:instrText xml:space="preserve"> ADDIN EN.CITE </w:instrText>
      </w:r>
      <w:r w:rsidR="002B11B8">
        <w:rPr>
          <w:lang w:val="en-AU"/>
        </w:rPr>
        <w:fldChar w:fldCharType="begin">
          <w:fldData xml:space="preserve">PEVuZE5vdGU+PENpdGU+PEF1dGhvcj5DYW1hcmE8L0F1dGhvcj48WWVhcj4yMDIxPC9ZZWFyPjxS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==
</w:fldData>
        </w:fldChar>
      </w:r>
      <w:r w:rsidR="002B11B8">
        <w:rPr>
          <w:lang w:val="en-AU"/>
        </w:rPr>
        <w:instrText xml:space="preserve"> ADDIN EN.CITE.DATA </w:instrText>
      </w:r>
      <w:r w:rsidR="002B11B8">
        <w:rPr>
          <w:lang w:val="en-AU"/>
        </w:rPr>
      </w:r>
      <w:r w:rsidR="002B11B8">
        <w:rPr>
          <w:lang w:val="en-AU"/>
        </w:rPr>
        <w:fldChar w:fldCharType="end"/>
      </w:r>
      <w:r w:rsidR="007C08BE">
        <w:rPr>
          <w:lang w:val="en-AU"/>
        </w:rPr>
      </w:r>
      <w:r w:rsidR="007C08BE">
        <w:rPr>
          <w:lang w:val="en-AU"/>
        </w:rPr>
        <w:fldChar w:fldCharType="separate"/>
      </w:r>
      <w:r w:rsidR="00551F16">
        <w:rPr>
          <w:noProof/>
          <w:lang w:val="en-AU"/>
        </w:rPr>
        <w:t>(Yang et al. 2012, Knape 2016, Simpson 2018, Spooner et al. 2018, Camara et al. 2021)</w:t>
      </w:r>
      <w:r w:rsidR="007C08BE">
        <w:rPr>
          <w:lang w:val="en-AU"/>
        </w:rPr>
        <w:fldChar w:fldCharType="end"/>
      </w:r>
      <w:r w:rsidR="007C08BE">
        <w:rPr>
          <w:lang w:val="en-AU"/>
        </w:rPr>
        <w:t>.</w:t>
      </w:r>
    </w:p>
    <w:p w14:paraId="01A427C9" w14:textId="314BCFD9" w:rsidR="00136D5F" w:rsidRDefault="00136D5F" w:rsidP="00F95C68">
      <w:pPr>
        <w:rPr>
          <w:lang w:val="en-AU"/>
        </w:rPr>
      </w:pPr>
    </w:p>
    <w:p w14:paraId="7E463FA7" w14:textId="2C416C67" w:rsidR="00A625A0" w:rsidRPr="00A625A0" w:rsidRDefault="006810B0" w:rsidP="00A625A0">
      <w:pPr>
        <w:rPr>
          <w:lang w:val="en-AU"/>
        </w:rPr>
      </w:pPr>
      <w:commentRangeStart w:id="27"/>
      <w:r>
        <w:rPr>
          <w:lang w:val="en-AU"/>
        </w:rPr>
        <w:t xml:space="preserve">For many ecological studies that employ GAMs, a primary </w:t>
      </w:r>
      <w:r w:rsidR="00927F8D">
        <w:rPr>
          <w:lang w:val="en-AU"/>
        </w:rPr>
        <w:t>objective</w:t>
      </w:r>
      <w:r>
        <w:rPr>
          <w:lang w:val="en-AU"/>
        </w:rPr>
        <w:t xml:space="preserve"> is </w:t>
      </w:r>
      <w:r w:rsidR="00AF50DC">
        <w:rPr>
          <w:lang w:val="en-AU"/>
        </w:rPr>
        <w:t>predicting</w:t>
      </w:r>
      <w:r>
        <w:rPr>
          <w:lang w:val="en-AU"/>
        </w:rPr>
        <w:t xml:space="preserve"> future states</w:t>
      </w:r>
      <w:r w:rsidR="00F43008">
        <w:rPr>
          <w:lang w:val="en-AU"/>
        </w:rPr>
        <w:t xml:space="preserve"> </w:t>
      </w:r>
      <w:r w:rsidR="00F43008">
        <w:rPr>
          <w:lang w:val="en-AU"/>
        </w:rPr>
        <w:fldChar w:fldCharType="begin">
          <w:fldData xml:space="preserve">PEVuZE5vdGU+PENpdGU+PEF1dGhvcj5LYXBsYW48L0F1dGhvcj48WWVhcj4yMDE2PC9ZZWFyPjxS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</w:fldData>
        </w:fldChar>
      </w:r>
      <w:r w:rsidR="00927F8D">
        <w:rPr>
          <w:lang w:val="en-AU"/>
        </w:rPr>
        <w:instrText xml:space="preserve"> ADDIN EN.CITE </w:instrText>
      </w:r>
      <w:r w:rsidR="00927F8D">
        <w:rPr>
          <w:lang w:val="en-AU"/>
        </w:rPr>
        <w:fldChar w:fldCharType="begin">
          <w:fldData xml:space="preserve">PEVuZE5vdGU+PENpdGU+PEF1dGhvcj5LYXBsYW48L0F1dGhvcj48WWVhcj4yMDE2PC9ZZWFyPjxS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</w:fldData>
        </w:fldChar>
      </w:r>
      <w:r w:rsidR="00927F8D">
        <w:rPr>
          <w:lang w:val="en-AU"/>
        </w:rPr>
        <w:instrText xml:space="preserve"> ADDIN EN.CITE.DATA </w:instrText>
      </w:r>
      <w:r w:rsidR="00927F8D">
        <w:rPr>
          <w:lang w:val="en-AU"/>
        </w:rPr>
      </w:r>
      <w:r w:rsidR="00927F8D">
        <w:rPr>
          <w:lang w:val="en-AU"/>
        </w:rPr>
        <w:fldChar w:fldCharType="end"/>
      </w:r>
      <w:r w:rsidR="00F43008">
        <w:rPr>
          <w:lang w:val="en-AU"/>
        </w:rPr>
      </w:r>
      <w:r w:rsidR="00F43008">
        <w:rPr>
          <w:lang w:val="en-AU"/>
        </w:rPr>
        <w:fldChar w:fldCharType="separate"/>
      </w:r>
      <w:r w:rsidR="00F43008">
        <w:rPr>
          <w:noProof/>
          <w:lang w:val="en-AU"/>
        </w:rPr>
        <w:t>(Ward et al. 2014, Kaplan et al. 2016, Clark et al. 2020, Malick et al. 2020, Koolhof et al. 2021)</w:t>
      </w:r>
      <w:r w:rsidR="00F43008">
        <w:rPr>
          <w:lang w:val="en-AU"/>
        </w:rPr>
        <w:fldChar w:fldCharType="end"/>
      </w:r>
      <w:r w:rsidR="00F43008">
        <w:rPr>
          <w:lang w:val="en-AU"/>
        </w:rPr>
        <w:t xml:space="preserve">. </w:t>
      </w:r>
      <w:commentRangeEnd w:id="27"/>
      <w:r w:rsidR="00944806">
        <w:rPr>
          <w:rStyle w:val="CommentReference"/>
        </w:rPr>
        <w:commentReference w:id="27"/>
      </w:r>
      <w:r w:rsidR="009B3813">
        <w:rPr>
          <w:lang w:val="en-AU"/>
        </w:rPr>
        <w:t>However,</w:t>
      </w:r>
      <w:r w:rsidR="00F43008">
        <w:rPr>
          <w:lang w:val="en-AU"/>
        </w:rPr>
        <w:t xml:space="preserve"> a</w:t>
      </w:r>
      <w:r w:rsidR="00776FCA">
        <w:rPr>
          <w:lang w:val="en-AU"/>
        </w:rPr>
        <w:t xml:space="preserve"> lingering issue</w:t>
      </w:r>
      <w:r w:rsidR="00CE5034" w:rsidRPr="00CE5034">
        <w:rPr>
          <w:lang w:val="en-AU"/>
        </w:rPr>
        <w:t xml:space="preserve"> </w:t>
      </w:r>
      <w:r w:rsidR="005B6764">
        <w:rPr>
          <w:lang w:val="en-AU"/>
        </w:rPr>
        <w:t>in using</w:t>
      </w:r>
      <w:r w:rsidR="00437381">
        <w:rPr>
          <w:lang w:val="en-AU"/>
        </w:rPr>
        <w:t xml:space="preserve"> GAM</w:t>
      </w:r>
      <w:r w:rsidR="0009536B">
        <w:rPr>
          <w:lang w:val="en-AU"/>
        </w:rPr>
        <w:t xml:space="preserve">s for forecasting </w:t>
      </w:r>
      <w:r w:rsidR="00CE5034" w:rsidRPr="00CE5034">
        <w:rPr>
          <w:lang w:val="en-AU"/>
        </w:rPr>
        <w:t xml:space="preserve">is </w:t>
      </w:r>
      <w:r w:rsidR="00437381">
        <w:rPr>
          <w:lang w:val="en-AU"/>
        </w:rPr>
        <w:t>the way in which s</w:t>
      </w:r>
      <w:r w:rsidR="001D220A">
        <w:rPr>
          <w:lang w:val="en-AU"/>
        </w:rPr>
        <w:t>mooth functions</w:t>
      </w:r>
      <w:r w:rsidR="00437381">
        <w:rPr>
          <w:lang w:val="en-AU"/>
        </w:rPr>
        <w:t xml:space="preserve"> </w:t>
      </w:r>
      <w:r w:rsidR="003F5F79">
        <w:rPr>
          <w:lang w:val="en-AU"/>
        </w:rPr>
        <w:t>predict</w:t>
      </w:r>
      <w:r w:rsidR="00CE5034" w:rsidRPr="00CE5034">
        <w:rPr>
          <w:lang w:val="en-AU"/>
        </w:rPr>
        <w:t xml:space="preserve"> </w:t>
      </w:r>
      <w:r w:rsidR="008D7397">
        <w:rPr>
          <w:lang w:val="en-AU"/>
        </w:rPr>
        <w:t>outside</w:t>
      </w:r>
      <w:r w:rsidR="00CE5034" w:rsidRPr="00CE5034">
        <w:rPr>
          <w:lang w:val="en-AU"/>
        </w:rPr>
        <w:t xml:space="preserve"> the </w:t>
      </w:r>
      <w:commentRangeStart w:id="28"/>
      <w:commentRangeStart w:id="29"/>
      <w:r w:rsidR="00CE5034" w:rsidRPr="00CE5034">
        <w:rPr>
          <w:lang w:val="en-AU"/>
        </w:rPr>
        <w:t>range</w:t>
      </w:r>
      <w:commentRangeEnd w:id="28"/>
      <w:r w:rsidR="00944806">
        <w:rPr>
          <w:rStyle w:val="CommentReference"/>
        </w:rPr>
        <w:commentReference w:id="28"/>
      </w:r>
      <w:commentRangeEnd w:id="29"/>
      <w:r w:rsidR="00EC1982">
        <w:rPr>
          <w:rStyle w:val="CommentReference"/>
        </w:rPr>
        <w:commentReference w:id="29"/>
      </w:r>
      <w:r w:rsidR="00CE5034" w:rsidRPr="00CE5034">
        <w:rPr>
          <w:lang w:val="en-AU"/>
        </w:rPr>
        <w:t xml:space="preserve"> </w:t>
      </w:r>
      <w:r w:rsidR="003C25E4">
        <w:rPr>
          <w:lang w:val="en-AU"/>
        </w:rPr>
        <w:t xml:space="preserve">of </w:t>
      </w:r>
      <w:r w:rsidR="00CE5034" w:rsidRPr="00CE5034">
        <w:rPr>
          <w:lang w:val="en-AU"/>
        </w:rPr>
        <w:t>train</w:t>
      </w:r>
      <w:r w:rsidR="00437381">
        <w:rPr>
          <w:lang w:val="en-AU"/>
        </w:rPr>
        <w:t>ing data.</w:t>
      </w:r>
      <w:r w:rsidR="00CE5034" w:rsidRPr="00CE5034">
        <w:rPr>
          <w:lang w:val="en-AU"/>
        </w:rPr>
        <w:t xml:space="preserve"> </w:t>
      </w:r>
      <w:r w:rsidR="00437381">
        <w:rPr>
          <w:lang w:val="en-AU"/>
        </w:rPr>
        <w:t>Many of the smooths</w:t>
      </w:r>
      <w:r w:rsidR="00437381" w:rsidRPr="00437381">
        <w:rPr>
          <w:lang w:val="en-AU"/>
        </w:rPr>
        <w:t xml:space="preserve"> </w:t>
      </w:r>
      <w:r w:rsidR="00437381">
        <w:rPr>
          <w:lang w:val="en-AU"/>
        </w:rPr>
        <w:t>used in ecological GAMs</w:t>
      </w:r>
      <w:r w:rsidR="009B3813">
        <w:rPr>
          <w:lang w:val="en-AU"/>
        </w:rPr>
        <w:t xml:space="preserve"> </w:t>
      </w:r>
      <w:r w:rsidR="003C25E4">
        <w:rPr>
          <w:lang w:val="en-AU"/>
        </w:rPr>
        <w:t>have zero second derivatives at the boundaries, meaning they will</w:t>
      </w:r>
      <w:r w:rsidR="00437381" w:rsidRPr="00437381">
        <w:rPr>
          <w:lang w:val="en-AU"/>
        </w:rPr>
        <w:t xml:space="preserve"> </w:t>
      </w:r>
      <w:r w:rsidR="00437381">
        <w:rPr>
          <w:lang w:val="en-AU"/>
        </w:rPr>
        <w:t>linearly extrapolat</w:t>
      </w:r>
      <w:r w:rsidR="003C25E4">
        <w:rPr>
          <w:lang w:val="en-AU"/>
        </w:rPr>
        <w:t>e beyond</w:t>
      </w:r>
      <w:r w:rsidR="00437381">
        <w:rPr>
          <w:lang w:val="en-AU"/>
        </w:rPr>
        <w:t xml:space="preserve"> </w:t>
      </w:r>
      <w:r w:rsidR="00437381" w:rsidRPr="00437381">
        <w:rPr>
          <w:lang w:val="en-AU"/>
        </w:rPr>
        <w:t>the last observation</w:t>
      </w:r>
      <w:r w:rsidR="004F5E3A">
        <w:rPr>
          <w:lang w:val="en-AU"/>
        </w:rPr>
        <w:t xml:space="preserve"> </w:t>
      </w:r>
      <w:r w:rsidR="004F5E3A">
        <w:rPr>
          <w:lang w:val="en-AU"/>
        </w:rPr>
        <w:fldChar w:fldCharType="begin"/>
      </w:r>
      <w:r w:rsidR="00927F8D">
        <w:rPr>
          <w:lang w:val="en-AU"/>
        </w:rPr>
        <w:instrText xml:space="preserve"> ADDIN EN.CITE &lt;EndNote&gt;&lt;Cite&gt;&lt;Author&gt;Elith&lt;/Author&gt;&lt;Year&gt;2010&lt;/Year&gt;&lt;RecNum&gt;2588&lt;/RecNum&gt;&lt;DisplayText&gt;(Elith et al. 2010, Zurell et al. 2012)&lt;/DisplayText&gt;&lt;record&gt;&lt;rec-number&gt;2588&lt;/rec-number&gt;&lt;foreign-keys&gt;&lt;key app="EN" db-id="f9axttepoe0zx2etvp55p52mvdv9fw55dzaf" timestamp="1641338109" guid="8512725d-1edd-4a44-841e-c903a7bbf717"&gt;2588&lt;/key&gt;&lt;/foreign-keys&gt;&lt;ref-type name="Journal Article"&gt;17&lt;/ref-type&gt;&lt;contributors&gt;&lt;authors&gt;&lt;author&gt;Elith, Jane&lt;/author&gt;&lt;author&gt;Kearney, Michael&lt;/author&gt;&lt;author&gt;Phillips, Steven&lt;/author&gt;&lt;/authors&gt;&lt;/contributors&gt;&lt;titles&gt;&lt;title&gt;The art of modelling range‐shifting species&lt;/title&gt;&lt;secondary-title&gt;Methods in ecology and evolution&lt;/secondary-title&gt;&lt;/titles&gt;&lt;periodical&gt;&lt;full-title&gt;Methods in Ecology and Evolution&lt;/full-title&gt;&lt;/periodical&gt;&lt;pages&gt;330-342&lt;/pages&gt;&lt;volume&gt;1&lt;/volume&gt;&lt;number&gt;4&lt;/number&gt;&lt;dates&gt;&lt;year&gt;2010&lt;/year&gt;&lt;/dates&gt;&lt;isbn&gt;2041-210X&lt;/isbn&gt;&lt;urls&gt;&lt;/urls&gt;&lt;/record&gt;&lt;/Cite&gt;&lt;Cite&gt;&lt;Author&gt;Zurell&lt;/Author&gt;&lt;Year&gt;2012&lt;/Year&gt;&lt;RecNum&gt;2589&lt;/RecNum&gt;&lt;record&gt;&lt;rec-number&gt;2589&lt;/rec-number&gt;&lt;foreign-keys&gt;&lt;key app="EN" db-id="f9axttepoe0zx2etvp55p52mvdv9fw55dzaf" timestamp="1641338150" guid="befb1b93-cbde-43c0-999c-062c8e2ecb7a"&gt;2589&lt;/key&gt;&lt;/foreign-keys&gt;&lt;ref-type name="Journal Article"&gt;17&lt;/ref-type&gt;&lt;contributors&gt;&lt;authors&gt;&lt;author&gt;Zurell, Damaris&lt;/author&gt;&lt;author&gt;Elith, Jane&lt;/author&gt;&lt;author&gt;Schröder, Boris&lt;/author&gt;&lt;/authors&gt;&lt;/contributors&gt;&lt;titles&gt;&lt;title&gt;Predicting to new environments: tools for visualizing model behaviour and impacts on mapped distributions&lt;/title&gt;&lt;secondary-title&gt;Diversity and Distributions&lt;/secondary-title&gt;&lt;/titles&gt;&lt;periodical&gt;&lt;full-title&gt;Diversity and Distributions&lt;/full-title&gt;&lt;/periodical&gt;&lt;pages&gt;628-634&lt;/pages&gt;&lt;volume&gt;18&lt;/volume&gt;&lt;number&gt;6&lt;/number&gt;&lt;dates&gt;&lt;year&gt;2012&lt;/year&gt;&lt;/dates&gt;&lt;isbn&gt;1366-9516&lt;/isbn&gt;&lt;urls&gt;&lt;/urls&gt;&lt;/record&gt;&lt;/Cite&gt;&lt;/EndNote&gt;</w:instrText>
      </w:r>
      <w:r w:rsidR="004F5E3A">
        <w:rPr>
          <w:lang w:val="en-AU"/>
        </w:rPr>
        <w:fldChar w:fldCharType="separate"/>
      </w:r>
      <w:r w:rsidR="004F5E3A">
        <w:rPr>
          <w:noProof/>
          <w:lang w:val="en-AU"/>
        </w:rPr>
        <w:t>(Elith et al. 2010, Zurell et al. 2012)</w:t>
      </w:r>
      <w:r w:rsidR="004F5E3A">
        <w:rPr>
          <w:lang w:val="en-AU"/>
        </w:rPr>
        <w:fldChar w:fldCharType="end"/>
      </w:r>
      <w:r w:rsidR="003C25E4">
        <w:rPr>
          <w:lang w:val="en-AU"/>
        </w:rPr>
        <w:t xml:space="preserve">. This </w:t>
      </w:r>
      <w:r w:rsidR="001B2217" w:rsidRPr="001B2217">
        <w:rPr>
          <w:lang w:val="en-AU"/>
        </w:rPr>
        <w:t>projecti</w:t>
      </w:r>
      <w:r w:rsidR="001B2217">
        <w:rPr>
          <w:lang w:val="en-AU"/>
        </w:rPr>
        <w:t>on of</w:t>
      </w:r>
      <w:r w:rsidR="001B2217" w:rsidRPr="001B2217">
        <w:rPr>
          <w:lang w:val="en-AU"/>
        </w:rPr>
        <w:t xml:space="preserve"> a straight line </w:t>
      </w:r>
      <w:r w:rsidR="001B2217">
        <w:rPr>
          <w:lang w:val="en-AU"/>
        </w:rPr>
        <w:t xml:space="preserve">indefinitely </w:t>
      </w:r>
      <w:r w:rsidR="001B2217" w:rsidRPr="001B2217">
        <w:rPr>
          <w:lang w:val="en-AU"/>
        </w:rPr>
        <w:t>into the future</w:t>
      </w:r>
      <w:r w:rsidR="001B2217">
        <w:rPr>
          <w:lang w:val="en-AU"/>
        </w:rPr>
        <w:t xml:space="preserve"> </w:t>
      </w:r>
      <w:r w:rsidR="003C25E4">
        <w:rPr>
          <w:lang w:val="en-AU"/>
        </w:rPr>
        <w:t>can produce</w:t>
      </w:r>
      <w:r w:rsidR="003E04DE">
        <w:rPr>
          <w:lang w:val="en-AU"/>
        </w:rPr>
        <w:t xml:space="preserve"> </w:t>
      </w:r>
      <w:r w:rsidR="00437381" w:rsidRPr="00437381">
        <w:rPr>
          <w:lang w:val="en-AU"/>
        </w:rPr>
        <w:t>un</w:t>
      </w:r>
      <w:r w:rsidR="00437381">
        <w:rPr>
          <w:lang w:val="en-AU"/>
        </w:rPr>
        <w:t>realistic</w:t>
      </w:r>
      <w:r w:rsidR="00437381" w:rsidRPr="00437381">
        <w:rPr>
          <w:lang w:val="en-AU"/>
        </w:rPr>
        <w:t xml:space="preserve"> </w:t>
      </w:r>
      <w:r w:rsidR="003E04DE">
        <w:rPr>
          <w:lang w:val="en-AU"/>
        </w:rPr>
        <w:t>forecasts</w:t>
      </w:r>
      <w:r w:rsidR="003C25E4">
        <w:rPr>
          <w:lang w:val="en-AU"/>
        </w:rPr>
        <w:t xml:space="preserve">, particularly if the estimated function </w:t>
      </w:r>
      <w:r w:rsidR="006F1D1F">
        <w:rPr>
          <w:lang w:val="en-AU"/>
        </w:rPr>
        <w:t>‘</w:t>
      </w:r>
      <w:r w:rsidR="003C25E4">
        <w:rPr>
          <w:lang w:val="en-AU"/>
        </w:rPr>
        <w:t>wiggles</w:t>
      </w:r>
      <w:r w:rsidR="006F1D1F">
        <w:rPr>
          <w:lang w:val="en-AU"/>
        </w:rPr>
        <w:t>’ (i.e.</w:t>
      </w:r>
      <w:r w:rsidR="00BF5C1F">
        <w:rPr>
          <w:lang w:val="en-AU"/>
        </w:rPr>
        <w:t xml:space="preserve"> exhibits a </w:t>
      </w:r>
      <w:r w:rsidR="006F1D1F">
        <w:rPr>
          <w:lang w:val="en-AU"/>
        </w:rPr>
        <w:t>pronounced change in</w:t>
      </w:r>
      <w:r w:rsidR="00BF5C1F">
        <w:rPr>
          <w:lang w:val="en-AU"/>
        </w:rPr>
        <w:t xml:space="preserve"> the</w:t>
      </w:r>
      <w:r w:rsidR="006F1D1F">
        <w:rPr>
          <w:lang w:val="en-AU"/>
        </w:rPr>
        <w:t xml:space="preserve"> response-predictor relationship)</w:t>
      </w:r>
      <w:r w:rsidR="003C25E4">
        <w:rPr>
          <w:lang w:val="en-AU"/>
        </w:rPr>
        <w:t xml:space="preserve"> near the boundary </w:t>
      </w:r>
      <w:r w:rsidR="004F5E3A">
        <w:rPr>
          <w:lang w:val="en-AU"/>
        </w:rPr>
        <w:t>(</w:t>
      </w:r>
      <w:r w:rsidR="004F5E3A" w:rsidRPr="008A1766">
        <w:rPr>
          <w:b/>
          <w:bCs/>
          <w:lang w:val="en-AU"/>
        </w:rPr>
        <w:t>Figure 1</w:t>
      </w:r>
      <w:r w:rsidR="00BD6B6D">
        <w:rPr>
          <w:b/>
          <w:bCs/>
          <w:lang w:val="en-AU"/>
        </w:rPr>
        <w:t xml:space="preserve"> top</w:t>
      </w:r>
      <w:r w:rsidR="004F5E3A">
        <w:rPr>
          <w:lang w:val="en-AU"/>
        </w:rPr>
        <w:t>)</w:t>
      </w:r>
      <w:r w:rsidR="00F43008">
        <w:rPr>
          <w:lang w:val="en-AU"/>
        </w:rPr>
        <w:t>.</w:t>
      </w:r>
      <w:r w:rsidR="009E57B5">
        <w:rPr>
          <w:lang w:val="en-AU"/>
        </w:rPr>
        <w:t xml:space="preserve"> There are technical solutions </w:t>
      </w:r>
      <w:r w:rsidR="00C6395C">
        <w:rPr>
          <w:lang w:val="en-AU"/>
        </w:rPr>
        <w:t>to</w:t>
      </w:r>
      <w:r w:rsidR="009E57B5">
        <w:rPr>
          <w:lang w:val="en-AU"/>
        </w:rPr>
        <w:t xml:space="preserve"> help with this problem, for example </w:t>
      </w:r>
      <w:commentRangeStart w:id="30"/>
      <w:commentRangeStart w:id="31"/>
      <w:commentRangeStart w:id="32"/>
      <w:r w:rsidR="009E57B5">
        <w:rPr>
          <w:lang w:val="en-AU"/>
        </w:rPr>
        <w:t xml:space="preserve">by </w:t>
      </w:r>
      <w:r w:rsidR="009E57B5" w:rsidRPr="009E57B5">
        <w:rPr>
          <w:lang w:val="en-AU"/>
        </w:rPr>
        <w:t>extend</w:t>
      </w:r>
      <w:r w:rsidR="00972236">
        <w:rPr>
          <w:lang w:val="en-AU"/>
        </w:rPr>
        <w:t>ing</w:t>
      </w:r>
      <w:r w:rsidR="009E57B5" w:rsidRPr="009E57B5">
        <w:rPr>
          <w:lang w:val="en-AU"/>
        </w:rPr>
        <w:t xml:space="preserve"> the </w:t>
      </w:r>
      <w:r w:rsidR="00077452">
        <w:rPr>
          <w:lang w:val="en-AU"/>
        </w:rPr>
        <w:t xml:space="preserve">evaluation of the </w:t>
      </w:r>
      <w:r w:rsidR="00EA2202">
        <w:rPr>
          <w:lang w:val="en-AU"/>
        </w:rPr>
        <w:t xml:space="preserve">‘wiggliness’ </w:t>
      </w:r>
      <w:r w:rsidR="009E57B5" w:rsidRPr="009E57B5">
        <w:rPr>
          <w:lang w:val="en-AU"/>
        </w:rPr>
        <w:t xml:space="preserve">penalty </w:t>
      </w:r>
      <w:r w:rsidR="002A1E2E">
        <w:rPr>
          <w:lang w:val="en-AU"/>
        </w:rPr>
        <w:t>into</w:t>
      </w:r>
      <w:r w:rsidR="009E57B5" w:rsidRPr="009E57B5">
        <w:rPr>
          <w:lang w:val="en-AU"/>
        </w:rPr>
        <w:t xml:space="preserve"> the </w:t>
      </w:r>
      <w:r w:rsidR="009E57B5">
        <w:rPr>
          <w:lang w:val="en-AU"/>
        </w:rPr>
        <w:t>range of values that we wish to forecast (i.e. weeks or years ahead of the training data)</w:t>
      </w:r>
      <w:commentRangeEnd w:id="30"/>
      <w:r w:rsidR="008D72ED">
        <w:rPr>
          <w:rStyle w:val="CommentReference"/>
        </w:rPr>
        <w:commentReference w:id="30"/>
      </w:r>
      <w:commentRangeEnd w:id="31"/>
      <w:r w:rsidR="00077452">
        <w:rPr>
          <w:rStyle w:val="CommentReference"/>
        </w:rPr>
        <w:commentReference w:id="31"/>
      </w:r>
      <w:commentRangeEnd w:id="32"/>
      <w:r w:rsidR="00077452">
        <w:rPr>
          <w:rStyle w:val="CommentReference"/>
        </w:rPr>
        <w:commentReference w:id="32"/>
      </w:r>
      <w:r w:rsidR="00110D6B">
        <w:rPr>
          <w:lang w:val="en-AU"/>
        </w:rPr>
        <w:t xml:space="preserve"> or </w:t>
      </w:r>
      <w:r w:rsidR="00BD1106">
        <w:rPr>
          <w:lang w:val="en-AU"/>
        </w:rPr>
        <w:t>by</w:t>
      </w:r>
      <w:r w:rsidR="00110D6B">
        <w:rPr>
          <w:lang w:val="en-AU"/>
        </w:rPr>
        <w:t xml:space="preserve"> forc</w:t>
      </w:r>
      <w:r w:rsidR="007479FA">
        <w:rPr>
          <w:lang w:val="en-AU"/>
        </w:rPr>
        <w:t>ing</w:t>
      </w:r>
      <w:r w:rsidR="00110D6B">
        <w:rPr>
          <w:lang w:val="en-AU"/>
        </w:rPr>
        <w:t xml:space="preserve"> the smooth to use the last observed value </w:t>
      </w:r>
      <w:ins w:id="33" w:author="Nicholas Clark" w:date="2022-01-20T16:03:00Z">
        <w:r w:rsidR="005A6874">
          <w:rPr>
            <w:lang w:val="en-AU"/>
          </w:rPr>
          <w:t xml:space="preserve">with fixed uncertainty intervals </w:t>
        </w:r>
      </w:ins>
      <w:r w:rsidR="00110D6B">
        <w:rPr>
          <w:lang w:val="en-AU"/>
        </w:rPr>
        <w:t>when forecasting</w:t>
      </w:r>
      <w:r w:rsidR="00BD1106" w:rsidRPr="00BD1106">
        <w:rPr>
          <w:lang w:val="en-AU"/>
        </w:rPr>
        <w:t xml:space="preserve"> </w:t>
      </w:r>
      <w:r w:rsidR="00471B8E">
        <w:rPr>
          <w:lang w:val="en-AU"/>
        </w:rPr>
        <w:t>by imposing</w:t>
      </w:r>
      <w:r w:rsidR="00BD1106">
        <w:rPr>
          <w:lang w:val="en-AU"/>
        </w:rPr>
        <w:t xml:space="preserve"> a first derivative penalty</w:t>
      </w:r>
      <w:r w:rsidR="00110D6B">
        <w:rPr>
          <w:lang w:val="en-AU"/>
        </w:rPr>
        <w:t xml:space="preserve"> </w:t>
      </w:r>
      <w:r w:rsidR="00A9147C">
        <w:rPr>
          <w:lang w:val="en-AU"/>
        </w:rPr>
        <w:t>(</w:t>
      </w:r>
      <w:r w:rsidR="00A9147C" w:rsidRPr="008A1766">
        <w:rPr>
          <w:b/>
          <w:bCs/>
          <w:lang w:val="en-AU"/>
        </w:rPr>
        <w:t>Figure 1</w:t>
      </w:r>
      <w:r w:rsidR="00BD6B6D">
        <w:rPr>
          <w:b/>
          <w:bCs/>
          <w:lang w:val="en-AU"/>
        </w:rPr>
        <w:t xml:space="preserve"> </w:t>
      </w:r>
      <w:r w:rsidR="00A9147C">
        <w:rPr>
          <w:b/>
          <w:bCs/>
          <w:lang w:val="en-AU"/>
        </w:rPr>
        <w:t>b</w:t>
      </w:r>
      <w:r w:rsidR="00BD6B6D">
        <w:rPr>
          <w:b/>
          <w:bCs/>
          <w:lang w:val="en-AU"/>
        </w:rPr>
        <w:t>ottom</w:t>
      </w:r>
      <w:r w:rsidR="00A9147C">
        <w:rPr>
          <w:lang w:val="en-AU"/>
        </w:rPr>
        <w:t xml:space="preserve">). </w:t>
      </w:r>
      <w:r w:rsidR="0005475E">
        <w:rPr>
          <w:lang w:val="en-AU"/>
        </w:rPr>
        <w:t>However,</w:t>
      </w:r>
      <w:r w:rsidR="007D07B3">
        <w:rPr>
          <w:lang w:val="en-AU"/>
        </w:rPr>
        <w:t xml:space="preserve"> these modifications are insufficient to </w:t>
      </w:r>
      <w:r w:rsidR="00A50DD3">
        <w:rPr>
          <w:lang w:val="en-AU"/>
        </w:rPr>
        <w:t>generate robust ecological forecasts</w:t>
      </w:r>
      <w:r w:rsidR="009A7FFB">
        <w:rPr>
          <w:lang w:val="en-AU"/>
        </w:rPr>
        <w:t xml:space="preserve"> </w:t>
      </w:r>
      <w:commentRangeStart w:id="34"/>
      <w:commentRangeStart w:id="35"/>
      <w:r w:rsidR="009A7FFB">
        <w:rPr>
          <w:lang w:val="en-AU"/>
        </w:rPr>
        <w:t xml:space="preserve">with </w:t>
      </w:r>
      <w:r w:rsidR="0012623E">
        <w:rPr>
          <w:lang w:val="en-AU"/>
        </w:rPr>
        <w:t>appropriate</w:t>
      </w:r>
      <w:r w:rsidR="009A7FFB">
        <w:rPr>
          <w:lang w:val="en-AU"/>
        </w:rPr>
        <w:t xml:space="preserve"> </w:t>
      </w:r>
      <w:r w:rsidR="000F669D">
        <w:rPr>
          <w:lang w:val="en-AU"/>
        </w:rPr>
        <w:t>probabilistic</w:t>
      </w:r>
      <w:r w:rsidR="009A7FFB">
        <w:rPr>
          <w:lang w:val="en-AU"/>
        </w:rPr>
        <w:t xml:space="preserve"> uncertaint</w:t>
      </w:r>
      <w:r w:rsidR="00CD18B3">
        <w:rPr>
          <w:lang w:val="en-AU"/>
        </w:rPr>
        <w:t>ies</w:t>
      </w:r>
      <w:commentRangeEnd w:id="34"/>
      <w:r w:rsidR="004C4C11">
        <w:rPr>
          <w:rStyle w:val="CommentReference"/>
        </w:rPr>
        <w:commentReference w:id="34"/>
      </w:r>
      <w:commentRangeEnd w:id="35"/>
      <w:r w:rsidR="00DA680D">
        <w:rPr>
          <w:rStyle w:val="CommentReference"/>
        </w:rPr>
        <w:commentReference w:id="35"/>
      </w:r>
      <w:r w:rsidR="00077452">
        <w:rPr>
          <w:lang w:val="en-AU"/>
        </w:rPr>
        <w:t xml:space="preserve"> as they do not adequately capture the temporal dependence in the data</w:t>
      </w:r>
      <w:r w:rsidR="00034CF7">
        <w:rPr>
          <w:lang w:val="en-AU"/>
        </w:rPr>
        <w:t xml:space="preserve"> (see examples in Appendix S1 in Supporting Information)</w:t>
      </w:r>
      <w:r w:rsidR="00B0048F">
        <w:rPr>
          <w:lang w:val="en-AU"/>
        </w:rPr>
        <w:t>.</w:t>
      </w:r>
    </w:p>
    <w:p w14:paraId="440B0EFE" w14:textId="00C5F157" w:rsidR="00CE5034" w:rsidRDefault="00CE5034" w:rsidP="00CE5034">
      <w:pPr>
        <w:rPr>
          <w:lang w:val="en-AU"/>
        </w:rPr>
      </w:pPr>
    </w:p>
    <w:p w14:paraId="44C83567" w14:textId="104CF106" w:rsidR="00A206AE" w:rsidRDefault="00720AF2" w:rsidP="00A206AE">
      <w:pPr>
        <w:jc w:val="center"/>
        <w:rPr>
          <w:lang w:val="en-AU"/>
        </w:rPr>
      </w:pPr>
      <w:r w:rsidRPr="00720AF2">
        <w:rPr>
          <w:lang w:val="en-AU"/>
        </w:rPr>
        <w:lastRenderedPageBreak/>
        <w:t xml:space="preserve"> </w:t>
      </w:r>
      <w:r w:rsidR="00EA1678" w:rsidRPr="00EA1678">
        <w:rPr>
          <w:lang w:val="en-AU"/>
        </w:rPr>
        <w:t xml:space="preserve"> </w:t>
      </w:r>
      <w:r w:rsidR="00EA1678" w:rsidRPr="00EA1678">
        <w:rPr>
          <w:noProof/>
          <w:lang w:val="en-AU"/>
        </w:rPr>
        <w:drawing>
          <wp:inline distT="0" distB="0" distL="0" distR="0" wp14:anchorId="421013E4" wp14:editId="15DB11F7">
            <wp:extent cx="4765533" cy="434551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71021" cy="4350515"/>
                    </a:xfrm>
                    <a:prstGeom prst="rect">
                      <a:avLst/>
                    </a:prstGeom>
                    <a:noFill/>
                    <a:ln>
                      <a:noFill/>
                    </a:ln>
                  </pic:spPr>
                </pic:pic>
              </a:graphicData>
            </a:graphic>
          </wp:inline>
        </w:drawing>
      </w:r>
    </w:p>
    <w:p w14:paraId="1ED77E97" w14:textId="77777777" w:rsidR="001D02FB" w:rsidRDefault="001D02FB" w:rsidP="00CE5034">
      <w:pPr>
        <w:rPr>
          <w:lang w:val="en-AU"/>
        </w:rPr>
      </w:pPr>
    </w:p>
    <w:p w14:paraId="22DE2287" w14:textId="030F0C71" w:rsidR="00394149" w:rsidRDefault="00394149" w:rsidP="00CE5034">
      <w:pPr>
        <w:rPr>
          <w:lang w:val="en-AU"/>
        </w:rPr>
      </w:pPr>
      <w:commentRangeStart w:id="36"/>
      <w:commentRangeStart w:id="37"/>
      <w:r>
        <w:rPr>
          <w:lang w:val="en-AU"/>
        </w:rPr>
        <w:t>Figure 1</w:t>
      </w:r>
      <w:commentRangeEnd w:id="36"/>
      <w:r w:rsidR="00EA2202">
        <w:rPr>
          <w:rStyle w:val="CommentReference"/>
        </w:rPr>
        <w:commentReference w:id="36"/>
      </w:r>
      <w:commentRangeEnd w:id="37"/>
      <w:r w:rsidR="00720AF2">
        <w:rPr>
          <w:rStyle w:val="CommentReference"/>
        </w:rPr>
        <w:commentReference w:id="37"/>
      </w:r>
      <w:r>
        <w:rPr>
          <w:lang w:val="en-AU"/>
        </w:rPr>
        <w:t>: Estimated trend</w:t>
      </w:r>
      <w:r w:rsidR="00623AE1">
        <w:rPr>
          <w:lang w:val="en-AU"/>
        </w:rPr>
        <w:t>s</w:t>
      </w:r>
      <w:r>
        <w:rPr>
          <w:lang w:val="en-AU"/>
        </w:rPr>
        <w:t xml:space="preserve"> and forecasts from two GAMs applied to a discrete time series. In the top panel, a thin plate regression spline </w:t>
      </w:r>
      <w:r w:rsidR="002341AD">
        <w:rPr>
          <w:lang w:val="en-AU"/>
        </w:rPr>
        <w:t xml:space="preserve">with a penalised second derivative </w:t>
      </w:r>
      <w:r>
        <w:rPr>
          <w:lang w:val="en-AU"/>
        </w:rPr>
        <w:t xml:space="preserve">is used for the trend, leading to a smooth function (top left) </w:t>
      </w:r>
      <w:r w:rsidR="004D51E6">
        <w:rPr>
          <w:lang w:val="en-AU"/>
        </w:rPr>
        <w:t xml:space="preserve">and </w:t>
      </w:r>
      <w:r>
        <w:rPr>
          <w:lang w:val="en-AU"/>
        </w:rPr>
        <w:t xml:space="preserve">linear extrapolation </w:t>
      </w:r>
      <w:r w:rsidR="004D51E6">
        <w:rPr>
          <w:lang w:val="en-AU"/>
        </w:rPr>
        <w:t>when</w:t>
      </w:r>
      <w:r>
        <w:rPr>
          <w:lang w:val="en-AU"/>
        </w:rPr>
        <w:t xml:space="preserve"> forecast</w:t>
      </w:r>
      <w:r w:rsidR="004D51E6">
        <w:rPr>
          <w:lang w:val="en-AU"/>
        </w:rPr>
        <w:t>ing</w:t>
      </w:r>
      <w:r>
        <w:rPr>
          <w:lang w:val="en-AU"/>
        </w:rPr>
        <w:t xml:space="preserve"> (top right). In the bottom panel, the</w:t>
      </w:r>
      <w:r w:rsidR="00C965D7">
        <w:rPr>
          <w:lang w:val="en-AU"/>
        </w:rPr>
        <w:t xml:space="preserve"> trend</w:t>
      </w:r>
      <w:r>
        <w:rPr>
          <w:lang w:val="en-AU"/>
        </w:rPr>
        <w:t xml:space="preserve"> penalty is placed on the first derivative, resulting in flat extrapolation when forecasting. </w:t>
      </w:r>
      <w:r w:rsidR="00A206AE">
        <w:rPr>
          <w:lang w:val="en-AU"/>
        </w:rPr>
        <w:t xml:space="preserve">Trend shading shows 95% confidence intervals, while </w:t>
      </w:r>
      <w:r w:rsidR="005B26B1">
        <w:rPr>
          <w:lang w:val="en-AU"/>
        </w:rPr>
        <w:t xml:space="preserve">forecast </w:t>
      </w:r>
      <w:r w:rsidR="00A206AE">
        <w:rPr>
          <w:lang w:val="en-AU"/>
        </w:rPr>
        <w:t xml:space="preserve">shading shows 95% and 68% credible intervals. </w:t>
      </w:r>
      <w:r>
        <w:rPr>
          <w:lang w:val="en-AU"/>
        </w:rPr>
        <w:t xml:space="preserve">Both models were fitted to a simulated seasonal discrete time series in R using the </w:t>
      </w:r>
      <w:r w:rsidRPr="00A206AE">
        <w:rPr>
          <w:i/>
          <w:iCs/>
          <w:lang w:val="en-AU"/>
        </w:rPr>
        <w:t>mgcv</w:t>
      </w:r>
      <w:r>
        <w:rPr>
          <w:lang w:val="en-AU"/>
        </w:rPr>
        <w:t xml:space="preserve"> package with the general formula: </w:t>
      </w:r>
      <w:r w:rsidRPr="001D0EE7">
        <w:rPr>
          <w:i/>
          <w:iCs/>
          <w:lang w:val="en-AU"/>
        </w:rPr>
        <w:t>y ~ s(year,) + s(season, bs = ‘cc’) + ti(season, year), family = nb()</w:t>
      </w:r>
      <w:r w:rsidRPr="001D0EE7">
        <w:rPr>
          <w:lang w:val="en-AU"/>
        </w:rPr>
        <w:t>).</w:t>
      </w:r>
    </w:p>
    <w:p w14:paraId="2770FB55" w14:textId="77777777" w:rsidR="00394149" w:rsidRPr="00CE5034" w:rsidRDefault="00394149" w:rsidP="00CE5034">
      <w:pPr>
        <w:rPr>
          <w:lang w:val="en-AU"/>
        </w:rPr>
      </w:pPr>
    </w:p>
    <w:p w14:paraId="74EDA372" w14:textId="37D2B0A5" w:rsidR="000C1644" w:rsidRPr="00F83543" w:rsidRDefault="00A66B0E" w:rsidP="00F83543">
      <w:pPr>
        <w:rPr>
          <w:lang w:val="en-AU"/>
        </w:rPr>
      </w:pPr>
      <w:r>
        <w:rPr>
          <w:lang w:val="en-AU"/>
        </w:rPr>
        <w:t>In this paper</w:t>
      </w:r>
      <w:r w:rsidRPr="00A66B0E">
        <w:rPr>
          <w:lang w:val="en-AU"/>
        </w:rPr>
        <w:t xml:space="preserve"> we </w:t>
      </w:r>
      <w:r>
        <w:rPr>
          <w:lang w:val="en-AU"/>
        </w:rPr>
        <w:t>outline</w:t>
      </w:r>
      <w:r w:rsidRPr="00A66B0E">
        <w:rPr>
          <w:lang w:val="en-AU"/>
        </w:rPr>
        <w:t xml:space="preserve"> a </w:t>
      </w:r>
      <w:r w:rsidR="00FC0D56">
        <w:rPr>
          <w:lang w:val="en-AU"/>
        </w:rPr>
        <w:t xml:space="preserve">Bayesian </w:t>
      </w:r>
      <w:r>
        <w:rPr>
          <w:lang w:val="en-AU"/>
        </w:rPr>
        <w:t>dynamic GAM</w:t>
      </w:r>
      <w:r w:rsidR="00AD7614">
        <w:rPr>
          <w:lang w:val="en-AU"/>
        </w:rPr>
        <w:t xml:space="preserve"> (</w:t>
      </w:r>
      <w:r w:rsidR="00034260">
        <w:rPr>
          <w:lang w:val="en-AU"/>
        </w:rPr>
        <w:t>D</w:t>
      </w:r>
      <w:r w:rsidR="00AD7614">
        <w:rPr>
          <w:lang w:val="en-AU"/>
        </w:rPr>
        <w:t>GAM)</w:t>
      </w:r>
      <w:r>
        <w:rPr>
          <w:lang w:val="en-AU"/>
        </w:rPr>
        <w:t xml:space="preserve"> that </w:t>
      </w:r>
      <w:r w:rsidR="00F83543">
        <w:rPr>
          <w:lang w:val="en-AU"/>
        </w:rPr>
        <w:t xml:space="preserve">provides </w:t>
      </w:r>
      <w:r w:rsidR="00F83543" w:rsidRPr="00A66B0E">
        <w:rPr>
          <w:lang w:val="en-AU"/>
        </w:rPr>
        <w:t xml:space="preserve">a </w:t>
      </w:r>
      <w:commentRangeStart w:id="38"/>
      <w:r w:rsidR="00F83543" w:rsidRPr="00034260">
        <w:rPr>
          <w:highlight w:val="yellow"/>
          <w:lang w:val="en-AU"/>
        </w:rPr>
        <w:t>general solution to the problem of estimating smooth functions</w:t>
      </w:r>
      <w:commentRangeEnd w:id="38"/>
      <w:r w:rsidR="00EA2202">
        <w:rPr>
          <w:rStyle w:val="CommentReference"/>
        </w:rPr>
        <w:commentReference w:id="38"/>
      </w:r>
      <w:r w:rsidR="00F83543">
        <w:rPr>
          <w:lang w:val="en-AU"/>
        </w:rPr>
        <w:t xml:space="preserve"> </w:t>
      </w:r>
      <w:r w:rsidR="00D62207">
        <w:rPr>
          <w:lang w:val="en-AU"/>
        </w:rPr>
        <w:t>while</w:t>
      </w:r>
      <w:r w:rsidR="00F83543">
        <w:rPr>
          <w:lang w:val="en-AU"/>
        </w:rPr>
        <w:t xml:space="preserve"> generating reliable forecasts </w:t>
      </w:r>
      <w:r w:rsidR="00542A45">
        <w:rPr>
          <w:lang w:val="en-AU"/>
        </w:rPr>
        <w:t>for discrete time series.</w:t>
      </w:r>
      <w:r>
        <w:rPr>
          <w:lang w:val="en-AU"/>
        </w:rPr>
        <w:t xml:space="preserve"> </w:t>
      </w:r>
      <w:r w:rsidRPr="00A66B0E">
        <w:rPr>
          <w:lang w:val="en-AU"/>
        </w:rPr>
        <w:t>The approach</w:t>
      </w:r>
      <w:r>
        <w:rPr>
          <w:lang w:val="en-AU"/>
        </w:rPr>
        <w:t xml:space="preserve"> is simple: </w:t>
      </w:r>
      <w:r w:rsidR="004C0D48">
        <w:rPr>
          <w:lang w:val="en-AU"/>
        </w:rPr>
        <w:t>for</w:t>
      </w:r>
      <w:r w:rsidR="0042779B">
        <w:rPr>
          <w:lang w:val="en-AU"/>
        </w:rPr>
        <w:t xml:space="preserve"> univariate </w:t>
      </w:r>
      <w:r w:rsidR="004C0D48">
        <w:rPr>
          <w:lang w:val="en-AU"/>
        </w:rPr>
        <w:t>series</w:t>
      </w:r>
      <w:r w:rsidR="0042779B">
        <w:rPr>
          <w:lang w:val="en-AU"/>
        </w:rPr>
        <w:t xml:space="preserve"> </w:t>
      </w:r>
      <w:r>
        <w:rPr>
          <w:lang w:val="en-AU"/>
        </w:rPr>
        <w:t xml:space="preserve">we augment </w:t>
      </w:r>
      <w:r w:rsidRPr="00A66B0E">
        <w:rPr>
          <w:lang w:val="en-AU"/>
        </w:rPr>
        <w:t xml:space="preserve">the </w:t>
      </w:r>
      <w:r>
        <w:rPr>
          <w:lang w:val="en-AU"/>
        </w:rPr>
        <w:t>GAM linear predictor</w:t>
      </w:r>
      <w:r w:rsidRPr="00A66B0E">
        <w:rPr>
          <w:lang w:val="en-AU"/>
        </w:rPr>
        <w:t xml:space="preserve"> </w:t>
      </w:r>
      <w:r w:rsidR="00404DBA">
        <w:rPr>
          <w:lang w:val="en-AU"/>
        </w:rPr>
        <w:t>with</w:t>
      </w:r>
      <w:r w:rsidRPr="00A66B0E">
        <w:rPr>
          <w:lang w:val="en-AU"/>
        </w:rPr>
        <w:t xml:space="preserve"> </w:t>
      </w:r>
      <w:r w:rsidRPr="008620E9">
        <w:rPr>
          <w:highlight w:val="yellow"/>
          <w:lang w:val="en-AU"/>
          <w:rPrChange w:id="39" w:author="Wells K.L." w:date="2022-01-18T16:07:00Z">
            <w:rPr>
              <w:lang w:val="en-AU"/>
            </w:rPr>
          </w:rPrChange>
        </w:rPr>
        <w:t xml:space="preserve">a latent </w:t>
      </w:r>
      <w:r w:rsidR="00EB2178" w:rsidRPr="008620E9">
        <w:rPr>
          <w:highlight w:val="yellow"/>
          <w:lang w:val="en-AU"/>
          <w:rPrChange w:id="40" w:author="Wells K.L." w:date="2022-01-18T16:07:00Z">
            <w:rPr>
              <w:lang w:val="en-AU"/>
            </w:rPr>
          </w:rPrChange>
        </w:rPr>
        <w:t>dynamic</w:t>
      </w:r>
      <w:r w:rsidRPr="008620E9">
        <w:rPr>
          <w:highlight w:val="yellow"/>
          <w:lang w:val="en-AU"/>
          <w:rPrChange w:id="41" w:author="Wells K.L." w:date="2022-01-18T16:07:00Z">
            <w:rPr>
              <w:lang w:val="en-AU"/>
            </w:rPr>
          </w:rPrChange>
        </w:rPr>
        <w:t xml:space="preserve"> </w:t>
      </w:r>
      <w:del w:id="42" w:author="Nicholas Clark" w:date="2022-01-20T16:07:00Z">
        <w:r w:rsidRPr="008620E9" w:rsidDel="00034260">
          <w:rPr>
            <w:highlight w:val="yellow"/>
            <w:lang w:val="en-AU"/>
            <w:rPrChange w:id="43" w:author="Wells K.L." w:date="2022-01-18T16:07:00Z">
              <w:rPr>
                <w:lang w:val="en-AU"/>
              </w:rPr>
            </w:rPrChange>
          </w:rPr>
          <w:delText>trend</w:delText>
        </w:r>
      </w:del>
      <w:ins w:id="44" w:author="Wells K.L." w:date="2022-01-18T16:26:00Z">
        <w:del w:id="45" w:author="Nicholas Clark" w:date="2022-01-20T16:07:00Z">
          <w:r w:rsidR="00200D23" w:rsidDel="00034260">
            <w:rPr>
              <w:highlight w:val="yellow"/>
              <w:lang w:val="en-AU"/>
            </w:rPr>
            <w:delText xml:space="preserve"> </w:delText>
          </w:r>
        </w:del>
      </w:ins>
      <w:ins w:id="46" w:author="Nicholas Clark" w:date="2022-01-20T16:07:00Z">
        <w:r w:rsidR="00034260">
          <w:rPr>
            <w:highlight w:val="yellow"/>
            <w:lang w:val="en-AU"/>
          </w:rPr>
          <w:t xml:space="preserve">component </w:t>
        </w:r>
      </w:ins>
      <w:ins w:id="47" w:author="Wells K.L." w:date="2022-01-18T16:26:00Z">
        <w:r w:rsidR="00200D23">
          <w:rPr>
            <w:highlight w:val="yellow"/>
            <w:lang w:val="en-AU"/>
          </w:rPr>
          <w:t>(</w:t>
        </w:r>
        <w:del w:id="48" w:author="Nicholas Clark" w:date="2022-01-20T16:07:00Z">
          <w:r w:rsidR="00200D23" w:rsidDel="00034260">
            <w:rPr>
              <w:highlight w:val="yellow"/>
              <w:lang w:val="en-AU"/>
            </w:rPr>
            <w:delText>a trend involving some correlation</w:delText>
          </w:r>
        </w:del>
      </w:ins>
      <w:ins w:id="49" w:author="Nicholas Clark" w:date="2022-01-20T16:07:00Z">
        <w:r w:rsidR="00034260">
          <w:rPr>
            <w:highlight w:val="yellow"/>
            <w:lang w:val="en-AU"/>
          </w:rPr>
          <w:t>capturing temporal dependencies</w:t>
        </w:r>
      </w:ins>
      <w:ins w:id="50" w:author="Wells K.L." w:date="2022-01-18T16:26:00Z">
        <w:r w:rsidR="00200D23">
          <w:rPr>
            <w:highlight w:val="yellow"/>
            <w:lang w:val="en-AU"/>
          </w:rPr>
          <w:t xml:space="preserve"> among subsequent states)</w:t>
        </w:r>
      </w:ins>
      <w:commentRangeStart w:id="51"/>
      <w:r w:rsidRPr="008620E9">
        <w:rPr>
          <w:highlight w:val="yellow"/>
          <w:lang w:val="en-AU"/>
          <w:rPrChange w:id="52" w:author="Wells K.L." w:date="2022-01-18T16:07:00Z">
            <w:rPr>
              <w:lang w:val="en-AU"/>
            </w:rPr>
          </w:rPrChange>
        </w:rPr>
        <w:t xml:space="preserve"> </w:t>
      </w:r>
      <w:commentRangeEnd w:id="51"/>
      <w:r w:rsidR="008620E9" w:rsidRPr="008620E9">
        <w:rPr>
          <w:rStyle w:val="CommentReference"/>
          <w:highlight w:val="yellow"/>
          <w:rPrChange w:id="53" w:author="Wells K.L." w:date="2022-01-18T16:07:00Z">
            <w:rPr>
              <w:rStyle w:val="CommentReference"/>
            </w:rPr>
          </w:rPrChange>
        </w:rPr>
        <w:commentReference w:id="51"/>
      </w:r>
      <w:r w:rsidR="007E15EC">
        <w:rPr>
          <w:lang w:val="en-AU"/>
        </w:rPr>
        <w:t>to</w:t>
      </w:r>
      <w:r>
        <w:rPr>
          <w:lang w:val="en-AU"/>
        </w:rPr>
        <w:t xml:space="preserve"> capture the </w:t>
      </w:r>
      <w:r w:rsidR="000A43D7">
        <w:rPr>
          <w:lang w:val="en-AU"/>
        </w:rPr>
        <w:t xml:space="preserve">series’ </w:t>
      </w:r>
      <w:r w:rsidR="00711B21">
        <w:rPr>
          <w:lang w:val="en-AU"/>
        </w:rPr>
        <w:t>temporal</w:t>
      </w:r>
      <w:r>
        <w:rPr>
          <w:lang w:val="en-AU"/>
        </w:rPr>
        <w:t xml:space="preserve"> evolution</w:t>
      </w:r>
      <w:r w:rsidR="00EB2178">
        <w:rPr>
          <w:lang w:val="en-AU"/>
        </w:rPr>
        <w:t xml:space="preserve"> process</w:t>
      </w:r>
      <w:r w:rsidR="0011796B">
        <w:rPr>
          <w:lang w:val="en-AU"/>
        </w:rPr>
        <w:t xml:space="preserve"> (either as a </w:t>
      </w:r>
      <w:r w:rsidR="0011796B" w:rsidRPr="0011796B">
        <w:rPr>
          <w:lang w:val="en-AU"/>
        </w:rPr>
        <w:t xml:space="preserve">random walk or </w:t>
      </w:r>
      <w:r w:rsidR="0011796B">
        <w:rPr>
          <w:lang w:val="en-AU"/>
        </w:rPr>
        <w:t xml:space="preserve">an </w:t>
      </w:r>
      <w:r w:rsidR="0032566C">
        <w:rPr>
          <w:lang w:val="en-AU"/>
        </w:rPr>
        <w:t>autoregressive process</w:t>
      </w:r>
      <w:r w:rsidR="0011796B" w:rsidRPr="0011796B">
        <w:rPr>
          <w:lang w:val="en-AU"/>
        </w:rPr>
        <w:t xml:space="preserve"> up to order 3</w:t>
      </w:r>
      <w:r w:rsidR="0011796B">
        <w:rPr>
          <w:lang w:val="en-AU"/>
        </w:rPr>
        <w:t>)</w:t>
      </w:r>
      <w:r w:rsidRPr="00A66B0E">
        <w:rPr>
          <w:lang w:val="en-AU"/>
        </w:rPr>
        <w:t>.</w:t>
      </w:r>
      <w:r w:rsidR="0042779B" w:rsidRPr="0042779B">
        <w:t xml:space="preserve"> </w:t>
      </w:r>
      <w:r w:rsidR="007B0287">
        <w:rPr>
          <w:lang w:val="en-AU"/>
        </w:rPr>
        <w:t>For modelling multivariate time</w:t>
      </w:r>
      <w:r w:rsidR="00726457">
        <w:rPr>
          <w:lang w:val="en-AU"/>
        </w:rPr>
        <w:t xml:space="preserve"> series</w:t>
      </w:r>
      <w:r w:rsidR="007B0287">
        <w:rPr>
          <w:lang w:val="en-AU"/>
        </w:rPr>
        <w:t xml:space="preserve">, </w:t>
      </w:r>
      <w:r w:rsidR="007B0287">
        <w:t>we</w:t>
      </w:r>
      <w:r w:rsidR="00CF12A2">
        <w:rPr>
          <w:lang w:val="en-AU"/>
        </w:rPr>
        <w:t xml:space="preserve"> accommodate dependencies among </w:t>
      </w:r>
      <w:r w:rsidR="00AF585F">
        <w:rPr>
          <w:lang w:val="en-AU"/>
        </w:rPr>
        <w:t xml:space="preserve">series’ </w:t>
      </w:r>
      <w:r w:rsidR="00736484">
        <w:rPr>
          <w:lang w:val="en-AU"/>
        </w:rPr>
        <w:t>temporal</w:t>
      </w:r>
      <w:r w:rsidR="00CF12A2">
        <w:rPr>
          <w:lang w:val="en-AU"/>
        </w:rPr>
        <w:t xml:space="preserve"> trends in a parsimonious way using</w:t>
      </w:r>
      <w:r w:rsidR="0042779B" w:rsidRPr="0042779B">
        <w:rPr>
          <w:lang w:val="en-AU"/>
        </w:rPr>
        <w:t xml:space="preserve"> a </w:t>
      </w:r>
      <w:r w:rsidR="0042779B">
        <w:rPr>
          <w:lang w:val="en-AU"/>
        </w:rPr>
        <w:t xml:space="preserve">dynamic </w:t>
      </w:r>
      <w:r w:rsidR="0042779B" w:rsidRPr="0042779B">
        <w:rPr>
          <w:lang w:val="en-AU"/>
        </w:rPr>
        <w:t>latent factor model</w:t>
      </w:r>
      <w:r w:rsidR="0042779B">
        <w:rPr>
          <w:lang w:val="en-AU"/>
        </w:rPr>
        <w:t>.</w:t>
      </w:r>
      <w:r w:rsidR="000F7B6D">
        <w:rPr>
          <w:lang w:val="en-AU"/>
        </w:rPr>
        <w:t xml:space="preserve"> </w:t>
      </w:r>
      <w:r w:rsidR="006D30A6">
        <w:rPr>
          <w:lang w:val="en-AU"/>
        </w:rPr>
        <w:t>W</w:t>
      </w:r>
      <w:r w:rsidR="000F7B6D">
        <w:rPr>
          <w:lang w:val="en-AU"/>
        </w:rPr>
        <w:t xml:space="preserve">e introduce our associated </w:t>
      </w:r>
      <w:r w:rsidR="00F95C68" w:rsidRPr="00F95C68">
        <w:rPr>
          <w:lang w:val="en-AU"/>
        </w:rPr>
        <w:t>R package</w:t>
      </w:r>
      <w:r w:rsidR="000F7B6D">
        <w:rPr>
          <w:lang w:val="en-AU"/>
        </w:rPr>
        <w:t xml:space="preserve"> </w:t>
      </w:r>
      <w:r w:rsidR="000F7B6D" w:rsidRPr="007056BC">
        <w:rPr>
          <w:i/>
          <w:iCs/>
          <w:lang w:val="en-AU"/>
        </w:rPr>
        <w:t>mvgam</w:t>
      </w:r>
      <w:r w:rsidR="000F7B6D">
        <w:rPr>
          <w:lang w:val="en-AU"/>
        </w:rPr>
        <w:t xml:space="preserve"> </w:t>
      </w:r>
      <w:r w:rsidR="00DE64D0">
        <w:rPr>
          <w:lang w:val="en-AU"/>
        </w:rPr>
        <w:t>(</w:t>
      </w:r>
      <w:r w:rsidR="001659C3" w:rsidRPr="001659C3">
        <w:rPr>
          <w:lang w:val="en-AU"/>
        </w:rPr>
        <w:t>https://github.com/nicholasjclark/mvgam</w:t>
      </w:r>
      <w:r w:rsidR="000F7B6D">
        <w:rPr>
          <w:lang w:val="en-AU"/>
        </w:rPr>
        <w:t>)</w:t>
      </w:r>
      <w:r w:rsidR="006D30A6">
        <w:rPr>
          <w:lang w:val="en-AU"/>
        </w:rPr>
        <w:t>,</w:t>
      </w:r>
      <w:r w:rsidR="00F95C68" w:rsidRPr="00F95C68">
        <w:rPr>
          <w:lang w:val="en-AU"/>
        </w:rPr>
        <w:t xml:space="preserve"> </w:t>
      </w:r>
      <w:r w:rsidR="000C1644">
        <w:rPr>
          <w:lang w:val="en-AU"/>
        </w:rPr>
        <w:t>which provides the following key functions:</w:t>
      </w:r>
    </w:p>
    <w:p w14:paraId="43A2725B" w14:textId="77777777" w:rsidR="000C1644" w:rsidRDefault="000C1644" w:rsidP="00CF12A2">
      <w:pPr>
        <w:rPr>
          <w:lang w:val="en-AU"/>
        </w:rPr>
      </w:pPr>
    </w:p>
    <w:p w14:paraId="69AA716F" w14:textId="77777777" w:rsidR="000C1644" w:rsidRPr="000C1644" w:rsidRDefault="000C1644" w:rsidP="000C1644">
      <w:pPr>
        <w:pStyle w:val="ListParagraph"/>
        <w:numPr>
          <w:ilvl w:val="0"/>
          <w:numId w:val="4"/>
        </w:numPr>
      </w:pPr>
      <w:r>
        <w:rPr>
          <w:lang w:val="en-AU"/>
        </w:rPr>
        <w:t>E</w:t>
      </w:r>
      <w:r w:rsidR="00EA0664" w:rsidRPr="000C1644">
        <w:rPr>
          <w:lang w:val="en-AU"/>
        </w:rPr>
        <w:t xml:space="preserve">stimate parameters of a dynamic GAM </w:t>
      </w:r>
      <w:r w:rsidR="00057104" w:rsidRPr="000C1644">
        <w:rPr>
          <w:lang w:val="en-AU"/>
        </w:rPr>
        <w:t xml:space="preserve">in a Bayesian </w:t>
      </w:r>
      <w:r w:rsidR="00E0137F" w:rsidRPr="000C1644">
        <w:rPr>
          <w:lang w:val="en-AU"/>
        </w:rPr>
        <w:t xml:space="preserve">Markov Chain Monte Carlo </w:t>
      </w:r>
      <w:r w:rsidR="00057104" w:rsidRPr="000C1644">
        <w:rPr>
          <w:lang w:val="en-AU"/>
        </w:rPr>
        <w:t xml:space="preserve">framework </w:t>
      </w:r>
      <w:r w:rsidR="00EA0664" w:rsidRPr="000C1644">
        <w:rPr>
          <w:lang w:val="en-AU"/>
        </w:rPr>
        <w:t>via the Gibbs sampling software JAGS</w:t>
      </w:r>
      <w:r w:rsidR="00057104" w:rsidRPr="000C1644">
        <w:rPr>
          <w:lang w:val="en-AU"/>
        </w:rPr>
        <w:t xml:space="preserve"> </w:t>
      </w:r>
      <w:r w:rsidR="00057104" w:rsidRPr="000C1644">
        <w:rPr>
          <w:lang w:val="en-AU"/>
        </w:rPr>
        <w:fldChar w:fldCharType="begin"/>
      </w:r>
      <w:r w:rsidR="00057104" w:rsidRPr="000C1644">
        <w:rPr>
          <w:lang w:val="en-AU"/>
        </w:rPr>
        <w:instrText xml:space="preserve"> ADDIN EN.CITE &lt;EndNote&gt;&lt;Cite&gt;&lt;Author&gt;Plummer&lt;/Author&gt;&lt;Year&gt;2003&lt;/Year&gt;&lt;RecNum&gt;777&lt;/RecNum&gt;&lt;DisplayText&gt;(Plummer 2003, Wood 2016)&lt;/DisplayText&gt;&lt;record&gt;&lt;rec-number&gt;777&lt;/rec-number&gt;&lt;foreign-keys&gt;&lt;key app="EN" db-id="f9axttepoe0zx2etvp55p52mvdv9fw55dzaf" timestamp="1602800903" guid="ac54caae-e182-4926-abe5-580d09ee0637"&gt;777&lt;/key&gt;&lt;/foreign-keys&gt;&lt;ref-type name="Conference Proceedings"&gt;10&lt;/ref-type&gt;&lt;contributors&gt;&lt;authors&gt;&lt;author&gt;Plummer, Martyn&lt;/author&gt;&lt;/authors&gt;&lt;/contributors&gt;&lt;titles&gt;&lt;title&gt;JAGS: A program for analysis of Bayesian graphical models using Gibbs sampling&lt;/title&gt;&lt;secondary-title&gt;Proceedings of the 3rd International Workshop on Distributed Statistical Computing&lt;/secondary-title&gt;&lt;/titles&gt;&lt;pages&gt;125&lt;/pages&gt;&lt;volume&gt;124&lt;/volume&gt;&lt;dates&gt;&lt;year&gt;2003&lt;/year&gt;&lt;/dates&gt;&lt;publisher&gt;Technische Universit at Wien Wien, Austria&lt;/publisher&gt;&lt;urls&gt;&lt;/urls&gt;&lt;/record&gt;&lt;/Cite&gt;&lt;Cite&gt;&lt;Author&gt;Wood&lt;/Author&gt;&lt;Year&gt;2016&lt;/Year&gt;&lt;RecNum&gt;2583&lt;/RecNum&gt;&lt;record&gt;&lt;rec-number&gt;2583&lt;/rec-number&gt;&lt;foreign-keys&gt;&lt;key app="EN" db-id="f9axttepoe0zx2etvp55p52mvdv9fw55dzaf" timestamp="1641336513" guid="56f2b66f-a4a8-416d-aca4-7455b72e0424"&gt;2583&lt;/key&gt;&lt;/foreign-keys&gt;&lt;ref-type name="Journal Article"&gt;17&lt;/ref-type&gt;&lt;contributors&gt;&lt;authors&gt;&lt;author&gt;Wood, Simon&lt;/author&gt;&lt;/authors&gt;&lt;/contributors&gt;&lt;titles&gt;&lt;title&gt;Just Another Gibbs Additive Modeller: Interfacing JAGS and mgcv&lt;/title&gt;&lt;secondary-title&gt;Journal of Statistical Software&lt;/secondary-title&gt;&lt;/titles&gt;&lt;periodical&gt;&lt;full-title&gt;Journal of Statistical Software&lt;/full-title&gt;&lt;/periodical&gt;&lt;pages&gt;1-15&lt;/pages&gt;&lt;volume&gt;75&lt;/volume&gt;&lt;number&gt;7&lt;/number&gt;&lt;dates&gt;&lt;year&gt;2016&lt;/year&gt;&lt;/dates&gt;&lt;urls&gt;&lt;/urls&gt;&lt;/record&gt;&lt;/Cite&gt;&lt;/EndNote&gt;</w:instrText>
      </w:r>
      <w:r w:rsidR="00057104" w:rsidRPr="000C1644">
        <w:rPr>
          <w:lang w:val="en-AU"/>
        </w:rPr>
        <w:fldChar w:fldCharType="separate"/>
      </w:r>
      <w:r w:rsidR="00057104" w:rsidRPr="000C1644">
        <w:rPr>
          <w:noProof/>
          <w:lang w:val="en-AU"/>
        </w:rPr>
        <w:t>(Plummer 2003, Wood 2016)</w:t>
      </w:r>
      <w:r w:rsidR="00057104" w:rsidRPr="000C1644">
        <w:rPr>
          <w:lang w:val="en-AU"/>
        </w:rPr>
        <w:fldChar w:fldCharType="end"/>
      </w:r>
    </w:p>
    <w:p w14:paraId="74B619BF" w14:textId="6EB7255A" w:rsidR="000C1644" w:rsidRPr="004B402F" w:rsidRDefault="000C1644" w:rsidP="000C1644">
      <w:pPr>
        <w:pStyle w:val="ListParagraph"/>
        <w:numPr>
          <w:ilvl w:val="0"/>
          <w:numId w:val="4"/>
        </w:numPr>
      </w:pPr>
      <w:r>
        <w:rPr>
          <w:lang w:val="en-AU"/>
        </w:rPr>
        <w:t>P</w:t>
      </w:r>
      <w:r w:rsidR="00F95C68" w:rsidRPr="000C1644">
        <w:rPr>
          <w:lang w:val="en-AU"/>
        </w:rPr>
        <w:t xml:space="preserve">lot </w:t>
      </w:r>
      <w:r w:rsidR="00EA0664" w:rsidRPr="000C1644">
        <w:rPr>
          <w:lang w:val="en-AU"/>
        </w:rPr>
        <w:t>estimated smooths</w:t>
      </w:r>
      <w:r>
        <w:rPr>
          <w:lang w:val="en-AU"/>
        </w:rPr>
        <w:t xml:space="preserve"> and posterior predicti</w:t>
      </w:r>
      <w:r w:rsidR="00352DDF">
        <w:rPr>
          <w:lang w:val="en-AU"/>
        </w:rPr>
        <w:t>o</w:t>
      </w:r>
      <w:r>
        <w:rPr>
          <w:lang w:val="en-AU"/>
        </w:rPr>
        <w:t>ns, along with their probabilistic uncertainties</w:t>
      </w:r>
    </w:p>
    <w:p w14:paraId="1F7BF783" w14:textId="77777777" w:rsidR="004B402F" w:rsidRPr="000C1644" w:rsidRDefault="004B402F" w:rsidP="004B402F">
      <w:pPr>
        <w:pStyle w:val="ListParagraph"/>
        <w:numPr>
          <w:ilvl w:val="0"/>
          <w:numId w:val="4"/>
        </w:numPr>
      </w:pPr>
      <w:r>
        <w:rPr>
          <w:lang w:val="en-AU"/>
        </w:rPr>
        <w:lastRenderedPageBreak/>
        <w:t xml:space="preserve">Perform residual diagnostic checks using randomised quantile (Dunn-Smyth) residuals </w:t>
      </w:r>
      <w:r>
        <w:rPr>
          <w:lang w:val="en-AU"/>
        </w:rPr>
        <w:fldChar w:fldCharType="begin"/>
      </w:r>
      <w:r>
        <w:rPr>
          <w:lang w:val="en-AU"/>
        </w:rPr>
        <w:instrText xml:space="preserve"> ADDIN EN.CITE &lt;EndNote&gt;&lt;Cite&gt;&lt;Author&gt;Dunn&lt;/Author&gt;&lt;Year&gt;1996&lt;/Year&gt;&lt;RecNum&gt;2595&lt;/RecNum&gt;&lt;DisplayText&gt;(Dunn and Smyth 1996)&lt;/DisplayText&gt;&lt;record&gt;&lt;rec-number&gt;2595&lt;/rec-number&gt;&lt;foreign-keys&gt;&lt;key app="EN" db-id="f9axttepoe0zx2etvp55p52mvdv9fw55dzaf" timestamp="1641352210" guid="d02460be-596a-474d-bddb-d8ed649be282"&gt;2595&lt;/key&gt;&lt;/foreign-keys&gt;&lt;ref-type name="Journal Article"&gt;17&lt;/ref-type&gt;&lt;contributors&gt;&lt;authors&gt;&lt;author&gt;Dunn, Peter K&lt;/author&gt;&lt;author&gt;Smyth, Gordon K&lt;/author&gt;&lt;/authors&gt;&lt;/contributors&gt;&lt;titles&gt;&lt;title&gt;Randomized quantile residuals&lt;/title&gt;&lt;secondary-title&gt;Journal of Computational and Graphical Statistics&lt;/secondary-title&gt;&lt;/titles&gt;&lt;periodical&gt;&lt;full-title&gt;Journal of Computational and Graphical Statistics&lt;/full-title&gt;&lt;/periodical&gt;&lt;pages&gt;236-244&lt;/pages&gt;&lt;volume&gt;5&lt;/volume&gt;&lt;number&gt;3&lt;/number&gt;&lt;dates&gt;&lt;year&gt;1996&lt;/year&gt;&lt;/dates&gt;&lt;isbn&gt;1061-8600&lt;/isbn&gt;&lt;urls&gt;&lt;/urls&gt;&lt;/record&gt;&lt;/Cite&gt;&lt;/EndNote&gt;</w:instrText>
      </w:r>
      <w:r>
        <w:rPr>
          <w:lang w:val="en-AU"/>
        </w:rPr>
        <w:fldChar w:fldCharType="separate"/>
      </w:r>
      <w:r>
        <w:rPr>
          <w:noProof/>
          <w:lang w:val="en-AU"/>
        </w:rPr>
        <w:t>(Dunn and Smyth 1996)</w:t>
      </w:r>
      <w:r>
        <w:rPr>
          <w:lang w:val="en-AU"/>
        </w:rPr>
        <w:fldChar w:fldCharType="end"/>
      </w:r>
    </w:p>
    <w:p w14:paraId="445990E8" w14:textId="347D7039" w:rsidR="004B402F" w:rsidRPr="000C1644" w:rsidRDefault="004B6119" w:rsidP="00017CDB">
      <w:pPr>
        <w:pStyle w:val="ListParagraph"/>
        <w:numPr>
          <w:ilvl w:val="0"/>
          <w:numId w:val="4"/>
        </w:numPr>
      </w:pPr>
      <w:r>
        <w:t>Plot</w:t>
      </w:r>
      <w:r w:rsidR="00017CDB">
        <w:t xml:space="preserve"> posterior retrodictive and predictive checks to </w:t>
      </w:r>
      <w:r w:rsidR="00145D29">
        <w:t>examine</w:t>
      </w:r>
      <w:r w:rsidR="00017CDB" w:rsidRPr="00017CDB">
        <w:t xml:space="preserve"> discrepancies between </w:t>
      </w:r>
      <w:r w:rsidR="00017CDB">
        <w:t>observed</w:t>
      </w:r>
      <w:r w:rsidR="00017CDB" w:rsidRPr="00017CDB">
        <w:t xml:space="preserve"> </w:t>
      </w:r>
      <w:r w:rsidR="00017CDB">
        <w:t xml:space="preserve">data and model-generated simulations </w:t>
      </w:r>
      <w:r w:rsidR="00017CDB">
        <w:fldChar w:fldCharType="begin"/>
      </w:r>
      <w:r w:rsidR="00332179">
        <w:instrText xml:space="preserve"> ADDIN EN.CITE &lt;EndNote&gt;&lt;Cite&gt;&lt;Author&gt;Gabry&lt;/Author&gt;&lt;Year&gt;2019&lt;/Year&gt;&lt;RecNum&gt;2615&lt;/RecNum&gt;&lt;DisplayText&gt;(Gabry et al. 2019)&lt;/DisplayText&gt;&lt;record&gt;&lt;rec-number&gt;2615&lt;/rec-number&gt;&lt;foreign-keys&gt;&lt;key app="EN" db-id="f9axttepoe0zx2etvp55p52mvdv9fw55dzaf" timestamp="1642744604" guid="58c82d0b-a961-4018-abb8-7b06f5de2b1e"&gt;2615&lt;/key&gt;&lt;/foreign-keys&gt;&lt;ref-type name="Journal Article"&gt;17&lt;/ref-type&gt;&lt;contributors&gt;&lt;authors&gt;&lt;author&gt;Gabry, Jonah&lt;/author&gt;&lt;author&gt;Simpson, Daniel&lt;/author&gt;&lt;author&gt;Vehtari, Aki&lt;/author&gt;&lt;author&gt;Betancourt, Michael&lt;/author&gt;&lt;author&gt;Gelman, Andrew&lt;/author&gt;&lt;/authors&gt;&lt;/contributors&gt;&lt;titles&gt;&lt;title&gt;Visualization in Bayesian workflow&lt;/title&gt;&lt;secondary-title&gt;Journal of the Royal Statistical Society: Series A (Statistics in Society)&lt;/secondary-title&gt;&lt;/titles&gt;&lt;periodical&gt;&lt;full-title&gt;Journal of the Royal Statistical Society: Series A (Statistics in Society)&lt;/full-title&gt;&lt;/periodical&gt;&lt;pages&gt;389-402&lt;/pages&gt;&lt;volume&gt;182&lt;/volume&gt;&lt;number&gt;2&lt;/number&gt;&lt;dates&gt;&lt;year&gt;2019&lt;/year&gt;&lt;/dates&gt;&lt;isbn&gt;0964-1998&lt;/isbn&gt;&lt;urls&gt;&lt;/urls&gt;&lt;/record&gt;&lt;/Cite&gt;&lt;/EndNote&gt;</w:instrText>
      </w:r>
      <w:r w:rsidR="00017CDB">
        <w:fldChar w:fldCharType="separate"/>
      </w:r>
      <w:r w:rsidR="00017CDB">
        <w:rPr>
          <w:noProof/>
        </w:rPr>
        <w:t>(Gabry et al. 2019)</w:t>
      </w:r>
      <w:r w:rsidR="00017CDB">
        <w:fldChar w:fldCharType="end"/>
      </w:r>
    </w:p>
    <w:p w14:paraId="79AF4E6E" w14:textId="320D0056" w:rsidR="000C1644" w:rsidRPr="000C1644" w:rsidRDefault="00697D83" w:rsidP="000C1644">
      <w:pPr>
        <w:pStyle w:val="ListParagraph"/>
        <w:numPr>
          <w:ilvl w:val="0"/>
          <w:numId w:val="4"/>
        </w:numPr>
      </w:pPr>
      <w:r>
        <w:rPr>
          <w:lang w:val="en-AU"/>
        </w:rPr>
        <w:t>Compute multivariate</w:t>
      </w:r>
      <w:r w:rsidR="000C1644" w:rsidRPr="000C1644">
        <w:rPr>
          <w:lang w:val="en-AU"/>
        </w:rPr>
        <w:t xml:space="preserve"> time series correlations</w:t>
      </w:r>
    </w:p>
    <w:p w14:paraId="32D08FB0" w14:textId="6542556F" w:rsidR="000C1644" w:rsidRPr="000C1644" w:rsidRDefault="000C1644" w:rsidP="000C1644">
      <w:pPr>
        <w:pStyle w:val="ListParagraph"/>
        <w:numPr>
          <w:ilvl w:val="0"/>
          <w:numId w:val="4"/>
        </w:numPr>
      </w:pPr>
      <w:r>
        <w:t>Perform model selection using rolling window forecasts</w:t>
      </w:r>
    </w:p>
    <w:p w14:paraId="1F75B23F" w14:textId="29248A71" w:rsidR="000C1644" w:rsidRPr="000C1644" w:rsidRDefault="000C1644" w:rsidP="000C1644">
      <w:pPr>
        <w:pStyle w:val="ListParagraph"/>
        <w:numPr>
          <w:ilvl w:val="0"/>
          <w:numId w:val="4"/>
        </w:numPr>
      </w:pPr>
      <w:r>
        <w:rPr>
          <w:lang w:val="en-AU"/>
        </w:rPr>
        <w:t>U</w:t>
      </w:r>
      <w:r w:rsidR="00EA0664" w:rsidRPr="000C1644">
        <w:rPr>
          <w:lang w:val="en-AU"/>
        </w:rPr>
        <w:t xml:space="preserve">pdate forecasts online via a </w:t>
      </w:r>
      <w:r>
        <w:rPr>
          <w:lang w:val="en-AU"/>
        </w:rPr>
        <w:t xml:space="preserve">Sequential Monte Carlo </w:t>
      </w:r>
      <w:r w:rsidR="00EA0664" w:rsidRPr="000C1644">
        <w:rPr>
          <w:lang w:val="en-AU"/>
        </w:rPr>
        <w:t>particle filter</w:t>
      </w:r>
    </w:p>
    <w:p w14:paraId="60151521" w14:textId="77777777" w:rsidR="000C1644" w:rsidRDefault="000C1644" w:rsidP="000C1644">
      <w:pPr>
        <w:rPr>
          <w:lang w:val="en-AU"/>
        </w:rPr>
      </w:pPr>
    </w:p>
    <w:p w14:paraId="421F6232" w14:textId="4B4083D9" w:rsidR="00F95C68" w:rsidRPr="00CF12A2" w:rsidRDefault="006D30A6" w:rsidP="000C1644">
      <w:r>
        <w:rPr>
          <w:lang w:val="en-AU"/>
        </w:rPr>
        <w:t xml:space="preserve">We begin by presenting our model, including background material for the dynamic factor </w:t>
      </w:r>
      <w:r w:rsidR="00F51117">
        <w:rPr>
          <w:lang w:val="en-AU"/>
        </w:rPr>
        <w:t>process</w:t>
      </w:r>
      <w:r>
        <w:rPr>
          <w:lang w:val="en-AU"/>
        </w:rPr>
        <w:t>. We then illustrate our package’s utility for ecologists</w:t>
      </w:r>
      <w:r w:rsidR="00CD5F8D">
        <w:rPr>
          <w:lang w:val="en-AU"/>
        </w:rPr>
        <w:t xml:space="preserve"> and other applied statistical modellers</w:t>
      </w:r>
      <w:r>
        <w:rPr>
          <w:lang w:val="en-AU"/>
        </w:rPr>
        <w:t xml:space="preserve"> interested in forecasting discrete time series using both simulation</w:t>
      </w:r>
      <w:r w:rsidR="00995099">
        <w:rPr>
          <w:lang w:val="en-AU"/>
        </w:rPr>
        <w:t>s</w:t>
      </w:r>
      <w:r>
        <w:rPr>
          <w:lang w:val="en-AU"/>
        </w:rPr>
        <w:t xml:space="preserve"> and</w:t>
      </w:r>
      <w:r w:rsidR="00D32100">
        <w:rPr>
          <w:lang w:val="en-AU"/>
        </w:rPr>
        <w:t xml:space="preserve"> a</w:t>
      </w:r>
      <w:r>
        <w:rPr>
          <w:lang w:val="en-AU"/>
        </w:rPr>
        <w:t xml:space="preserve"> case stud</w:t>
      </w:r>
      <w:r w:rsidR="00D32100">
        <w:rPr>
          <w:lang w:val="en-AU"/>
        </w:rPr>
        <w:t>y</w:t>
      </w:r>
      <w:r>
        <w:rPr>
          <w:lang w:val="en-AU"/>
        </w:rPr>
        <w:t xml:space="preserve">. </w:t>
      </w:r>
      <w:r w:rsidR="00F95C68" w:rsidRPr="000C1644">
        <w:rPr>
          <w:lang w:val="en-AU"/>
        </w:rPr>
        <w:t>A</w:t>
      </w:r>
      <w:r w:rsidR="00984F3D">
        <w:rPr>
          <w:lang w:val="en-AU"/>
        </w:rPr>
        <w:t>n</w:t>
      </w:r>
      <w:r w:rsidR="00F95C68" w:rsidRPr="000C1644">
        <w:rPr>
          <w:lang w:val="en-AU"/>
        </w:rPr>
        <w:t xml:space="preserve"> introduction to </w:t>
      </w:r>
      <w:r w:rsidR="00EA0664" w:rsidRPr="000C1644">
        <w:rPr>
          <w:i/>
          <w:iCs/>
          <w:lang w:val="en-AU"/>
        </w:rPr>
        <w:t>mvgam</w:t>
      </w:r>
      <w:r w:rsidR="00F95C68" w:rsidRPr="000C1644">
        <w:rPr>
          <w:lang w:val="en-AU"/>
        </w:rPr>
        <w:t xml:space="preserve"> via </w:t>
      </w:r>
      <w:r w:rsidR="00EA0664" w:rsidRPr="000C1644">
        <w:rPr>
          <w:lang w:val="en-AU"/>
        </w:rPr>
        <w:t xml:space="preserve">reproducible </w:t>
      </w:r>
      <w:r w:rsidR="00F95C68" w:rsidRPr="000C1644">
        <w:rPr>
          <w:lang w:val="en-AU"/>
        </w:rPr>
        <w:t>examples is provided in the Appendix S1 (Supporting Information)</w:t>
      </w:r>
      <w:r w:rsidR="00EA0664" w:rsidRPr="000C1644">
        <w:rPr>
          <w:lang w:val="en-AU"/>
        </w:rPr>
        <w:t>.</w:t>
      </w:r>
    </w:p>
    <w:p w14:paraId="20A03EC9" w14:textId="53649A01" w:rsidR="00AB440A" w:rsidRDefault="00AB440A" w:rsidP="00F95C68">
      <w:pPr>
        <w:rPr>
          <w:lang w:val="en-AU"/>
        </w:rPr>
      </w:pPr>
    </w:p>
    <w:p w14:paraId="2D670733" w14:textId="13F83956" w:rsidR="006C71C4" w:rsidRDefault="00256632" w:rsidP="00F95C68">
      <w:pPr>
        <w:rPr>
          <w:b/>
          <w:bCs/>
          <w:lang w:val="en-AU"/>
        </w:rPr>
      </w:pPr>
      <w:r w:rsidRPr="00C44A20">
        <w:rPr>
          <w:b/>
          <w:bCs/>
          <w:lang w:val="en-AU"/>
        </w:rPr>
        <w:t>DYNAMIC GENERALISED ADDITIVE MODELS</w:t>
      </w:r>
    </w:p>
    <w:p w14:paraId="3A3D6130" w14:textId="4F93232B" w:rsidR="00256632" w:rsidRPr="00C44A20" w:rsidRDefault="00256632" w:rsidP="00F95C68">
      <w:pPr>
        <w:rPr>
          <w:b/>
          <w:bCs/>
          <w:lang w:val="en-AU"/>
        </w:rPr>
      </w:pPr>
      <w:r w:rsidRPr="00C44A20">
        <w:rPr>
          <w:b/>
          <w:bCs/>
          <w:lang w:val="en-AU"/>
        </w:rPr>
        <w:t>Univariate models</w:t>
      </w:r>
      <w:r w:rsidR="00DB6905">
        <w:rPr>
          <w:b/>
          <w:bCs/>
          <w:lang w:val="en-AU"/>
        </w:rPr>
        <w:t xml:space="preserve"> for a single ecological time series</w:t>
      </w:r>
    </w:p>
    <w:p w14:paraId="6BE09A5A" w14:textId="1714870F" w:rsidR="00256632" w:rsidRDefault="007D21BB" w:rsidP="00F95C68">
      <w:pPr>
        <w:rPr>
          <w:lang w:val="en-AU"/>
        </w:rPr>
      </w:pPr>
      <w:r>
        <w:rPr>
          <w:lang w:val="en-AU"/>
        </w:rPr>
        <w:t>A Bayesian framework</w:t>
      </w:r>
      <w:r w:rsidR="0098365F">
        <w:rPr>
          <w:lang w:val="en-AU"/>
        </w:rPr>
        <w:t xml:space="preserve"> to model fitting and parameter estimation</w:t>
      </w:r>
      <w:r>
        <w:rPr>
          <w:lang w:val="en-AU"/>
        </w:rPr>
        <w:t xml:space="preserve"> involves defining a </w:t>
      </w:r>
      <w:r w:rsidRPr="003145CD">
        <w:rPr>
          <w:lang w:val="en-AU"/>
        </w:rPr>
        <w:t xml:space="preserve">joint probability distribution </w:t>
      </w:r>
      <w:r>
        <w:rPr>
          <w:lang w:val="en-AU"/>
        </w:rPr>
        <w:t>over</w:t>
      </w:r>
      <w:r w:rsidRPr="003145CD">
        <w:rPr>
          <w:lang w:val="en-AU"/>
        </w:rPr>
        <w:t xml:space="preserve"> all observable and unobservable quantities</w:t>
      </w:r>
      <w:r>
        <w:rPr>
          <w:lang w:val="en-AU"/>
        </w:rPr>
        <w:t xml:space="preserve"> in a statistical model</w:t>
      </w:r>
      <w:r w:rsidRPr="003145CD">
        <w:rPr>
          <w:lang w:val="en-AU"/>
        </w:rPr>
        <w:t xml:space="preserve"> </w:t>
      </w:r>
      <w:r>
        <w:rPr>
          <w:lang w:val="en-AU"/>
        </w:rPr>
        <w:t xml:space="preserve">that </w:t>
      </w:r>
      <w:r w:rsidR="004C5E99">
        <w:rPr>
          <w:lang w:val="en-AU"/>
        </w:rPr>
        <w:t>aligns with</w:t>
      </w:r>
      <w:r>
        <w:rPr>
          <w:lang w:val="en-AU"/>
        </w:rPr>
        <w:t xml:space="preserve"> </w:t>
      </w:r>
      <w:r w:rsidR="00523ABF">
        <w:rPr>
          <w:lang w:val="en-AU"/>
        </w:rPr>
        <w:t>expert beliefs</w:t>
      </w:r>
      <w:r w:rsidRPr="003145CD">
        <w:rPr>
          <w:lang w:val="en-AU"/>
        </w:rPr>
        <w:t xml:space="preserve"> about the data </w:t>
      </w:r>
      <w:r>
        <w:rPr>
          <w:lang w:val="en-AU"/>
        </w:rPr>
        <w:t>generating</w:t>
      </w:r>
      <w:r w:rsidRPr="003145CD">
        <w:rPr>
          <w:lang w:val="en-AU"/>
        </w:rPr>
        <w:t xml:space="preserve"> process</w:t>
      </w:r>
      <w:r w:rsidR="00DB7D47">
        <w:rPr>
          <w:lang w:val="en-AU"/>
        </w:rPr>
        <w:t xml:space="preserve"> </w:t>
      </w:r>
      <w:r w:rsidR="009C0F02">
        <w:rPr>
          <w:lang w:val="en-AU"/>
        </w:rPr>
        <w:fldChar w:fldCharType="begin"/>
      </w:r>
      <w:r w:rsidR="004B1698">
        <w:rPr>
          <w:lang w:val="en-AU"/>
        </w:rPr>
        <w:instrText xml:space="preserve"> ADDIN EN.CITE &lt;EndNote&gt;&lt;Cite&gt;&lt;Author&gt;Gelman&lt;/Author&gt;&lt;Year&gt;2017&lt;/Year&gt;&lt;RecNum&gt;2598&lt;/RecNum&gt;&lt;DisplayText&gt;(Gelman et al. 2017)&lt;/DisplayText&gt;&lt;record&gt;&lt;rec-number&gt;2598&lt;/rec-number&gt;&lt;foreign-keys&gt;&lt;key app="EN" db-id="f9axttepoe0zx2etvp55p52mvdv9fw55dzaf" timestamp="1641434531" guid="3f6f05a3-7918-438d-9581-6d3f1a6b0286"&gt;2598&lt;/key&gt;&lt;/foreign-keys&gt;&lt;ref-type name="Book"&gt;6&lt;/ref-type&gt;&lt;contributors&gt;&lt;authors&gt;&lt;author&gt;Gelman, Andrew&lt;/author&gt;&lt;author&gt;Carlin, JB&lt;/author&gt;&lt;author&gt;Stern, HS&lt;/author&gt;&lt;author&gt;Dunson, DB&lt;/author&gt;&lt;author&gt;Vehtari,A&lt;/author&gt;&lt;author&gt;Rubin, Donald B&lt;/author&gt;&lt;/authors&gt;&lt;/contributors&gt;&lt;titles&gt;&lt;title&gt;Bayesian Data Analysis&lt;/title&gt;&lt;/titles&gt;&lt;edition&gt;Third&lt;/edition&gt;&lt;dates&gt;&lt;year&gt;2017&lt;/year&gt;&lt;/dates&gt;&lt;pub-location&gt;Boca Raton&lt;/pub-location&gt;&lt;publisher&gt;CRC Press&lt;/publisher&gt;&lt;urls&gt;&lt;/urls&gt;&lt;/record&gt;&lt;/Cite&gt;&lt;/EndNote&gt;</w:instrText>
      </w:r>
      <w:r w:rsidR="009C0F02">
        <w:rPr>
          <w:lang w:val="en-AU"/>
        </w:rPr>
        <w:fldChar w:fldCharType="separate"/>
      </w:r>
      <w:r w:rsidR="009C0F02">
        <w:rPr>
          <w:noProof/>
          <w:lang w:val="en-AU"/>
        </w:rPr>
        <w:t>(Gelman et al. 2017)</w:t>
      </w:r>
      <w:r w:rsidR="009C0F02">
        <w:rPr>
          <w:lang w:val="en-AU"/>
        </w:rPr>
        <w:fldChar w:fldCharType="end"/>
      </w:r>
      <w:r>
        <w:rPr>
          <w:lang w:val="en-AU"/>
        </w:rPr>
        <w:t xml:space="preserve">. </w:t>
      </w:r>
      <w:r w:rsidR="002B07C2">
        <w:rPr>
          <w:lang w:val="en-AU"/>
        </w:rPr>
        <w:t>A dynamic</w:t>
      </w:r>
      <w:r w:rsidR="008758D2">
        <w:rPr>
          <w:lang w:val="en-AU"/>
        </w:rPr>
        <w:t xml:space="preserve"> GAM</w:t>
      </w:r>
      <w:r w:rsidR="002B07C2">
        <w:rPr>
          <w:lang w:val="en-AU"/>
        </w:rPr>
        <w:t xml:space="preserve"> is</w:t>
      </w:r>
      <w:r w:rsidR="008758D2">
        <w:rPr>
          <w:lang w:val="en-AU"/>
        </w:rPr>
        <w:t xml:space="preserve"> </w:t>
      </w:r>
      <w:r w:rsidR="0061764B">
        <w:rPr>
          <w:lang w:val="en-AU"/>
        </w:rPr>
        <w:t>naturally</w:t>
      </w:r>
      <w:r w:rsidR="008758D2">
        <w:rPr>
          <w:lang w:val="en-AU"/>
        </w:rPr>
        <w:t xml:space="preserve"> viewed from a Bayesian perspective, where prior belief</w:t>
      </w:r>
      <w:r w:rsidR="009C0F02">
        <w:rPr>
          <w:lang w:val="en-AU"/>
        </w:rPr>
        <w:t>s</w:t>
      </w:r>
      <w:r w:rsidR="008758D2">
        <w:rPr>
          <w:lang w:val="en-AU"/>
        </w:rPr>
        <w:t xml:space="preserve"> about the </w:t>
      </w:r>
      <w:r w:rsidR="0061764B">
        <w:rPr>
          <w:lang w:val="en-AU"/>
        </w:rPr>
        <w:t>nonlinearity</w:t>
      </w:r>
      <w:r w:rsidR="008758D2">
        <w:rPr>
          <w:lang w:val="en-AU"/>
        </w:rPr>
        <w:t xml:space="preserve"> of a function can be elicited to inform the complexity </w:t>
      </w:r>
      <w:r w:rsidR="00D054D7">
        <w:rPr>
          <w:lang w:val="en-AU"/>
        </w:rPr>
        <w:t xml:space="preserve">and penalisation </w:t>
      </w:r>
      <w:r w:rsidR="008758D2">
        <w:rPr>
          <w:lang w:val="en-AU"/>
        </w:rPr>
        <w:t xml:space="preserve">of the smooth </w:t>
      </w:r>
      <w:r w:rsidR="008758D2">
        <w:rPr>
          <w:lang w:val="en-AU"/>
        </w:rPr>
        <w:fldChar w:fldCharType="begin">
          <w:fldData xml:space="preserve">PEVuZE5vdGU+PENpdGU+PEF1dGhvcj5Xb29kPC9BdXRob3I+PFllYXI+MjAxMzwvWWVhcj48UmVj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</w:fldData>
        </w:fldChar>
      </w:r>
      <w:r w:rsidR="00DB7500">
        <w:rPr>
          <w:lang w:val="en-AU"/>
        </w:rPr>
        <w:instrText xml:space="preserve"> ADDIN EN.CITE </w:instrText>
      </w:r>
      <w:r w:rsidR="00DB7500">
        <w:rPr>
          <w:lang w:val="en-AU"/>
        </w:rPr>
        <w:fldChar w:fldCharType="begin">
          <w:fldData xml:space="preserve">PEVuZE5vdGU+PENpdGU+PEF1dGhvcj5Xb29kPC9BdXRob3I+PFllYXI+MjAxMzwvWWVhcj48UmVj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</w:fldData>
        </w:fldChar>
      </w:r>
      <w:r w:rsidR="00DB7500">
        <w:rPr>
          <w:lang w:val="en-AU"/>
        </w:rPr>
        <w:instrText xml:space="preserve"> ADDIN EN.CITE.DATA </w:instrText>
      </w:r>
      <w:r w:rsidR="00DB7500">
        <w:rPr>
          <w:lang w:val="en-AU"/>
        </w:rPr>
      </w:r>
      <w:r w:rsidR="00DB7500">
        <w:rPr>
          <w:lang w:val="en-AU"/>
        </w:rPr>
        <w:fldChar w:fldCharType="end"/>
      </w:r>
      <w:r w:rsidR="008758D2">
        <w:rPr>
          <w:lang w:val="en-AU"/>
        </w:rPr>
      </w:r>
      <w:r w:rsidR="008758D2">
        <w:rPr>
          <w:lang w:val="en-AU"/>
        </w:rPr>
        <w:fldChar w:fldCharType="separate"/>
      </w:r>
      <w:r w:rsidR="00DB7500">
        <w:rPr>
          <w:noProof/>
          <w:lang w:val="en-AU"/>
        </w:rPr>
        <w:t>(Wood 2013, Miller 2019, Pedersen et al. 2019)</w:t>
      </w:r>
      <w:r w:rsidR="008758D2">
        <w:rPr>
          <w:lang w:val="en-AU"/>
        </w:rPr>
        <w:fldChar w:fldCharType="end"/>
      </w:r>
      <w:r w:rsidR="00DD1FE2">
        <w:rPr>
          <w:lang w:val="en-AU"/>
        </w:rPr>
        <w:t>,</w:t>
      </w:r>
      <w:r w:rsidR="002B07C2">
        <w:rPr>
          <w:lang w:val="en-AU"/>
        </w:rPr>
        <w:t xml:space="preserve"> while </w:t>
      </w:r>
      <w:r w:rsidR="00A92228">
        <w:rPr>
          <w:lang w:val="en-AU"/>
        </w:rPr>
        <w:t>simultaneously</w:t>
      </w:r>
      <w:r w:rsidR="00697D83">
        <w:rPr>
          <w:lang w:val="en-AU"/>
        </w:rPr>
        <w:t xml:space="preserve"> accounting for </w:t>
      </w:r>
      <w:r w:rsidR="00A92228">
        <w:rPr>
          <w:lang w:val="en-AU"/>
        </w:rPr>
        <w:t xml:space="preserve">possible </w:t>
      </w:r>
      <w:r w:rsidR="002B07C2">
        <w:rPr>
          <w:lang w:val="en-AU"/>
        </w:rPr>
        <w:t xml:space="preserve">unobserved trends </w:t>
      </w:r>
      <w:r w:rsidR="00A92228">
        <w:rPr>
          <w:lang w:val="en-AU"/>
        </w:rPr>
        <w:t>in line</w:t>
      </w:r>
      <w:r w:rsidR="002B07C2">
        <w:rPr>
          <w:lang w:val="en-AU"/>
        </w:rPr>
        <w:t xml:space="preserve"> with the expectation that time series evolve as serially autocorrelated </w:t>
      </w:r>
      <w:r w:rsidR="00317780">
        <w:rPr>
          <w:lang w:val="en-AU"/>
        </w:rPr>
        <w:t xml:space="preserve">dynamic </w:t>
      </w:r>
      <w:r w:rsidR="002B07C2">
        <w:rPr>
          <w:lang w:val="en-AU"/>
        </w:rPr>
        <w:t>process</w:t>
      </w:r>
      <w:r w:rsidR="00D61089">
        <w:rPr>
          <w:lang w:val="en-AU"/>
        </w:rPr>
        <w:t>es</w:t>
      </w:r>
      <w:r w:rsidR="009C0F02">
        <w:rPr>
          <w:lang w:val="en-AU"/>
        </w:rPr>
        <w:t xml:space="preserve"> </w:t>
      </w:r>
      <w:commentRangeStart w:id="54"/>
      <w:r w:rsidR="009C0F02">
        <w:rPr>
          <w:lang w:val="en-AU"/>
        </w:rPr>
        <w:fldChar w:fldCharType="begin"/>
      </w:r>
      <w:r w:rsidR="009C0F02">
        <w:rPr>
          <w:lang w:val="en-AU"/>
        </w:rPr>
        <w:instrText xml:space="preserve"> ADDIN EN.CITE &lt;EndNote&gt;&lt;Cite&gt;&lt;Author&gt;Hyndman&lt;/Author&gt;&lt;Year&gt;2018&lt;/Year&gt;&lt;RecNum&gt;2139&lt;/RecNum&gt;&lt;DisplayText&gt;(Hyndman and Athanasopoulos 2018)&lt;/DisplayText&gt;&lt;record&gt;&lt;rec-number&gt;2139&lt;/rec-number&gt;&lt;foreign-keys&gt;&lt;key app="EN" db-id="f9axttepoe0zx2etvp55p52mvdv9fw55dzaf" timestamp="1602801254" guid="0f5ee3b1-973b-4832-913d-b5b5a94c3209"&gt;2139&lt;/key&gt;&lt;/foreign-keys&gt;&lt;ref-type name="Book"&gt;6&lt;/ref-type&gt;&lt;contributors&gt;&lt;authors&gt;&lt;author&gt;Hyndman, Rob J&lt;/author&gt;&lt;author&gt;Athanasopoulos, George&lt;/author&gt;&lt;/authors&gt;&lt;/contributors&gt;&lt;titles&gt;&lt;title&gt;Forecasting: principles and practice&lt;/title&gt;&lt;/titles&gt;&lt;dates&gt;&lt;year&gt;2018&lt;/year&gt;&lt;/dates&gt;&lt;publisher&gt;OTexts&lt;/publisher&gt;&lt;isbn&gt;0987507117&lt;/isbn&gt;&lt;urls&gt;&lt;/urls&gt;&lt;/record&gt;&lt;/Cite&gt;&lt;/EndNote&gt;</w:instrText>
      </w:r>
      <w:r w:rsidR="009C0F02">
        <w:rPr>
          <w:lang w:val="en-AU"/>
        </w:rPr>
        <w:fldChar w:fldCharType="separate"/>
      </w:r>
      <w:r w:rsidR="009C0F02">
        <w:rPr>
          <w:noProof/>
          <w:lang w:val="en-AU"/>
        </w:rPr>
        <w:t>(Hyndman and Athanasopoulos 2018)</w:t>
      </w:r>
      <w:r w:rsidR="009C0F02">
        <w:rPr>
          <w:lang w:val="en-AU"/>
        </w:rPr>
        <w:fldChar w:fldCharType="end"/>
      </w:r>
      <w:commentRangeEnd w:id="54"/>
      <w:r w:rsidR="00200D23">
        <w:rPr>
          <w:rStyle w:val="CommentReference"/>
        </w:rPr>
        <w:commentReference w:id="54"/>
      </w:r>
      <w:r w:rsidR="009C0F02">
        <w:rPr>
          <w:lang w:val="en-AU"/>
        </w:rPr>
        <w:t xml:space="preserve">. </w:t>
      </w:r>
      <w:r w:rsidR="00FF5B1E">
        <w:rPr>
          <w:lang w:val="en-AU"/>
        </w:rPr>
        <w:t xml:space="preserve">In its basic form, </w:t>
      </w:r>
      <w:r w:rsidR="003167BB">
        <w:rPr>
          <w:lang w:val="en-AU"/>
        </w:rPr>
        <w:t>the</w:t>
      </w:r>
      <w:r w:rsidR="00FF5B1E">
        <w:rPr>
          <w:lang w:val="en-AU"/>
        </w:rPr>
        <w:t xml:space="preserve"> dynamic GAM is </w:t>
      </w:r>
      <w:r w:rsidR="000819D6">
        <w:rPr>
          <w:lang w:val="en-AU"/>
        </w:rPr>
        <w:t>written</w:t>
      </w:r>
      <w:r w:rsidR="00FF5B1E">
        <w:rPr>
          <w:lang w:val="en-AU"/>
        </w:rPr>
        <w:t xml:space="preserve"> as:</w:t>
      </w:r>
    </w:p>
    <w:p w14:paraId="50C3D3C8" w14:textId="77777777" w:rsidR="008B6C3E" w:rsidRDefault="008B6C3E" w:rsidP="00F95C68">
      <w:pPr>
        <w:rPr>
          <w:lang w:val="en-AU"/>
        </w:rPr>
      </w:pPr>
    </w:p>
    <w:p w14:paraId="1F750A8B" w14:textId="43C8051F" w:rsidR="00C20976" w:rsidRPr="00D811D9" w:rsidRDefault="00FE651E" w:rsidP="00FE651E">
      <w:pPr>
        <w:spacing w:line="480" w:lineRule="auto"/>
        <w:jc w:val="center"/>
        <w:rPr>
          <w:rFonts w:eastAsiaTheme="minorEastAsia"/>
        </w:rPr>
      </w:pPr>
      <m:oMath>
        <m:r>
          <m:rPr>
            <m:sty m:val="p"/>
          </m:rPr>
          <w:rPr>
            <w:rStyle w:val="mi"/>
            <w:rFonts w:ascii="Cambria Math" w:hAnsi="Cambria Math"/>
            <w:color w:val="333333"/>
            <w:bdr w:val="none" w:sz="0" w:space="0" w:color="auto" w:frame="1"/>
            <w:shd w:val="clear" w:color="auto" w:fill="FFFFFF"/>
          </w:rPr>
          <m:t>E</m:t>
        </m:r>
        <m:d>
          <m:dPr>
            <m:ctrlPr>
              <w:rPr>
                <w:rStyle w:val="mi"/>
                <w:rFonts w:ascii="Cambria Math" w:hAnsi="Cambria Math"/>
                <w:color w:val="333333"/>
                <w:bdr w:val="none" w:sz="0" w:space="0" w:color="auto" w:frame="1"/>
                <w:shd w:val="clear" w:color="auto" w:fill="FFFFFF"/>
              </w:rPr>
            </m:ctrlPr>
          </m:dPr>
          <m:e>
            <m:sSub>
              <m:sSubPr>
                <m:ctrlPr>
                  <w:rPr>
                    <w:rStyle w:val="mi"/>
                    <w:rFonts w:ascii="Cambria Math" w:hAnsi="Cambria Math"/>
                    <w:color w:val="333333"/>
                    <w:bdr w:val="none" w:sz="0" w:space="0" w:color="auto" w:frame="1"/>
                    <w:shd w:val="clear" w:color="auto" w:fill="FFFFFF"/>
                  </w:rPr>
                </m:ctrlPr>
              </m:sSubPr>
              <m:e>
                <m:r>
                  <w:rPr>
                    <w:rStyle w:val="mi"/>
                    <w:rFonts w:ascii="Cambria Math" w:hAnsi="Cambria Math"/>
                    <w:color w:val="333333"/>
                    <w:bdr w:val="none" w:sz="0" w:space="0" w:color="auto" w:frame="1"/>
                    <w:shd w:val="clear" w:color="auto" w:fill="FFFFFF"/>
                  </w:rPr>
                  <m:t>Y</m:t>
                </m:r>
              </m:e>
              <m:sub>
                <m:r>
                  <w:rPr>
                    <w:rStyle w:val="mi"/>
                    <w:rFonts w:ascii="Cambria Math" w:hAnsi="Cambria Math"/>
                    <w:color w:val="333333"/>
                    <w:bdr w:val="none" w:sz="0" w:space="0" w:color="auto" w:frame="1"/>
                    <w:shd w:val="clear" w:color="auto" w:fill="FFFFFF"/>
                  </w:rPr>
                  <m:t>t</m:t>
                </m:r>
              </m:sub>
            </m:sSub>
          </m:e>
        </m:d>
        <m:r>
          <w:rPr>
            <w:rFonts w:ascii="Cambria Math" w:hAnsi="Cambria Math"/>
          </w:rPr>
          <m:t>=</m:t>
        </m:r>
        <m:sSup>
          <m:sSupPr>
            <m:ctrlPr>
              <w:rPr>
                <w:rFonts w:ascii="Cambria Math" w:hAnsi="Cambria Math"/>
                <w:i/>
              </w:rPr>
            </m:ctrlPr>
          </m:sSupPr>
          <m:e>
            <m:r>
              <w:rPr>
                <w:rFonts w:ascii="Cambria Math" w:hAnsi="Cambria Math"/>
              </w:rPr>
              <m:t>g</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I</m:t>
                </m:r>
              </m:sup>
              <m:e>
                <m:sSub>
                  <m:sSubPr>
                    <m:ctrlPr>
                      <w:rPr>
                        <w:rFonts w:ascii="Cambria Math" w:hAnsi="Cambria Math"/>
                        <w:i/>
                      </w:rPr>
                    </m:ctrlPr>
                  </m:sSubPr>
                  <m:e>
                    <m:r>
                      <w:rPr>
                        <w:rFonts w:ascii="Cambria Math" w:hAnsi="Cambria Math"/>
                      </w:rPr>
                      <m:t>s</m:t>
                    </m:r>
                  </m:e>
                  <m:sub>
                    <m:r>
                      <w:rPr>
                        <w:rFonts w:ascii="Cambria Math" w:hAnsi="Cambria Math"/>
                      </w:rPr>
                      <m:t>i,t</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i,t</m:t>
                    </m:r>
                  </m:sub>
                </m:sSub>
              </m:e>
            </m:nary>
            <m:r>
              <w:rPr>
                <w:rFonts w:ascii="Cambria Math" w:hAnsi="Cambria Math"/>
              </w:rPr>
              <m:t>) +</m:t>
            </m:r>
            <m:sSub>
              <m:sSubPr>
                <m:ctrlPr>
                  <w:rPr>
                    <w:rFonts w:ascii="Cambria Math" w:hAnsi="Cambria Math"/>
                    <w:i/>
                  </w:rPr>
                </m:ctrlPr>
              </m:sSubPr>
              <m:e>
                <m:r>
                  <w:rPr>
                    <w:rFonts w:ascii="Cambria Math" w:hAnsi="Cambria Math"/>
                  </w:rPr>
                  <m:t>z</m:t>
                </m:r>
              </m:e>
              <m:sub>
                <m:r>
                  <w:rPr>
                    <w:rFonts w:ascii="Cambria Math" w:hAnsi="Cambria Math"/>
                  </w:rPr>
                  <m:t>t</m:t>
                </m:r>
              </m:sub>
            </m:sSub>
          </m:e>
        </m:d>
      </m:oMath>
      <w:r>
        <w:rPr>
          <w:rFonts w:eastAsiaTheme="minorEastAsia"/>
        </w:rPr>
        <w:t xml:space="preserve">       eq. 2</w:t>
      </w:r>
    </w:p>
    <w:p w14:paraId="6E2C1172" w14:textId="51A6E992" w:rsidR="00D811D9" w:rsidRPr="003218AC" w:rsidRDefault="00BA112F" w:rsidP="00FE651E">
      <w:pPr>
        <w:spacing w:line="480" w:lineRule="auto"/>
        <w:jc w:val="center"/>
        <w:rPr>
          <w:rFonts w:eastAsiaTheme="minorEastAsia"/>
        </w:rPr>
      </w:pPr>
      <m:oMath>
        <m:sSub>
          <m:sSubPr>
            <m:ctrlPr>
              <w:rPr>
                <w:rFonts w:ascii="Cambria Math" w:hAnsi="Cambria Math"/>
                <w:i/>
              </w:rPr>
            </m:ctrlPr>
          </m:sSubPr>
          <m:e>
            <m:r>
              <w:rPr>
                <w:rFonts w:ascii="Cambria Math" w:hAnsi="Cambria Math"/>
              </w:rPr>
              <m:t>z</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t-1</m:t>
            </m:r>
          </m:sub>
        </m:sSub>
        <m:r>
          <w:rPr>
            <w:rFonts w:ascii="Cambria Math" w:hAnsi="Cambria Math"/>
          </w:rPr>
          <m:t xml:space="preserve">+ </m:t>
        </m:r>
        <m:sSub>
          <m:sSubPr>
            <m:ctrlPr>
              <w:rPr>
                <w:rFonts w:ascii="Cambria Math" w:hAnsi="Cambria Math"/>
                <w:i/>
              </w:rPr>
            </m:ctrlPr>
          </m:sSubPr>
          <m:e>
            <m:r>
              <w:rPr>
                <w:rFonts w:ascii="Cambria Math" w:hAnsi="Cambria Math"/>
              </w:rPr>
              <m:t>e</m:t>
            </m:r>
          </m:e>
          <m:sub>
            <m:r>
              <w:rPr>
                <w:rFonts w:ascii="Cambria Math" w:hAnsi="Cambria Math"/>
              </w:rPr>
              <m:t>t</m:t>
            </m:r>
          </m:sub>
        </m:sSub>
      </m:oMath>
      <w:r w:rsidR="00FE651E">
        <w:rPr>
          <w:rFonts w:eastAsiaTheme="minorEastAsia"/>
        </w:rPr>
        <w:t xml:space="preserve">       eq. 3</w:t>
      </w:r>
    </w:p>
    <w:p w14:paraId="50CD7C5D" w14:textId="40FD674D" w:rsidR="00D811D9" w:rsidRDefault="00D811D9" w:rsidP="00D811D9">
      <w:pPr>
        <w:rPr>
          <w:rFonts w:eastAsiaTheme="minorEastAsia"/>
        </w:rPr>
      </w:pPr>
      <w:r>
        <w:rPr>
          <w:rFonts w:eastAsiaTheme="minorEastAsia"/>
        </w:rPr>
        <w:t>where</w:t>
      </w:r>
      <m:oMath>
        <m:r>
          <m:rPr>
            <m:sty m:val="p"/>
          </m:rPr>
          <w:rPr>
            <w:rStyle w:val="mi"/>
            <w:rFonts w:ascii="Cambria Math" w:hAnsi="Cambria Math"/>
            <w:color w:val="333333"/>
            <w:bdr w:val="none" w:sz="0" w:space="0" w:color="auto" w:frame="1"/>
            <w:shd w:val="clear" w:color="auto" w:fill="FFFFFF"/>
          </w:rPr>
          <m:t xml:space="preserve"> E(</m:t>
        </m:r>
        <m:sSub>
          <m:sSubPr>
            <m:ctrlPr>
              <w:rPr>
                <w:rStyle w:val="mi"/>
                <w:rFonts w:ascii="Cambria Math" w:hAnsi="Cambria Math"/>
                <w:color w:val="333333"/>
                <w:bdr w:val="none" w:sz="0" w:space="0" w:color="auto" w:frame="1"/>
                <w:shd w:val="clear" w:color="auto" w:fill="FFFFFF"/>
              </w:rPr>
            </m:ctrlPr>
          </m:sSubPr>
          <m:e>
            <m:r>
              <w:rPr>
                <w:rStyle w:val="mi"/>
                <w:rFonts w:ascii="Cambria Math" w:hAnsi="Cambria Math"/>
                <w:color w:val="333333"/>
                <w:bdr w:val="none" w:sz="0" w:space="0" w:color="auto" w:frame="1"/>
                <w:shd w:val="clear" w:color="auto" w:fill="FFFFFF"/>
              </w:rPr>
              <m:t>Y</m:t>
            </m:r>
          </m:e>
          <m:sub>
            <m:r>
              <w:rPr>
                <w:rStyle w:val="mi"/>
                <w:rFonts w:ascii="Cambria Math" w:hAnsi="Cambria Math"/>
                <w:color w:val="333333"/>
                <w:bdr w:val="none" w:sz="0" w:space="0" w:color="auto" w:frame="1"/>
                <w:shd w:val="clear" w:color="auto" w:fill="FFFFFF"/>
              </w:rPr>
              <m:t>t</m:t>
            </m:r>
          </m:sub>
        </m:sSub>
        <m:r>
          <m:rPr>
            <m:sty m:val="p"/>
          </m:rPr>
          <w:rPr>
            <w:rStyle w:val="mi"/>
            <w:rFonts w:ascii="Cambria Math" w:hAnsi="Cambria Math"/>
            <w:color w:val="333333"/>
            <w:bdr w:val="none" w:sz="0" w:space="0" w:color="auto" w:frame="1"/>
            <w:shd w:val="clear" w:color="auto" w:fill="FFFFFF"/>
          </w:rPr>
          <m:t>)</m:t>
        </m:r>
      </m:oMath>
      <w:r>
        <w:rPr>
          <w:rStyle w:val="mi"/>
          <w:rFonts w:eastAsiaTheme="minorEastAsia"/>
          <w:color w:val="333333"/>
          <w:bdr w:val="none" w:sz="0" w:space="0" w:color="auto" w:frame="1"/>
          <w:shd w:val="clear" w:color="auto" w:fill="FFFFFF"/>
        </w:rPr>
        <w:t xml:space="preserve"> </w:t>
      </w:r>
      <w:r>
        <w:rPr>
          <w:rFonts w:eastAsiaTheme="minorEastAsia"/>
          <w:lang w:val="en-AU"/>
        </w:rPr>
        <w:t xml:space="preserve">is the </w:t>
      </w:r>
      <w:r w:rsidR="00E22A1D">
        <w:rPr>
          <w:rFonts w:eastAsiaTheme="minorEastAsia"/>
          <w:lang w:val="en-AU"/>
        </w:rPr>
        <w:t xml:space="preserve">conditional </w:t>
      </w:r>
      <w:r>
        <w:rPr>
          <w:rFonts w:eastAsiaTheme="minorEastAsia"/>
          <w:lang w:val="en-AU"/>
        </w:rPr>
        <w:t xml:space="preserve">expectation of the response at time </w:t>
      </w:r>
      <w:r w:rsidRPr="00D811D9">
        <w:rPr>
          <w:rFonts w:eastAsiaTheme="minorEastAsia"/>
          <w:i/>
          <w:iCs/>
          <w:lang w:val="en-AU"/>
        </w:rPr>
        <w:t>t</w:t>
      </w:r>
      <w:r>
        <w:rPr>
          <w:rFonts w:eastAsiaTheme="minorEastAsia"/>
          <w:lang w:val="en-AU"/>
        </w:rPr>
        <w:t xml:space="preserve"> and </w:t>
      </w:r>
      <m:oMath>
        <m:sSub>
          <m:sSubPr>
            <m:ctrlPr>
              <w:rPr>
                <w:rFonts w:ascii="Cambria Math" w:hAnsi="Cambria Math"/>
                <w:i/>
              </w:rPr>
            </m:ctrlPr>
          </m:sSubPr>
          <m:e>
            <m:r>
              <w:rPr>
                <w:rFonts w:ascii="Cambria Math" w:hAnsi="Cambria Math"/>
              </w:rPr>
              <m:t>z</m:t>
            </m:r>
          </m:e>
          <m:sub>
            <m:r>
              <w:rPr>
                <w:rFonts w:ascii="Cambria Math" w:hAnsi="Cambria Math"/>
              </w:rPr>
              <m:t>t</m:t>
            </m:r>
          </m:sub>
        </m:sSub>
      </m:oMath>
      <w:r>
        <w:rPr>
          <w:rFonts w:eastAsiaTheme="minorEastAsia"/>
        </w:rPr>
        <w:t xml:space="preserve"> is </w:t>
      </w:r>
      <w:r>
        <w:rPr>
          <w:lang w:val="en-AU"/>
        </w:rPr>
        <w:t xml:space="preserve">the </w:t>
      </w:r>
      <w:r w:rsidR="00673F88">
        <w:rPr>
          <w:lang w:val="en-AU"/>
        </w:rPr>
        <w:t xml:space="preserve">trend </w:t>
      </w:r>
      <w:r>
        <w:rPr>
          <w:lang w:val="en-AU"/>
        </w:rPr>
        <w:t xml:space="preserve">estimate at time </w:t>
      </w:r>
      <w:r w:rsidRPr="00D811D9">
        <w:rPr>
          <w:i/>
          <w:iCs/>
          <w:lang w:val="en-AU"/>
        </w:rPr>
        <w:t>t</w:t>
      </w:r>
      <w:r>
        <w:rPr>
          <w:lang w:val="en-AU"/>
        </w:rPr>
        <w:t>.</w:t>
      </w:r>
      <w:r w:rsidR="00FE651E">
        <w:rPr>
          <w:lang w:val="en-AU"/>
        </w:rPr>
        <w:t xml:space="preserve"> </w:t>
      </w:r>
      <w:r w:rsidR="00200D23">
        <w:rPr>
          <w:lang w:val="en-AU"/>
        </w:rPr>
        <w:t>In its simple</w:t>
      </w:r>
      <w:r w:rsidR="00332179">
        <w:rPr>
          <w:lang w:val="en-AU"/>
        </w:rPr>
        <w:t>st</w:t>
      </w:r>
      <w:r w:rsidR="00200D23">
        <w:rPr>
          <w:lang w:val="en-AU"/>
        </w:rPr>
        <w:t xml:space="preserve"> form, </w:t>
      </w:r>
      <w:r w:rsidR="00FE651E">
        <w:rPr>
          <w:lang w:val="en-AU"/>
        </w:rPr>
        <w:t xml:space="preserve">the trend evolves as a random walk </w:t>
      </w:r>
      <w:commentRangeStart w:id="55"/>
      <w:commentRangeStart w:id="56"/>
      <w:r w:rsidR="00FE651E">
        <w:rPr>
          <w:lang w:val="en-AU"/>
        </w:rPr>
        <w:t>with possible drift</w:t>
      </w:r>
      <w:commentRangeEnd w:id="55"/>
      <w:r w:rsidR="00200D23">
        <w:rPr>
          <w:rStyle w:val="CommentReference"/>
        </w:rPr>
        <w:commentReference w:id="55"/>
      </w:r>
      <w:commentRangeEnd w:id="56"/>
      <w:r w:rsidR="00034260">
        <w:rPr>
          <w:rStyle w:val="CommentReference"/>
        </w:rPr>
        <w:commentReference w:id="56"/>
      </w:r>
      <w:r w:rsidR="001379FE">
        <w:rPr>
          <w:lang w:val="en-AU"/>
        </w:rPr>
        <w:t>,</w:t>
      </w:r>
      <w:r w:rsidR="00FE651E">
        <w:rPr>
          <w:lang w:val="en-AU"/>
        </w:rPr>
        <w:t xml:space="preserve"> where </w:t>
      </w:r>
      <m:oMath>
        <m:sSub>
          <m:sSubPr>
            <m:ctrlPr>
              <w:rPr>
                <w:rFonts w:ascii="Cambria Math" w:hAnsi="Cambria Math"/>
                <w:i/>
              </w:rPr>
            </m:ctrlPr>
          </m:sSubPr>
          <m:e>
            <m:r>
              <w:rPr>
                <w:rFonts w:ascii="Cambria Math" w:hAnsi="Cambria Math"/>
              </w:rPr>
              <m:t>φ</m:t>
            </m:r>
          </m:e>
          <m:sub>
            <m:r>
              <w:rPr>
                <w:rFonts w:ascii="Cambria Math" w:hAnsi="Cambria Math"/>
              </w:rPr>
              <m:t>0</m:t>
            </m:r>
          </m:sub>
        </m:sSub>
      </m:oMath>
      <w:r w:rsidR="00FE651E">
        <w:rPr>
          <w:rFonts w:eastAsiaTheme="minorEastAsia"/>
        </w:rPr>
        <w:t xml:space="preserve"> </w:t>
      </w:r>
      <w:r w:rsidR="00AA533E">
        <w:rPr>
          <w:rFonts w:eastAsiaTheme="minorEastAsia"/>
        </w:rPr>
        <w:t xml:space="preserve">in eq. 3 </w:t>
      </w:r>
      <w:r w:rsidR="00FE651E">
        <w:rPr>
          <w:rFonts w:eastAsiaTheme="minorEastAsia"/>
        </w:rPr>
        <w:t>is the drift parameter and</w:t>
      </w:r>
      <w:r w:rsidR="00017238">
        <w:rPr>
          <w:rFonts w:eastAsiaTheme="minorEastAsia"/>
        </w:rPr>
        <w:t xml:space="preserve"> the residual error</w:t>
      </w:r>
      <w:r w:rsidR="00FE651E">
        <w:rPr>
          <w:rFonts w:eastAsiaTheme="minorEastAsia"/>
        </w:rPr>
        <w:t xml:space="preserve"> </w:t>
      </w:r>
      <m:oMath>
        <m:sSub>
          <m:sSubPr>
            <m:ctrlPr>
              <w:rPr>
                <w:rFonts w:ascii="Cambria Math" w:hAnsi="Cambria Math"/>
                <w:i/>
              </w:rPr>
            </m:ctrlPr>
          </m:sSubPr>
          <m:e>
            <m:r>
              <w:rPr>
                <w:rFonts w:ascii="Cambria Math" w:hAnsi="Cambria Math"/>
              </w:rPr>
              <m:t>e</m:t>
            </m:r>
          </m:e>
          <m:sub>
            <m:r>
              <w:rPr>
                <w:rFonts w:ascii="Cambria Math" w:hAnsi="Cambria Math"/>
              </w:rPr>
              <m:t>t</m:t>
            </m:r>
          </m:sub>
        </m:sSub>
      </m:oMath>
      <w:r w:rsidR="00FE651E">
        <w:rPr>
          <w:rFonts w:eastAsiaTheme="minorEastAsia"/>
        </w:rPr>
        <w:t xml:space="preserve"> is drawn from a zero-centred Gaussian distribution</w:t>
      </w:r>
      <w:r w:rsidR="0023213E">
        <w:rPr>
          <w:rFonts w:eastAsiaTheme="minorEastAsia"/>
        </w:rPr>
        <w:t xml:space="preserve">. The </w:t>
      </w:r>
      <w:r w:rsidR="0081552E">
        <w:rPr>
          <w:rFonts w:eastAsiaTheme="minorEastAsia"/>
        </w:rPr>
        <w:t>trend</w:t>
      </w:r>
      <w:r w:rsidR="0023213E">
        <w:rPr>
          <w:rFonts w:eastAsiaTheme="minorEastAsia"/>
        </w:rPr>
        <w:t xml:space="preserve"> model </w:t>
      </w:r>
      <w:r w:rsidR="00704D03">
        <w:rPr>
          <w:rFonts w:eastAsiaTheme="minorEastAsia"/>
        </w:rPr>
        <w:t>can</w:t>
      </w:r>
      <w:r w:rsidR="0023213E">
        <w:rPr>
          <w:rFonts w:eastAsiaTheme="minorEastAsia"/>
        </w:rPr>
        <w:t xml:space="preserve"> easily</w:t>
      </w:r>
      <w:r w:rsidR="004F3C62">
        <w:rPr>
          <w:rFonts w:eastAsiaTheme="minorEastAsia"/>
        </w:rPr>
        <w:t xml:space="preserve"> be expanded to</w:t>
      </w:r>
      <w:del w:id="57" w:author="Nicholas Clark" w:date="2022-01-20T16:14:00Z">
        <w:r w:rsidR="004F3C62" w:rsidDel="00096298">
          <w:rPr>
            <w:rFonts w:eastAsiaTheme="minorEastAsia"/>
          </w:rPr>
          <w:delText xml:space="preserve"> </w:delText>
        </w:r>
      </w:del>
      <w:r w:rsidR="0023213E">
        <w:rPr>
          <w:rFonts w:eastAsiaTheme="minorEastAsia"/>
        </w:rPr>
        <w:t xml:space="preserve"> include </w:t>
      </w:r>
      <w:r w:rsidR="004F3C62">
        <w:rPr>
          <w:rFonts w:eastAsiaTheme="minorEastAsia"/>
        </w:rPr>
        <w:t xml:space="preserve">latent </w:t>
      </w:r>
      <w:r w:rsidR="002A0FE6">
        <w:rPr>
          <w:rFonts w:eastAsiaTheme="minorEastAsia"/>
        </w:rPr>
        <w:t>autoregressive (AR) processes</w:t>
      </w:r>
      <w:r w:rsidR="0023213E">
        <w:rPr>
          <w:rFonts w:eastAsiaTheme="minorEastAsia"/>
        </w:rPr>
        <w:t>. For example, the following specifies a</w:t>
      </w:r>
      <w:r w:rsidR="004F3C62">
        <w:rPr>
          <w:rFonts w:eastAsiaTheme="minorEastAsia"/>
        </w:rPr>
        <w:t xml:space="preserve"> latent</w:t>
      </w:r>
      <w:r w:rsidR="0023213E">
        <w:rPr>
          <w:rFonts w:eastAsiaTheme="minorEastAsia"/>
        </w:rPr>
        <w:t xml:space="preserve"> AR2</w:t>
      </w:r>
      <w:r w:rsidR="00745203" w:rsidRPr="00745203">
        <w:rPr>
          <w:rFonts w:eastAsiaTheme="minorEastAsia"/>
        </w:rPr>
        <w:t xml:space="preserve"> </w:t>
      </w:r>
      <w:commentRangeStart w:id="58"/>
      <w:r w:rsidR="0023213E">
        <w:rPr>
          <w:rFonts w:eastAsiaTheme="minorEastAsia"/>
        </w:rPr>
        <w:t>model</w:t>
      </w:r>
      <w:commentRangeEnd w:id="58"/>
      <w:r w:rsidR="00A97188">
        <w:rPr>
          <w:rStyle w:val="CommentReference"/>
        </w:rPr>
        <w:commentReference w:id="58"/>
      </w:r>
      <w:r w:rsidR="0023213E">
        <w:rPr>
          <w:rFonts w:eastAsiaTheme="minorEastAsia"/>
        </w:rPr>
        <w:t>:</w:t>
      </w:r>
    </w:p>
    <w:p w14:paraId="1DDED5BB" w14:textId="77777777" w:rsidR="001429B0" w:rsidRPr="008D3E48" w:rsidRDefault="001429B0" w:rsidP="00D811D9">
      <w:pPr>
        <w:rPr>
          <w:rFonts w:eastAsiaTheme="minorEastAsia"/>
        </w:rPr>
      </w:pPr>
    </w:p>
    <w:p w14:paraId="168CF682" w14:textId="6C76BFE0" w:rsidR="0023213E" w:rsidRPr="003218AC" w:rsidRDefault="00BA112F" w:rsidP="0023213E">
      <w:pPr>
        <w:spacing w:line="480" w:lineRule="auto"/>
        <w:jc w:val="center"/>
        <w:rPr>
          <w:rFonts w:eastAsiaTheme="minorEastAsia"/>
        </w:rPr>
      </w:pPr>
      <m:oMath>
        <m:sSub>
          <m:sSubPr>
            <m:ctrlPr>
              <w:rPr>
                <w:rFonts w:ascii="Cambria Math" w:hAnsi="Cambria Math"/>
                <w:i/>
              </w:rPr>
            </m:ctrlPr>
          </m:sSubPr>
          <m:e>
            <m:r>
              <w:rPr>
                <w:rFonts w:ascii="Cambria Math" w:hAnsi="Cambria Math"/>
              </w:rPr>
              <m:t>z</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0</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φ</m:t>
                </m:r>
              </m:e>
              <m:sub>
                <m:r>
                  <w:rPr>
                    <w:rFonts w:ascii="Cambria Math" w:hAnsi="Cambria Math"/>
                  </w:rPr>
                  <m:t>1</m:t>
                </m:r>
              </m:sub>
            </m:sSub>
            <m:r>
              <w:rPr>
                <w:rFonts w:ascii="Cambria Math" w:hAnsi="Cambria Math"/>
              </w:rPr>
              <m:t>z</m:t>
            </m:r>
          </m:e>
          <m:sub>
            <m:r>
              <w:rPr>
                <w:rFonts w:ascii="Cambria Math" w:hAnsi="Cambria Math"/>
              </w:rPr>
              <m:t>t-1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φ</m:t>
                </m:r>
              </m:e>
              <m:sub>
                <m:r>
                  <w:rPr>
                    <w:rFonts w:ascii="Cambria Math" w:hAnsi="Cambria Math"/>
                  </w:rPr>
                  <m:t>2</m:t>
                </m:r>
              </m:sub>
            </m:sSub>
            <m:r>
              <w:rPr>
                <w:rFonts w:ascii="Cambria Math" w:hAnsi="Cambria Math"/>
              </w:rPr>
              <m:t>z</m:t>
            </m:r>
          </m:e>
          <m:sub>
            <m:r>
              <w:rPr>
                <w:rFonts w:ascii="Cambria Math" w:hAnsi="Cambria Math"/>
              </w:rPr>
              <m:t>t-2</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m:t>
            </m:r>
          </m:sub>
        </m:sSub>
      </m:oMath>
      <w:r w:rsidR="0023213E">
        <w:rPr>
          <w:rFonts w:eastAsiaTheme="minorEastAsia"/>
        </w:rPr>
        <w:t xml:space="preserve">       eq. 4</w:t>
      </w:r>
    </w:p>
    <w:p w14:paraId="3B84A4E9" w14:textId="6ACB9E4B" w:rsidR="006B19E9" w:rsidRDefault="00A31B41" w:rsidP="00F95C68">
      <w:pPr>
        <w:rPr>
          <w:rFonts w:eastAsiaTheme="minorEastAsia"/>
        </w:rPr>
      </w:pPr>
      <w:r>
        <w:rPr>
          <w:rFonts w:eastAsiaTheme="minorEastAsia"/>
        </w:rPr>
        <w:t xml:space="preserve">Note that while it is possible to model residual autocorrelation similarly in </w:t>
      </w:r>
      <w:r w:rsidR="000222EE">
        <w:rPr>
          <w:rFonts w:eastAsiaTheme="minorEastAsia"/>
        </w:rPr>
        <w:t xml:space="preserve">the R package </w:t>
      </w:r>
      <w:r w:rsidRPr="008C492A">
        <w:rPr>
          <w:rFonts w:eastAsiaTheme="minorEastAsia"/>
          <w:i/>
          <w:iCs/>
        </w:rPr>
        <w:t>mgcv</w:t>
      </w:r>
      <w:r>
        <w:rPr>
          <w:rFonts w:eastAsiaTheme="minorEastAsia"/>
        </w:rPr>
        <w:t xml:space="preserve"> </w:t>
      </w:r>
      <w:r w:rsidR="00211E77">
        <w:rPr>
          <w:rFonts w:eastAsiaTheme="minorEastAsia"/>
        </w:rPr>
        <w:t>using</w:t>
      </w:r>
      <w:r>
        <w:rPr>
          <w:rFonts w:eastAsiaTheme="minorEastAsia"/>
        </w:rPr>
        <w:t xml:space="preserve"> the </w:t>
      </w:r>
      <w:r w:rsidRPr="008C492A">
        <w:rPr>
          <w:rFonts w:eastAsiaTheme="minorEastAsia"/>
          <w:i/>
          <w:iCs/>
        </w:rPr>
        <w:t>gamm</w:t>
      </w:r>
      <w:r>
        <w:rPr>
          <w:rFonts w:eastAsiaTheme="minorEastAsia"/>
        </w:rPr>
        <w:t xml:space="preserve"> function </w:t>
      </w:r>
      <w:r>
        <w:rPr>
          <w:rFonts w:eastAsiaTheme="minorEastAsia"/>
        </w:rPr>
        <w:fldChar w:fldCharType="begin"/>
      </w:r>
      <w:r>
        <w:rPr>
          <w:rFonts w:eastAsiaTheme="minorEastAsia"/>
        </w:rPr>
        <w:instrText xml:space="preserve"> ADDIN EN.CITE &lt;EndNote&gt;&lt;Cite&gt;&lt;Author&gt;Wood&lt;/Author&gt;&lt;Year&gt;2017&lt;/Year&gt;&lt;RecNum&gt;2590&lt;/RecNum&gt;&lt;DisplayText&gt;(Wood 2017)&lt;/DisplayText&gt;&lt;record&gt;&lt;rec-number&gt;2590&lt;/rec-number&gt;&lt;foreign-keys&gt;&lt;key app="EN" db-id="f9axttepoe0zx2etvp55p52mvdv9fw55dzaf" timestamp="1641341893" guid="aa1b2809-e359-4457-a0b0-c685cc249b36"&gt;2590&lt;/key&gt;&lt;/foreign-keys&gt;&lt;ref-type name="Book"&gt;6&lt;/ref-type&gt;&lt;contributors&gt;&lt;authors&gt;&lt;author&gt;Wood, Simon&lt;/author&gt;&lt;/authors&gt;&lt;/contributors&gt;&lt;titles&gt;&lt;title&gt;Generalized additive models: an introduction with R&lt;/title&gt;&lt;/titles&gt;&lt;edition&gt;Second&lt;/edition&gt;&lt;dates&gt;&lt;year&gt;2017&lt;/year&gt;&lt;/dates&gt;&lt;pub-location&gt;Boco Raton&lt;/pub-location&gt;&lt;publisher&gt;CRC Press&lt;/publisher&gt;&lt;urls&gt;&lt;/urls&gt;&lt;/record&gt;&lt;/Cite&gt;&lt;/EndNote&gt;</w:instrText>
      </w:r>
      <w:r>
        <w:rPr>
          <w:rFonts w:eastAsiaTheme="minorEastAsia"/>
        </w:rPr>
        <w:fldChar w:fldCharType="separate"/>
      </w:r>
      <w:r>
        <w:rPr>
          <w:rFonts w:eastAsiaTheme="minorEastAsia"/>
          <w:noProof/>
        </w:rPr>
        <w:t>(Wood 2017)</w:t>
      </w:r>
      <w:r>
        <w:rPr>
          <w:rFonts w:eastAsiaTheme="minorEastAsia"/>
        </w:rPr>
        <w:fldChar w:fldCharType="end"/>
      </w:r>
      <w:r>
        <w:rPr>
          <w:rFonts w:eastAsiaTheme="minorEastAsia"/>
        </w:rPr>
        <w:t xml:space="preserve">, there is no straightforward way to include this autocorrelation process in </w:t>
      </w:r>
      <w:r w:rsidR="001A451E">
        <w:rPr>
          <w:rFonts w:eastAsiaTheme="minorEastAsia"/>
        </w:rPr>
        <w:t>forecasts</w:t>
      </w:r>
      <w:r>
        <w:rPr>
          <w:rFonts w:eastAsiaTheme="minorEastAsia"/>
        </w:rPr>
        <w:t xml:space="preserve">. </w:t>
      </w:r>
      <w:r w:rsidR="003F1652">
        <w:rPr>
          <w:rFonts w:eastAsiaTheme="minorEastAsia"/>
        </w:rPr>
        <w:t xml:space="preserve">Our </w:t>
      </w:r>
      <w:r w:rsidR="00C2771B">
        <w:rPr>
          <w:rFonts w:eastAsiaTheme="minorEastAsia"/>
        </w:rPr>
        <w:t>model</w:t>
      </w:r>
      <w:r w:rsidR="003F1652">
        <w:rPr>
          <w:rFonts w:eastAsiaTheme="minorEastAsia"/>
        </w:rPr>
        <w:t xml:space="preserve"> framework</w:t>
      </w:r>
      <w:r w:rsidR="00C2771B">
        <w:rPr>
          <w:rFonts w:eastAsiaTheme="minorEastAsia"/>
        </w:rPr>
        <w:t xml:space="preserve"> </w:t>
      </w:r>
      <w:r w:rsidR="006B230C">
        <w:rPr>
          <w:rFonts w:eastAsiaTheme="minorEastAsia"/>
        </w:rPr>
        <w:t>is coded</w:t>
      </w:r>
      <w:r w:rsidR="00C2771B">
        <w:rPr>
          <w:rFonts w:eastAsiaTheme="minorEastAsia"/>
        </w:rPr>
        <w:t xml:space="preserve"> in the JAGS </w:t>
      </w:r>
      <w:r w:rsidR="005905BC">
        <w:rPr>
          <w:rFonts w:eastAsiaTheme="minorEastAsia"/>
        </w:rPr>
        <w:t xml:space="preserve">probabilistic programming </w:t>
      </w:r>
      <w:r w:rsidR="00C2771B">
        <w:rPr>
          <w:rFonts w:eastAsiaTheme="minorEastAsia"/>
        </w:rPr>
        <w:t xml:space="preserve">language </w:t>
      </w:r>
      <w:r w:rsidR="0067259B">
        <w:rPr>
          <w:rFonts w:eastAsiaTheme="minorEastAsia"/>
        </w:rPr>
        <w:t xml:space="preserve">using the function </w:t>
      </w:r>
      <w:r w:rsidR="0067259B" w:rsidRPr="00EA70A0">
        <w:rPr>
          <w:rFonts w:eastAsiaTheme="minorEastAsia"/>
          <w:i/>
          <w:iCs/>
        </w:rPr>
        <w:t>mvjagam</w:t>
      </w:r>
      <w:r w:rsidR="0067259B">
        <w:rPr>
          <w:rFonts w:eastAsiaTheme="minorEastAsia"/>
        </w:rPr>
        <w:t>, which</w:t>
      </w:r>
      <w:r w:rsidR="00174B0D">
        <w:rPr>
          <w:rFonts w:eastAsiaTheme="minorEastAsia"/>
        </w:rPr>
        <w:t xml:space="preserve"> rel</w:t>
      </w:r>
      <w:r w:rsidR="0067259B">
        <w:rPr>
          <w:rFonts w:eastAsiaTheme="minorEastAsia"/>
        </w:rPr>
        <w:t>ies</w:t>
      </w:r>
      <w:r w:rsidR="00174B0D">
        <w:rPr>
          <w:rFonts w:eastAsiaTheme="minorEastAsia"/>
        </w:rPr>
        <w:t xml:space="preserve"> on</w:t>
      </w:r>
      <w:r w:rsidR="00C2771B">
        <w:rPr>
          <w:rFonts w:eastAsiaTheme="minorEastAsia"/>
        </w:rPr>
        <w:t xml:space="preserve"> the </w:t>
      </w:r>
      <w:r w:rsidR="00C2771B" w:rsidRPr="00EA70A0">
        <w:rPr>
          <w:rFonts w:eastAsiaTheme="minorEastAsia"/>
          <w:i/>
          <w:iCs/>
        </w:rPr>
        <w:t>jagam</w:t>
      </w:r>
      <w:r w:rsidR="00C2771B">
        <w:rPr>
          <w:rFonts w:eastAsiaTheme="minorEastAsia"/>
        </w:rPr>
        <w:t xml:space="preserve"> function </w:t>
      </w:r>
      <w:r w:rsidR="00091FB8">
        <w:rPr>
          <w:rFonts w:eastAsiaTheme="minorEastAsia"/>
        </w:rPr>
        <w:t>from</w:t>
      </w:r>
      <w:r w:rsidR="00C2771B">
        <w:rPr>
          <w:rFonts w:eastAsiaTheme="minorEastAsia"/>
        </w:rPr>
        <w:t xml:space="preserve"> </w:t>
      </w:r>
      <w:r w:rsidR="00C2771B" w:rsidRPr="00EA70A0">
        <w:rPr>
          <w:rFonts w:eastAsiaTheme="minorEastAsia"/>
          <w:i/>
          <w:iCs/>
        </w:rPr>
        <w:t>mgcv</w:t>
      </w:r>
      <w:r w:rsidR="00CC207C">
        <w:rPr>
          <w:rFonts w:eastAsiaTheme="minorEastAsia"/>
        </w:rPr>
        <w:t xml:space="preserve"> </w:t>
      </w:r>
      <w:r w:rsidR="0067259B">
        <w:rPr>
          <w:rFonts w:eastAsiaTheme="minorEastAsia"/>
        </w:rPr>
        <w:t xml:space="preserve">to </w:t>
      </w:r>
      <w:r w:rsidR="00B33BE3">
        <w:rPr>
          <w:rFonts w:eastAsiaTheme="minorEastAsia"/>
        </w:rPr>
        <w:t xml:space="preserve">generate </w:t>
      </w:r>
      <w:r w:rsidR="00174B0D">
        <w:rPr>
          <w:rFonts w:eastAsiaTheme="minorEastAsia"/>
        </w:rPr>
        <w:t>a</w:t>
      </w:r>
      <w:r w:rsidR="0067259B">
        <w:rPr>
          <w:rFonts w:eastAsiaTheme="minorEastAsia"/>
        </w:rPr>
        <w:t xml:space="preserve"> skeleton</w:t>
      </w:r>
      <w:r w:rsidR="00174B0D">
        <w:rPr>
          <w:rFonts w:eastAsiaTheme="minorEastAsia"/>
        </w:rPr>
        <w:t xml:space="preserve"> JAGS model file, </w:t>
      </w:r>
      <w:r w:rsidR="00B33BE3">
        <w:rPr>
          <w:rFonts w:eastAsiaTheme="minorEastAsia"/>
        </w:rPr>
        <w:t xml:space="preserve">smooth penalty matrices </w:t>
      </w:r>
      <w:r w:rsidR="00174B0D">
        <w:rPr>
          <w:rFonts w:eastAsiaTheme="minorEastAsia"/>
        </w:rPr>
        <w:t>and</w:t>
      </w:r>
      <w:r w:rsidR="00B33BE3">
        <w:rPr>
          <w:rFonts w:eastAsiaTheme="minorEastAsia"/>
        </w:rPr>
        <w:t xml:space="preserve"> starting values for </w:t>
      </w:r>
      <w:r w:rsidR="00C95B53">
        <w:rPr>
          <w:rFonts w:eastAsiaTheme="minorEastAsia"/>
        </w:rPr>
        <w:t>GAM</w:t>
      </w:r>
      <w:r w:rsidR="00B33BE3">
        <w:rPr>
          <w:rFonts w:eastAsiaTheme="minorEastAsia"/>
        </w:rPr>
        <w:t xml:space="preserve"> parameters</w:t>
      </w:r>
      <w:r w:rsidR="001A5023">
        <w:rPr>
          <w:rFonts w:eastAsiaTheme="minorEastAsia"/>
        </w:rPr>
        <w:t xml:space="preserve"> </w:t>
      </w:r>
      <w:r w:rsidR="001A5023">
        <w:rPr>
          <w:rFonts w:eastAsiaTheme="minorEastAsia"/>
        </w:rPr>
        <w:fldChar w:fldCharType="begin"/>
      </w:r>
      <w:r w:rsidR="001A5023">
        <w:rPr>
          <w:rFonts w:eastAsiaTheme="minorEastAsia"/>
        </w:rPr>
        <w:instrText xml:space="preserve"> ADDIN EN.CITE &lt;EndNote&gt;&lt;Cite&gt;&lt;Author&gt;Wood&lt;/Author&gt;&lt;Year&gt;2016&lt;/Year&gt;&lt;RecNum&gt;2583&lt;/RecNum&gt;&lt;DisplayText&gt;(Wood 2016)&lt;/DisplayText&gt;&lt;record&gt;&lt;rec-number&gt;2583&lt;/rec-number&gt;&lt;foreign-keys&gt;&lt;key app="EN" db-id="f9axttepoe0zx2etvp55p52mvdv9fw55dzaf" timestamp="1641336513" guid="56f2b66f-a4a8-416d-aca4-7455b72e0424"&gt;2583&lt;/key&gt;&lt;/foreign-keys&gt;&lt;ref-type name="Journal Article"&gt;17&lt;/ref-type&gt;&lt;contributors&gt;&lt;authors&gt;&lt;author&gt;Wood, Simon&lt;/author&gt;&lt;/authors&gt;&lt;/contributors&gt;&lt;titles&gt;&lt;title&gt;Just Another Gibbs Additive Modeller: Interfacing JAGS and mgcv&lt;/title&gt;&lt;secondary-title&gt;Journal of Statistical Software&lt;/secondary-title&gt;&lt;/titles&gt;&lt;periodical&gt;&lt;full-title&gt;Journal of Statistical Software&lt;/full-title&gt;&lt;/periodical&gt;&lt;pages&gt;1-15&lt;/pages&gt;&lt;volume&gt;75&lt;/volume&gt;&lt;number&gt;7&lt;/number&gt;&lt;dates&gt;&lt;year&gt;2016&lt;/year&gt;&lt;/dates&gt;&lt;urls&gt;&lt;/urls&gt;&lt;/record&gt;&lt;/Cite&gt;&lt;/EndNote&gt;</w:instrText>
      </w:r>
      <w:r w:rsidR="001A5023">
        <w:rPr>
          <w:rFonts w:eastAsiaTheme="minorEastAsia"/>
        </w:rPr>
        <w:fldChar w:fldCharType="separate"/>
      </w:r>
      <w:r w:rsidR="001A5023">
        <w:rPr>
          <w:rFonts w:eastAsiaTheme="minorEastAsia"/>
          <w:noProof/>
        </w:rPr>
        <w:t>(Wood 2016)</w:t>
      </w:r>
      <w:r w:rsidR="001A5023">
        <w:rPr>
          <w:rFonts w:eastAsiaTheme="minorEastAsia"/>
        </w:rPr>
        <w:fldChar w:fldCharType="end"/>
      </w:r>
      <w:r w:rsidR="00C2771B">
        <w:rPr>
          <w:rFonts w:eastAsiaTheme="minorEastAsia"/>
        </w:rPr>
        <w:t>.</w:t>
      </w:r>
      <w:r w:rsidR="0067259B">
        <w:rPr>
          <w:rFonts w:eastAsiaTheme="minorEastAsia"/>
        </w:rPr>
        <w:t xml:space="preserve"> The model</w:t>
      </w:r>
      <w:r w:rsidR="006D560D">
        <w:rPr>
          <w:rFonts w:eastAsiaTheme="minorEastAsia"/>
        </w:rPr>
        <w:t xml:space="preserve"> </w:t>
      </w:r>
      <w:r w:rsidR="0067259B">
        <w:rPr>
          <w:rFonts w:eastAsiaTheme="minorEastAsia"/>
        </w:rPr>
        <w:t xml:space="preserve">is modified to include the latent trend and </w:t>
      </w:r>
      <w:r w:rsidR="00995867">
        <w:rPr>
          <w:rFonts w:eastAsiaTheme="minorEastAsia"/>
        </w:rPr>
        <w:t xml:space="preserve">to </w:t>
      </w:r>
      <w:r w:rsidR="0067259B">
        <w:rPr>
          <w:rFonts w:eastAsiaTheme="minorEastAsia"/>
        </w:rPr>
        <w:t xml:space="preserve">update any prior distributions specified by the user, while </w:t>
      </w:r>
      <w:r w:rsidR="00643B99">
        <w:rPr>
          <w:rFonts w:eastAsiaTheme="minorEastAsia"/>
        </w:rPr>
        <w:t>any data reformatting</w:t>
      </w:r>
      <w:r w:rsidR="0067259B">
        <w:rPr>
          <w:rFonts w:eastAsiaTheme="minorEastAsia"/>
        </w:rPr>
        <w:t xml:space="preserve"> ne</w:t>
      </w:r>
      <w:r w:rsidR="00643B99">
        <w:rPr>
          <w:rFonts w:eastAsiaTheme="minorEastAsia"/>
        </w:rPr>
        <w:t>cessary for JAGS modelling</w:t>
      </w:r>
      <w:r w:rsidR="0067259B">
        <w:rPr>
          <w:rFonts w:eastAsiaTheme="minorEastAsia"/>
        </w:rPr>
        <w:t xml:space="preserve"> </w:t>
      </w:r>
      <w:r w:rsidR="00643B99">
        <w:rPr>
          <w:rFonts w:eastAsiaTheme="minorEastAsia"/>
        </w:rPr>
        <w:t>is done</w:t>
      </w:r>
      <w:r w:rsidR="0067259B">
        <w:rPr>
          <w:rFonts w:eastAsiaTheme="minorEastAsia"/>
        </w:rPr>
        <w:t xml:space="preserve"> automatically.</w:t>
      </w:r>
      <w:r w:rsidR="00761C83">
        <w:rPr>
          <w:rFonts w:eastAsiaTheme="minorEastAsia"/>
        </w:rPr>
        <w:t xml:space="preserve"> Employing the JAGS software through the R interface </w:t>
      </w:r>
      <w:r w:rsidR="00761C83" w:rsidRPr="00761C83">
        <w:rPr>
          <w:rFonts w:eastAsiaTheme="minorEastAsia"/>
          <w:i/>
          <w:iCs/>
        </w:rPr>
        <w:t>rjags</w:t>
      </w:r>
      <w:r w:rsidR="00D4717B">
        <w:rPr>
          <w:rFonts w:eastAsiaTheme="minorEastAsia"/>
          <w:i/>
          <w:iCs/>
        </w:rPr>
        <w:t xml:space="preserve"> </w:t>
      </w:r>
      <w:r w:rsidR="00D4717B" w:rsidRPr="00D4717B">
        <w:rPr>
          <w:rFonts w:eastAsiaTheme="minorEastAsia"/>
        </w:rPr>
        <w:fldChar w:fldCharType="begin"/>
      </w:r>
      <w:r w:rsidR="00D4717B" w:rsidRPr="00D4717B">
        <w:rPr>
          <w:rFonts w:eastAsiaTheme="minorEastAsia"/>
        </w:rPr>
        <w:instrText xml:space="preserve"> ADDIN EN.CITE &lt;EndNote&gt;&lt;Cite&gt;&lt;Author&gt;Plummer&lt;/Author&gt;&lt;Year&gt;2003&lt;/Year&gt;&lt;RecNum&gt;777&lt;/RecNum&gt;&lt;DisplayText&gt;(Plummer 2003)&lt;/DisplayText&gt;&lt;record&gt;&lt;rec-number&gt;777&lt;/rec-number&gt;&lt;foreign-keys&gt;&lt;key app="EN" db-id="f9axttepoe0zx2etvp55p52mvdv9fw55dzaf" timestamp="1602800903" guid="ac54caae-e182-4926-abe5-580d09ee0637"&gt;777&lt;/key&gt;&lt;/foreign-keys&gt;&lt;ref-type name="Conference Proceedings"&gt;10&lt;/ref-type&gt;&lt;contributors&gt;&lt;authors&gt;&lt;author&gt;Plummer, Martyn&lt;/author&gt;&lt;/authors&gt;&lt;/contributors&gt;&lt;titles&gt;&lt;title&gt;JAGS: A program for analysis of Bayesian graphical models using Gibbs sampling&lt;/title&gt;&lt;secondary-title&gt;Proceedings of the 3rd International Workshop on Distributed Statistical Computing&lt;/secondary-title&gt;&lt;/titles&gt;&lt;pages&gt;125&lt;/pages&gt;&lt;volume&gt;124&lt;/volume&gt;&lt;dates&gt;&lt;year&gt;2003&lt;/year&gt;&lt;/dates&gt;&lt;publisher&gt;Technische Universit at Wien Wien, Austria&lt;/publisher&gt;&lt;urls&gt;&lt;/urls&gt;&lt;/record&gt;&lt;/Cite&gt;&lt;/EndNote&gt;</w:instrText>
      </w:r>
      <w:r w:rsidR="00D4717B" w:rsidRPr="00D4717B">
        <w:rPr>
          <w:rFonts w:eastAsiaTheme="minorEastAsia"/>
        </w:rPr>
        <w:fldChar w:fldCharType="separate"/>
      </w:r>
      <w:r w:rsidR="00D4717B" w:rsidRPr="00D4717B">
        <w:rPr>
          <w:rFonts w:eastAsiaTheme="minorEastAsia"/>
          <w:noProof/>
        </w:rPr>
        <w:t>(Plummer 2003)</w:t>
      </w:r>
      <w:r w:rsidR="00D4717B" w:rsidRPr="00D4717B">
        <w:rPr>
          <w:rFonts w:eastAsiaTheme="minorEastAsia"/>
        </w:rPr>
        <w:fldChar w:fldCharType="end"/>
      </w:r>
      <w:r w:rsidR="00761C83">
        <w:rPr>
          <w:rFonts w:eastAsiaTheme="minorEastAsia"/>
        </w:rPr>
        <w:t xml:space="preserve">, the model is conditioned on </w:t>
      </w:r>
      <w:r w:rsidR="00761C83">
        <w:rPr>
          <w:rFonts w:eastAsiaTheme="minorEastAsia"/>
        </w:rPr>
        <w:lastRenderedPageBreak/>
        <w:t xml:space="preserve">observed data using Markov Chain Monte Carlo (MCMC) simulation via Gibbs samplers to calculate </w:t>
      </w:r>
      <w:r w:rsidR="0040569A" w:rsidRPr="0040569A">
        <w:rPr>
          <w:rFonts w:eastAsiaTheme="minorEastAsia"/>
          <w:lang w:val="en-AU"/>
        </w:rPr>
        <w:t xml:space="preserve">the </w:t>
      </w:r>
      <w:r w:rsidR="004600AE">
        <w:rPr>
          <w:rFonts w:eastAsiaTheme="minorEastAsia"/>
          <w:lang w:val="en-AU"/>
        </w:rPr>
        <w:t xml:space="preserve">posterior </w:t>
      </w:r>
      <w:r w:rsidR="0040569A" w:rsidRPr="0040569A">
        <w:rPr>
          <w:rFonts w:eastAsiaTheme="minorEastAsia"/>
          <w:lang w:val="en-AU"/>
        </w:rPr>
        <w:t xml:space="preserve">probability distribution of the unobserved </w:t>
      </w:r>
      <w:r w:rsidR="0040569A">
        <w:rPr>
          <w:rFonts w:eastAsiaTheme="minorEastAsia"/>
          <w:lang w:val="en-AU"/>
        </w:rPr>
        <w:t>parameters</w:t>
      </w:r>
      <w:r w:rsidR="004F3C62">
        <w:rPr>
          <w:rFonts w:eastAsiaTheme="minorEastAsia"/>
          <w:lang w:val="en-AU"/>
        </w:rPr>
        <w:t xml:space="preserve"> of interest</w:t>
      </w:r>
      <w:r w:rsidR="00761C83">
        <w:rPr>
          <w:rFonts w:eastAsiaTheme="minorEastAsia"/>
        </w:rPr>
        <w:t>.</w:t>
      </w:r>
    </w:p>
    <w:p w14:paraId="15D8E996" w14:textId="77777777" w:rsidR="006B19E9" w:rsidRDefault="006B19E9" w:rsidP="00F95C68">
      <w:pPr>
        <w:rPr>
          <w:rFonts w:eastAsiaTheme="minorEastAsia"/>
        </w:rPr>
      </w:pPr>
    </w:p>
    <w:p w14:paraId="672D2173" w14:textId="7B274873" w:rsidR="00227951" w:rsidRPr="0040569A" w:rsidRDefault="00823325" w:rsidP="00F95C68">
      <w:pPr>
        <w:rPr>
          <w:rFonts w:eastAsiaTheme="minorEastAsia"/>
          <w:lang w:val="en-AU"/>
        </w:rPr>
      </w:pPr>
      <w:r>
        <w:rPr>
          <w:lang w:val="en-AU"/>
        </w:rPr>
        <w:t xml:space="preserve">It is notable that </w:t>
      </w:r>
      <w:r w:rsidR="00CD753B">
        <w:rPr>
          <w:lang w:val="en-AU"/>
        </w:rPr>
        <w:t xml:space="preserve">our </w:t>
      </w:r>
      <w:r w:rsidR="009666FE">
        <w:rPr>
          <w:rFonts w:eastAsiaTheme="minorEastAsia"/>
        </w:rPr>
        <w:t xml:space="preserve">design </w:t>
      </w:r>
      <w:r w:rsidR="00980779">
        <w:rPr>
          <w:rFonts w:eastAsiaTheme="minorEastAsia"/>
        </w:rPr>
        <w:t>permits</w:t>
      </w:r>
      <w:r w:rsidR="009666FE">
        <w:rPr>
          <w:rFonts w:eastAsiaTheme="minorEastAsia"/>
        </w:rPr>
        <w:t xml:space="preserve"> any formula </w:t>
      </w:r>
      <w:r w:rsidR="00B20043">
        <w:rPr>
          <w:rFonts w:eastAsiaTheme="minorEastAsia"/>
        </w:rPr>
        <w:t>allowed</w:t>
      </w:r>
      <w:r w:rsidR="009666FE">
        <w:rPr>
          <w:rFonts w:eastAsiaTheme="minorEastAsia"/>
        </w:rPr>
        <w:t xml:space="preserve"> in </w:t>
      </w:r>
      <w:r w:rsidR="009666FE" w:rsidRPr="00DB6CE0">
        <w:rPr>
          <w:rFonts w:eastAsiaTheme="minorEastAsia"/>
          <w:i/>
          <w:iCs/>
        </w:rPr>
        <w:t>mgcv</w:t>
      </w:r>
      <w:r w:rsidR="009666FE">
        <w:rPr>
          <w:rFonts w:eastAsiaTheme="minorEastAsia"/>
        </w:rPr>
        <w:t xml:space="preserve"> to be used for the GAM component of the linear predictor, providing a user-friendly </w:t>
      </w:r>
      <w:r w:rsidR="00B572B0">
        <w:rPr>
          <w:rFonts w:eastAsiaTheme="minorEastAsia"/>
        </w:rPr>
        <w:t>way</w:t>
      </w:r>
      <w:r w:rsidR="009666FE">
        <w:rPr>
          <w:rFonts w:eastAsiaTheme="minorEastAsia"/>
        </w:rPr>
        <w:t xml:space="preserve"> to </w:t>
      </w:r>
      <w:r w:rsidR="003A0846">
        <w:rPr>
          <w:rFonts w:eastAsiaTheme="minorEastAsia"/>
        </w:rPr>
        <w:t>explore</w:t>
      </w:r>
      <w:r w:rsidR="009666FE">
        <w:rPr>
          <w:rFonts w:eastAsiaTheme="minorEastAsia"/>
        </w:rPr>
        <w:t xml:space="preserve"> dynamic ecological models that encompass nonlinear smooths. </w:t>
      </w:r>
      <w:r w:rsidR="00EC24FE">
        <w:rPr>
          <w:rFonts w:eastAsiaTheme="minorEastAsia"/>
        </w:rPr>
        <w:t>Other advantages of our framework are (1) missing values are allowed for the response</w:t>
      </w:r>
      <w:r w:rsidR="00B92251">
        <w:rPr>
          <w:rFonts w:eastAsiaTheme="minorEastAsia"/>
        </w:rPr>
        <w:t>s</w:t>
      </w:r>
      <w:r w:rsidR="00EC24FE">
        <w:rPr>
          <w:rFonts w:eastAsiaTheme="minorEastAsia"/>
        </w:rPr>
        <w:t xml:space="preserve">; (2) upper bounds can be </w:t>
      </w:r>
      <w:r w:rsidR="0050368A">
        <w:rPr>
          <w:rFonts w:eastAsiaTheme="minorEastAsia"/>
        </w:rPr>
        <w:t>used via</w:t>
      </w:r>
      <w:r w:rsidR="00EC24FE">
        <w:rPr>
          <w:rFonts w:eastAsiaTheme="minorEastAsia"/>
        </w:rPr>
        <w:t xml:space="preserve"> truncated likelihood</w:t>
      </w:r>
      <w:r w:rsidR="005A472E">
        <w:rPr>
          <w:rFonts w:eastAsiaTheme="minorEastAsia"/>
        </w:rPr>
        <w:t>s</w:t>
      </w:r>
      <w:r w:rsidR="00EC24FE">
        <w:rPr>
          <w:rFonts w:eastAsiaTheme="minorEastAsia"/>
        </w:rPr>
        <w:t xml:space="preserve">; and (3) latent trends can easily be </w:t>
      </w:r>
      <w:r w:rsidR="00123A2A">
        <w:rPr>
          <w:rFonts w:eastAsiaTheme="minorEastAsia"/>
        </w:rPr>
        <w:t>forecasted</w:t>
      </w:r>
      <w:r w:rsidR="00EC24FE">
        <w:rPr>
          <w:rFonts w:eastAsiaTheme="minorEastAsia"/>
        </w:rPr>
        <w:t xml:space="preserve"> via their </w:t>
      </w:r>
      <w:r w:rsidR="00A32144">
        <w:rPr>
          <w:rFonts w:eastAsiaTheme="minorEastAsia"/>
        </w:rPr>
        <w:t xml:space="preserve">autoregressive </w:t>
      </w:r>
      <w:r w:rsidR="00EC24FE">
        <w:rPr>
          <w:rFonts w:eastAsiaTheme="minorEastAsia"/>
        </w:rPr>
        <w:t>equations</w:t>
      </w:r>
      <w:r w:rsidR="00230B8F">
        <w:rPr>
          <w:rFonts w:eastAsiaTheme="minorEastAsia"/>
        </w:rPr>
        <w:t xml:space="preserve">, providing robust </w:t>
      </w:r>
      <w:r w:rsidR="00EC24FE">
        <w:rPr>
          <w:rFonts w:eastAsiaTheme="minorEastAsia"/>
        </w:rPr>
        <w:t xml:space="preserve">probabilistic </w:t>
      </w:r>
      <w:r w:rsidR="00F27630">
        <w:rPr>
          <w:rFonts w:eastAsiaTheme="minorEastAsia"/>
        </w:rPr>
        <w:t>uncertainties</w:t>
      </w:r>
      <w:r w:rsidR="00EC24FE">
        <w:rPr>
          <w:rFonts w:eastAsiaTheme="minorEastAsia"/>
        </w:rPr>
        <w:t xml:space="preserve">. </w:t>
      </w:r>
      <w:commentRangeStart w:id="59"/>
      <w:r w:rsidR="00AD41B8">
        <w:rPr>
          <w:lang w:val="en-AU"/>
        </w:rPr>
        <w:t xml:space="preserve">We accommodate Poisson and Negative Binomial distributions with </w:t>
      </w:r>
      <w:r w:rsidR="00BE623D">
        <w:rPr>
          <w:lang w:val="en-AU"/>
        </w:rPr>
        <w:t xml:space="preserve">a </w:t>
      </w:r>
      <w:r w:rsidR="00AD41B8">
        <w:rPr>
          <w:lang w:val="en-AU"/>
        </w:rPr>
        <w:t xml:space="preserve">log link. Given the log scale of the trend, weakly informative Gaussian priors are specified for the AR parameters </w:t>
      </w:r>
      <w:r w:rsidR="00AD41B8">
        <w:rPr>
          <w:rFonts w:eastAsiaTheme="minorEastAsia"/>
          <w:lang w:val="en-AU"/>
        </w:rPr>
        <w:t>(</w:t>
      </w:r>
      <m:oMath>
        <m:r>
          <w:rPr>
            <w:rFonts w:ascii="Cambria Math" w:hAnsi="Cambria Math"/>
          </w:rPr>
          <m:t>φ</m:t>
        </m:r>
      </m:oMath>
      <w:r w:rsidR="00AD41B8">
        <w:rPr>
          <w:rFonts w:eastAsiaTheme="minorEastAsia"/>
        </w:rPr>
        <w:t>) with mean = 0 and variance = 0.1</w:t>
      </w:r>
      <w:r w:rsidR="00AD41B8" w:rsidRPr="00C06DD1">
        <w:rPr>
          <w:lang w:val="en-AU"/>
        </w:rPr>
        <w:t xml:space="preserve"> </w:t>
      </w:r>
      <w:r w:rsidR="00AD41B8">
        <w:rPr>
          <w:lang w:val="en-AU"/>
        </w:rPr>
        <w:t>by default</w:t>
      </w:r>
      <w:r w:rsidR="00AD41B8">
        <w:rPr>
          <w:rFonts w:eastAsiaTheme="minorEastAsia"/>
        </w:rPr>
        <w:t xml:space="preserve">. The precision of the zero-centred Gaussian prior for the trend errors is drawn from a gamma distribution (shape = </w:t>
      </w:r>
      <w:r w:rsidR="00AD41B8" w:rsidRPr="00AC715C">
        <w:rPr>
          <w:rFonts w:eastAsiaTheme="minorEastAsia"/>
        </w:rPr>
        <w:t xml:space="preserve">0.1, </w:t>
      </w:r>
      <w:r w:rsidR="00AD41B8">
        <w:rPr>
          <w:rFonts w:eastAsiaTheme="minorEastAsia"/>
        </w:rPr>
        <w:t xml:space="preserve">rate = </w:t>
      </w:r>
      <w:r w:rsidR="00AD41B8" w:rsidRPr="00AC715C">
        <w:rPr>
          <w:rFonts w:eastAsiaTheme="minorEastAsia"/>
        </w:rPr>
        <w:t>0.001</w:t>
      </w:r>
      <w:r w:rsidR="00AD41B8">
        <w:rPr>
          <w:rFonts w:eastAsiaTheme="minorEastAsia"/>
        </w:rPr>
        <w:t xml:space="preserve">). Following Wood </w:t>
      </w:r>
      <w:r w:rsidR="001B4BF6">
        <w:rPr>
          <w:rFonts w:eastAsiaTheme="minorEastAsia"/>
        </w:rPr>
        <w:fldChar w:fldCharType="begin"/>
      </w:r>
      <w:r w:rsidR="001B4BF6">
        <w:rPr>
          <w:rFonts w:eastAsiaTheme="minorEastAsia"/>
        </w:rPr>
        <w:instrText xml:space="preserve"> ADDIN EN.CITE &lt;EndNote&gt;&lt;Cite ExcludeAuth="1"&gt;&lt;Author&gt;Wood&lt;/Author&gt;&lt;Year&gt;2016&lt;/Year&gt;&lt;RecNum&gt;2583&lt;/RecNum&gt;&lt;DisplayText&gt;(2016)&lt;/DisplayText&gt;&lt;record&gt;&lt;rec-number&gt;2583&lt;/rec-number&gt;&lt;foreign-keys&gt;&lt;key app="EN" db-id="f9axttepoe0zx2etvp55p52mvdv9fw55dzaf" timestamp="1641336513" guid="56f2b66f-a4a8-416d-aca4-7455b72e0424"&gt;2583&lt;/key&gt;&lt;/foreign-keys&gt;&lt;ref-type name="Journal Article"&gt;17&lt;/ref-type&gt;&lt;contributors&gt;&lt;authors&gt;&lt;author&gt;Wood, Simon&lt;/author&gt;&lt;/authors&gt;&lt;/contributors&gt;&lt;titles&gt;&lt;title&gt;Just Another Gibbs Additive Modeller: Interfacing JAGS and mgcv&lt;/title&gt;&lt;secondary-title&gt;Journal of Statistical Software&lt;/secondary-title&gt;&lt;/titles&gt;&lt;periodical&gt;&lt;full-title&gt;Journal of Statistical Software&lt;/full-title&gt;&lt;/periodical&gt;&lt;pages&gt;1-15&lt;/pages&gt;&lt;volume&gt;75&lt;/volume&gt;&lt;number&gt;7&lt;/number&gt;&lt;dates&gt;&lt;year&gt;2016&lt;/year&gt;&lt;/dates&gt;&lt;urls&gt;&lt;/urls&gt;&lt;/record&gt;&lt;/Cite&gt;&lt;/EndNote&gt;</w:instrText>
      </w:r>
      <w:r w:rsidR="001B4BF6">
        <w:rPr>
          <w:rFonts w:eastAsiaTheme="minorEastAsia"/>
        </w:rPr>
        <w:fldChar w:fldCharType="separate"/>
      </w:r>
      <w:r w:rsidR="001B4BF6">
        <w:rPr>
          <w:rFonts w:eastAsiaTheme="minorEastAsia"/>
          <w:noProof/>
        </w:rPr>
        <w:t>(2016)</w:t>
      </w:r>
      <w:r w:rsidR="001B4BF6">
        <w:rPr>
          <w:rFonts w:eastAsiaTheme="minorEastAsia"/>
        </w:rPr>
        <w:fldChar w:fldCharType="end"/>
      </w:r>
      <w:r w:rsidR="001B4BF6">
        <w:rPr>
          <w:rFonts w:eastAsiaTheme="minorEastAsia"/>
        </w:rPr>
        <w:t xml:space="preserve">, </w:t>
      </w:r>
      <w:r w:rsidR="00FF073D">
        <w:rPr>
          <w:rFonts w:eastAsiaTheme="minorEastAsia"/>
        </w:rPr>
        <w:t xml:space="preserve">zero-centred multivariate Gaussian distributions are used as priors for each smooth’s </w:t>
      </w:r>
      <w:r w:rsidR="00FF073D" w:rsidRPr="00770B29">
        <w:rPr>
          <w:rFonts w:ascii="Cambria Math" w:eastAsiaTheme="minorEastAsia" w:hAnsi="Cambria Math" w:cs="Calibri"/>
          <w:i/>
          <w:iCs/>
        </w:rPr>
        <w:t>ß</w:t>
      </w:r>
      <w:r w:rsidR="00FF073D">
        <w:rPr>
          <w:rFonts w:eastAsiaTheme="minorEastAsia"/>
        </w:rPr>
        <w:t xml:space="preserve"> parameters and </w:t>
      </w:r>
      <w:r w:rsidR="00AD41B8">
        <w:rPr>
          <w:rFonts w:eastAsiaTheme="minorEastAsia"/>
        </w:rPr>
        <w:t xml:space="preserve">vague gamma priors </w:t>
      </w:r>
      <w:r w:rsidR="00C26C4D">
        <w:rPr>
          <w:rFonts w:eastAsiaTheme="minorEastAsia"/>
        </w:rPr>
        <w:t>(</w:t>
      </w:r>
      <w:r w:rsidR="00A93E2E">
        <w:rPr>
          <w:rFonts w:eastAsiaTheme="minorEastAsia"/>
        </w:rPr>
        <w:t>generated</w:t>
      </w:r>
      <w:r w:rsidR="00C26C4D">
        <w:rPr>
          <w:rFonts w:eastAsiaTheme="minorEastAsia"/>
        </w:rPr>
        <w:t xml:space="preserve"> automatically by </w:t>
      </w:r>
      <w:r w:rsidR="00C26C4D" w:rsidRPr="00C26C4D">
        <w:rPr>
          <w:rFonts w:eastAsiaTheme="minorEastAsia"/>
          <w:i/>
          <w:iCs/>
        </w:rPr>
        <w:t>jagam</w:t>
      </w:r>
      <w:r w:rsidR="00C26C4D">
        <w:rPr>
          <w:rFonts w:eastAsiaTheme="minorEastAsia"/>
        </w:rPr>
        <w:t xml:space="preserve">) </w:t>
      </w:r>
      <w:r w:rsidR="00CA6440">
        <w:rPr>
          <w:rFonts w:eastAsiaTheme="minorEastAsia"/>
        </w:rPr>
        <w:t xml:space="preserve">are used </w:t>
      </w:r>
      <w:r w:rsidR="00AD41B8">
        <w:rPr>
          <w:rFonts w:eastAsiaTheme="minorEastAsia"/>
        </w:rPr>
        <w:t>for the penalt</w:t>
      </w:r>
      <w:r w:rsidR="00547534">
        <w:rPr>
          <w:rFonts w:eastAsiaTheme="minorEastAsia"/>
        </w:rPr>
        <w:t>ies</w:t>
      </w:r>
      <w:r w:rsidR="00AD41B8">
        <w:rPr>
          <w:rFonts w:eastAsiaTheme="minorEastAsia"/>
        </w:rPr>
        <w:t>.</w:t>
      </w:r>
      <w:commentRangeEnd w:id="59"/>
      <w:r w:rsidR="00F168C0">
        <w:rPr>
          <w:rStyle w:val="CommentReference"/>
        </w:rPr>
        <w:commentReference w:id="59"/>
      </w:r>
    </w:p>
    <w:p w14:paraId="738D692D" w14:textId="77777777" w:rsidR="00D679D3" w:rsidRDefault="00D679D3" w:rsidP="00F95C68">
      <w:pPr>
        <w:rPr>
          <w:lang w:val="en-AU"/>
        </w:rPr>
      </w:pPr>
    </w:p>
    <w:p w14:paraId="02BE6E52" w14:textId="42A1F6CE" w:rsidR="00AB440A" w:rsidRPr="00C44A20" w:rsidRDefault="00A73778" w:rsidP="00F95C68">
      <w:pPr>
        <w:rPr>
          <w:b/>
          <w:bCs/>
          <w:lang w:val="en-AU"/>
        </w:rPr>
      </w:pPr>
      <w:r w:rsidRPr="00C44A20">
        <w:rPr>
          <w:b/>
          <w:bCs/>
          <w:lang w:val="en-AU"/>
        </w:rPr>
        <w:t xml:space="preserve">Dynamic </w:t>
      </w:r>
      <w:r w:rsidR="00256632" w:rsidRPr="00C44A20">
        <w:rPr>
          <w:b/>
          <w:bCs/>
          <w:lang w:val="en-AU"/>
        </w:rPr>
        <w:t>f</w:t>
      </w:r>
      <w:r w:rsidRPr="00C44A20">
        <w:rPr>
          <w:b/>
          <w:bCs/>
          <w:lang w:val="en-AU"/>
        </w:rPr>
        <w:t xml:space="preserve">actor </w:t>
      </w:r>
      <w:r w:rsidR="00256632" w:rsidRPr="00C44A20">
        <w:rPr>
          <w:b/>
          <w:bCs/>
          <w:lang w:val="en-AU"/>
        </w:rPr>
        <w:t>m</w:t>
      </w:r>
      <w:r w:rsidRPr="00C44A20">
        <w:rPr>
          <w:b/>
          <w:bCs/>
          <w:lang w:val="en-AU"/>
        </w:rPr>
        <w:t>odels</w:t>
      </w:r>
      <w:r w:rsidR="00C339F9" w:rsidRPr="00C339F9">
        <w:rPr>
          <w:b/>
          <w:bCs/>
          <w:lang w:val="en-AU"/>
        </w:rPr>
        <w:t xml:space="preserve"> </w:t>
      </w:r>
      <w:r w:rsidR="00C339F9">
        <w:rPr>
          <w:b/>
          <w:bCs/>
          <w:lang w:val="en-AU"/>
        </w:rPr>
        <w:t>for a set of multivariate ecological time series</w:t>
      </w:r>
    </w:p>
    <w:p w14:paraId="634E5D90" w14:textId="2E2E4338" w:rsidR="0007071B" w:rsidRDefault="009A2DCA" w:rsidP="00BF6348">
      <w:pPr>
        <w:rPr>
          <w:lang w:val="en-AU"/>
        </w:rPr>
      </w:pPr>
      <w:r>
        <w:rPr>
          <w:lang w:val="en-AU"/>
        </w:rPr>
        <w:t>Here</w:t>
      </w:r>
      <w:r w:rsidR="00AE2E78" w:rsidRPr="00AE2E78">
        <w:rPr>
          <w:lang w:val="en-AU"/>
        </w:rPr>
        <w:t xml:space="preserve"> we de</w:t>
      </w:r>
      <w:r w:rsidR="00AE2E78">
        <w:rPr>
          <w:lang w:val="en-AU"/>
        </w:rPr>
        <w:t>scribe</w:t>
      </w:r>
      <w:r w:rsidR="00AE2E78" w:rsidRPr="00AE2E78">
        <w:rPr>
          <w:lang w:val="en-AU"/>
        </w:rPr>
        <w:t xml:space="preserve"> </w:t>
      </w:r>
      <w:r w:rsidR="00AE2E78">
        <w:rPr>
          <w:lang w:val="en-AU"/>
        </w:rPr>
        <w:t xml:space="preserve">how we modify our dynamic GAM </w:t>
      </w:r>
      <w:r w:rsidR="00340EE8">
        <w:rPr>
          <w:lang w:val="en-AU"/>
        </w:rPr>
        <w:t>into a</w:t>
      </w:r>
      <w:r w:rsidR="00AE2E78" w:rsidRPr="00AE2E78">
        <w:rPr>
          <w:lang w:val="en-AU"/>
        </w:rPr>
        <w:t xml:space="preserve"> joint</w:t>
      </w:r>
      <w:r w:rsidR="009C34F2">
        <w:rPr>
          <w:lang w:val="en-AU"/>
        </w:rPr>
        <w:t xml:space="preserve"> multivariate</w:t>
      </w:r>
      <w:r w:rsidR="00AE2E78" w:rsidRPr="00AE2E78">
        <w:rPr>
          <w:lang w:val="en-AU"/>
        </w:rPr>
        <w:t xml:space="preserve"> statistical model for collections of</w:t>
      </w:r>
      <w:r w:rsidR="00AE2E78">
        <w:rPr>
          <w:lang w:val="en-AU"/>
        </w:rPr>
        <w:t xml:space="preserve"> time series.</w:t>
      </w:r>
      <w:r w:rsidR="003F798D">
        <w:rPr>
          <w:lang w:val="en-AU"/>
        </w:rPr>
        <w:t xml:space="preserve"> Dynamic factor models</w:t>
      </w:r>
      <w:r w:rsidR="00424EAF">
        <w:rPr>
          <w:lang w:val="en-AU"/>
        </w:rPr>
        <w:t xml:space="preserve"> that account for multivariate relationships in time series data</w:t>
      </w:r>
      <w:r w:rsidR="003F798D">
        <w:rPr>
          <w:lang w:val="en-AU"/>
        </w:rPr>
        <w:t xml:space="preserve"> are closely aligned with static latent factor models, which are </w:t>
      </w:r>
      <w:r w:rsidR="00C9095D">
        <w:rPr>
          <w:lang w:val="en-AU"/>
        </w:rPr>
        <w:t>used</w:t>
      </w:r>
      <w:r w:rsidR="003F798D">
        <w:rPr>
          <w:lang w:val="en-AU"/>
        </w:rPr>
        <w:t xml:space="preserve"> in quantitative ecology to jointly model </w:t>
      </w:r>
      <w:commentRangeStart w:id="60"/>
      <w:r w:rsidR="0053424A">
        <w:rPr>
          <w:lang w:val="en-AU"/>
        </w:rPr>
        <w:t>multi</w:t>
      </w:r>
      <w:r w:rsidR="00997EDD">
        <w:rPr>
          <w:lang w:val="en-AU"/>
        </w:rPr>
        <w:t>ple</w:t>
      </w:r>
      <w:ins w:id="61" w:author="Nicholas Clark" w:date="2022-01-21T14:17:00Z">
        <w:r w:rsidR="00BC5E0A">
          <w:rPr>
            <w:lang w:val="en-AU"/>
          </w:rPr>
          <w:t xml:space="preserve"> </w:t>
        </w:r>
      </w:ins>
      <w:r w:rsidR="003F798D">
        <w:rPr>
          <w:lang w:val="en-AU"/>
        </w:rPr>
        <w:t>species</w:t>
      </w:r>
      <w:r w:rsidR="0053424A">
        <w:rPr>
          <w:lang w:val="en-AU"/>
        </w:rPr>
        <w:t xml:space="preserve"> </w:t>
      </w:r>
      <w:r w:rsidR="00997EDD">
        <w:rPr>
          <w:lang w:val="en-AU"/>
        </w:rPr>
        <w:t xml:space="preserve">by estimating shared </w:t>
      </w:r>
      <w:r w:rsidR="0053424A">
        <w:rPr>
          <w:lang w:val="en-AU"/>
        </w:rPr>
        <w:t>response</w:t>
      </w:r>
      <w:r w:rsidR="00997EDD">
        <w:rPr>
          <w:lang w:val="en-AU"/>
        </w:rPr>
        <w:t>s</w:t>
      </w:r>
      <w:r w:rsidR="0053424A">
        <w:rPr>
          <w:lang w:val="en-AU"/>
        </w:rPr>
        <w:t xml:space="preserve"> to </w:t>
      </w:r>
      <w:r w:rsidR="00997EDD">
        <w:rPr>
          <w:lang w:val="en-AU"/>
        </w:rPr>
        <w:t xml:space="preserve">unmeasured </w:t>
      </w:r>
      <w:r w:rsidR="0053424A">
        <w:rPr>
          <w:lang w:val="en-AU"/>
        </w:rPr>
        <w:t>ecological drivers</w:t>
      </w:r>
      <w:commentRangeEnd w:id="60"/>
      <w:r w:rsidR="0053424A">
        <w:rPr>
          <w:rStyle w:val="CommentReference"/>
        </w:rPr>
        <w:commentReference w:id="60"/>
      </w:r>
      <w:r w:rsidR="003F798D">
        <w:rPr>
          <w:lang w:val="en-AU"/>
        </w:rPr>
        <w:t xml:space="preserve"> </w:t>
      </w:r>
      <w:commentRangeStart w:id="62"/>
      <w:commentRangeStart w:id="63"/>
      <w:commentRangeStart w:id="64"/>
      <w:r w:rsidR="003F798D">
        <w:rPr>
          <w:lang w:val="en-AU"/>
        </w:rPr>
        <w:fldChar w:fldCharType="begin">
          <w:fldData xml:space="preserve">PEVuZE5vdGU+PENpdGU+PEF1dGhvcj5XYXJ0b248L0F1dGhvcj48WWVhcj4yMDE1PC9ZZWFyPjxS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</w:fldData>
        </w:fldChar>
      </w:r>
      <w:r w:rsidR="00F30731">
        <w:rPr>
          <w:lang w:val="en-AU"/>
        </w:rPr>
        <w:instrText xml:space="preserve"> ADDIN EN.CITE </w:instrText>
      </w:r>
      <w:r w:rsidR="00F30731">
        <w:rPr>
          <w:lang w:val="en-AU"/>
        </w:rPr>
        <w:fldChar w:fldCharType="begin">
          <w:fldData xml:space="preserve">PEVuZE5vdGU+PENpdGU+PEF1dGhvcj5XYXJ0b248L0F1dGhvcj48WWVhcj4yMDE1PC9ZZWFyPjxS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</w:fldData>
        </w:fldChar>
      </w:r>
      <w:r w:rsidR="00F30731">
        <w:rPr>
          <w:lang w:val="en-AU"/>
        </w:rPr>
        <w:instrText xml:space="preserve"> ADDIN EN.CITE.DATA </w:instrText>
      </w:r>
      <w:r w:rsidR="00F30731">
        <w:rPr>
          <w:lang w:val="en-AU"/>
        </w:rPr>
      </w:r>
      <w:r w:rsidR="00F30731">
        <w:rPr>
          <w:lang w:val="en-AU"/>
        </w:rPr>
        <w:fldChar w:fldCharType="end"/>
      </w:r>
      <w:r w:rsidR="003F798D">
        <w:rPr>
          <w:lang w:val="en-AU"/>
        </w:rPr>
      </w:r>
      <w:r w:rsidR="003F798D">
        <w:rPr>
          <w:lang w:val="en-AU"/>
        </w:rPr>
        <w:fldChar w:fldCharType="separate"/>
      </w:r>
      <w:r w:rsidR="00F30731">
        <w:rPr>
          <w:noProof/>
          <w:lang w:val="en-AU"/>
        </w:rPr>
        <w:t>(Warton et al. 2015, Thorson et al. 2016, Ovaskainen et al. 2017, Ward et al. 2021)</w:t>
      </w:r>
      <w:r w:rsidR="003F798D">
        <w:rPr>
          <w:lang w:val="en-AU"/>
        </w:rPr>
        <w:fldChar w:fldCharType="end"/>
      </w:r>
      <w:commentRangeEnd w:id="62"/>
      <w:r w:rsidR="00CC4065">
        <w:rPr>
          <w:rStyle w:val="CommentReference"/>
        </w:rPr>
        <w:commentReference w:id="62"/>
      </w:r>
      <w:commentRangeEnd w:id="63"/>
      <w:r w:rsidR="00880A64">
        <w:rPr>
          <w:rStyle w:val="CommentReference"/>
        </w:rPr>
        <w:commentReference w:id="63"/>
      </w:r>
      <w:commentRangeEnd w:id="64"/>
      <w:r w:rsidR="00880A64">
        <w:rPr>
          <w:rStyle w:val="CommentReference"/>
        </w:rPr>
        <w:commentReference w:id="64"/>
      </w:r>
      <w:r w:rsidR="003F798D">
        <w:rPr>
          <w:lang w:val="en-AU"/>
        </w:rPr>
        <w:t xml:space="preserve">. </w:t>
      </w:r>
      <w:r w:rsidR="003F798D" w:rsidRPr="003F798D">
        <w:rPr>
          <w:lang w:val="en-AU"/>
        </w:rPr>
        <w:t xml:space="preserve">A </w:t>
      </w:r>
      <w:r w:rsidR="003F798D">
        <w:rPr>
          <w:lang w:val="en-AU"/>
        </w:rPr>
        <w:t>latent factor model</w:t>
      </w:r>
      <w:r w:rsidR="003F798D" w:rsidRPr="003F798D">
        <w:rPr>
          <w:lang w:val="en-AU"/>
        </w:rPr>
        <w:t xml:space="preserve"> is a function of unmeasured </w:t>
      </w:r>
      <w:r w:rsidR="003F798D">
        <w:rPr>
          <w:lang w:val="en-AU"/>
        </w:rPr>
        <w:t xml:space="preserve">random </w:t>
      </w:r>
      <w:r w:rsidR="003F798D" w:rsidRPr="003F798D">
        <w:rPr>
          <w:lang w:val="en-AU"/>
        </w:rPr>
        <w:t>predictors</w:t>
      </w:r>
      <w:r w:rsidR="003F798D">
        <w:rPr>
          <w:lang w:val="en-AU"/>
        </w:rPr>
        <w:t xml:space="preserve"> (factors) that </w:t>
      </w:r>
      <w:r w:rsidR="003F798D" w:rsidRPr="003F798D">
        <w:rPr>
          <w:lang w:val="en-AU"/>
        </w:rPr>
        <w:t>induce correlation</w:t>
      </w:r>
      <w:r w:rsidR="001E4AE1">
        <w:rPr>
          <w:lang w:val="en-AU"/>
        </w:rPr>
        <w:t>s</w:t>
      </w:r>
      <w:r w:rsidR="003F798D" w:rsidRPr="003F798D">
        <w:rPr>
          <w:lang w:val="en-AU"/>
        </w:rPr>
        <w:t xml:space="preserve"> between </w:t>
      </w:r>
      <w:r w:rsidR="00CE22A8">
        <w:rPr>
          <w:lang w:val="en-AU"/>
        </w:rPr>
        <w:t>response</w:t>
      </w:r>
      <w:r w:rsidR="002258F3">
        <w:rPr>
          <w:lang w:val="en-AU"/>
        </w:rPr>
        <w:t>s</w:t>
      </w:r>
      <w:r w:rsidR="003F798D">
        <w:rPr>
          <w:lang w:val="en-AU"/>
        </w:rPr>
        <w:t xml:space="preserve"> via </w:t>
      </w:r>
      <w:r w:rsidR="005B6A0F">
        <w:rPr>
          <w:lang w:val="en-AU"/>
        </w:rPr>
        <w:t xml:space="preserve">factor </w:t>
      </w:r>
      <w:r w:rsidR="003F798D">
        <w:rPr>
          <w:lang w:val="en-AU"/>
        </w:rPr>
        <w:t>loadings</w:t>
      </w:r>
      <w:r w:rsidR="0053424A">
        <w:rPr>
          <w:lang w:val="en-AU"/>
        </w:rPr>
        <w:t xml:space="preserve"> while exercising dimension reduction</w:t>
      </w:r>
      <w:r w:rsidR="009319F3">
        <w:rPr>
          <w:lang w:val="en-AU"/>
        </w:rPr>
        <w:t xml:space="preserve"> through minimizing the number of these random predictors</w:t>
      </w:r>
      <w:r w:rsidR="00BC5E0A">
        <w:rPr>
          <w:lang w:val="en-AU"/>
        </w:rPr>
        <w:t xml:space="preserve">. </w:t>
      </w:r>
      <w:r w:rsidR="003F798D">
        <w:rPr>
          <w:lang w:val="en-AU"/>
        </w:rPr>
        <w:t>Often species do demonstrate correlated responses to gradients</w:t>
      </w:r>
      <w:commentRangeStart w:id="65"/>
      <w:commentRangeEnd w:id="65"/>
      <w:r w:rsidR="004C3C3E">
        <w:rPr>
          <w:rStyle w:val="CommentReference"/>
        </w:rPr>
        <w:commentReference w:id="65"/>
      </w:r>
      <w:r w:rsidR="003F798D">
        <w:rPr>
          <w:lang w:val="en-AU"/>
        </w:rPr>
        <w:t>, meaning that a smaller set of factors</w:t>
      </w:r>
      <w:r w:rsidR="002741E0">
        <w:rPr>
          <w:lang w:val="en-AU"/>
        </w:rPr>
        <w:t xml:space="preserve"> (i.e. a low-dimensional representation)</w:t>
      </w:r>
      <w:r w:rsidR="003F798D">
        <w:rPr>
          <w:lang w:val="en-AU"/>
        </w:rPr>
        <w:t xml:space="preserve"> than the total number of </w:t>
      </w:r>
      <w:r w:rsidR="009319F3">
        <w:rPr>
          <w:lang w:val="en-AU"/>
        </w:rPr>
        <w:t xml:space="preserve">possible </w:t>
      </w:r>
      <w:r w:rsidR="00BC5E0A">
        <w:rPr>
          <w:lang w:val="en-AU"/>
        </w:rPr>
        <w:t xml:space="preserve">inter-species </w:t>
      </w:r>
      <w:r w:rsidR="009319F3">
        <w:rPr>
          <w:lang w:val="en-AU"/>
        </w:rPr>
        <w:t xml:space="preserve">relationships </w:t>
      </w:r>
      <w:r w:rsidR="003F798D">
        <w:rPr>
          <w:lang w:val="en-AU"/>
        </w:rPr>
        <w:t xml:space="preserve">can adequately capture the </w:t>
      </w:r>
      <w:r w:rsidR="002224C0">
        <w:rPr>
          <w:lang w:val="en-AU"/>
        </w:rPr>
        <w:t>main axes of covariation</w:t>
      </w:r>
      <w:r w:rsidR="003F798D">
        <w:rPr>
          <w:lang w:val="en-AU"/>
        </w:rPr>
        <w:t xml:space="preserve"> </w:t>
      </w:r>
      <w:r w:rsidR="003F798D">
        <w:rPr>
          <w:lang w:val="en-AU"/>
        </w:rPr>
        <w:fldChar w:fldCharType="begin"/>
      </w:r>
      <w:r w:rsidR="00BC7BA0">
        <w:rPr>
          <w:lang w:val="en-AU"/>
        </w:rPr>
        <w:instrText xml:space="preserve"> ADDIN EN.CITE &lt;EndNote&gt;&lt;Cite&gt;&lt;Author&gt;Warton&lt;/Author&gt;&lt;Year&gt;2015&lt;/Year&gt;&lt;RecNum&gt;2522&lt;/RecNum&gt;&lt;DisplayText&gt;(Letten et al. 2015, Warton et al. 2015)&lt;/DisplayText&gt;&lt;record&gt;&lt;rec-number&gt;2522&lt;/rec-number&gt;&lt;foreign-keys&gt;&lt;key app="EN" db-id="f9axttepoe0zx2etvp55p52mvdv9fw55dzaf" timestamp="1626391198" guid="eb0e45d5-1941-48b6-b650-073586ebd315"&gt;2522&lt;/key&gt;&lt;/foreign-keys&gt;&lt;ref-type name="Journal Article"&gt;17&lt;/ref-type&gt;&lt;contributors&gt;&lt;authors&gt;&lt;author&gt;Warton, David I&lt;/author&gt;&lt;author&gt;Blanchet, F Guillaume&lt;/author&gt;&lt;author&gt;O’Hara, Robert B&lt;/author&gt;&lt;author&gt;Ovaskainen, Otso&lt;/author&gt;&lt;author&gt;Taskinen, Sara&lt;/author&gt;&lt;author&gt;Walker, Steven C&lt;/author&gt;&lt;author&gt;Hui, Francis KC&lt;/author&gt;&lt;/authors&gt;&lt;/contributors&gt;&lt;titles&gt;&lt;title&gt;So many variables: joint modeling in community ecology&lt;/title&gt;&lt;secondary-title&gt;Trends in Ecology &amp;amp; Evolution&lt;/secondary-title&gt;&lt;/titles&gt;&lt;periodical&gt;&lt;full-title&gt;Trends in Ecology &amp;amp; Evolution&lt;/full-title&gt;&lt;/periodical&gt;&lt;pages&gt;766-779&lt;/pages&gt;&lt;volume&gt;30&lt;/volume&gt;&lt;number&gt;12&lt;/number&gt;&lt;dates&gt;&lt;year&gt;2015&lt;/year&gt;&lt;/dates&gt;&lt;isbn&gt;0169-5347&lt;/isbn&gt;&lt;urls&gt;&lt;/urls&gt;&lt;/record&gt;&lt;/Cite&gt;&lt;Cite&gt;&lt;Author&gt;Letten&lt;/Author&gt;&lt;Year&gt;2015&lt;/Year&gt;&lt;RecNum&gt;2604&lt;/RecNum&gt;&lt;record&gt;&lt;rec-number&gt;2604&lt;/rec-number&gt;&lt;foreign-keys&gt;&lt;key app="EN" db-id="f9axttepoe0zx2etvp55p52mvdv9fw55dzaf" timestamp="1641455111" guid="5720edf4-49fd-49ca-9227-a9eb637f7e71"&gt;2604&lt;/key&gt;&lt;/foreign-keys&gt;&lt;ref-type name="Journal Article"&gt;17&lt;/ref-type&gt;&lt;contributors&gt;&lt;authors&gt;&lt;author&gt;Letten, Andrew D&lt;/author&gt;&lt;author&gt;Keith, David A&lt;/author&gt;&lt;author&gt;Tozer, Mark G&lt;/author&gt;&lt;author&gt;Hui, Francis KC&lt;/author&gt;&lt;/authors&gt;&lt;/contributors&gt;&lt;titles&gt;&lt;title&gt;Fine‐scale hydrological niche differentiation through the lens of multi‐species co‐occurrence models&lt;/title&gt;&lt;secondary-title&gt;Journal of Ecology&lt;/secondary-title&gt;&lt;/titles&gt;&lt;periodical&gt;&lt;full-title&gt;Journal of Ecology&lt;/full-title&gt;&lt;/periodical&gt;&lt;pages&gt;1264-1275&lt;/pages&gt;&lt;volume&gt;103&lt;/volume&gt;&lt;number&gt;5&lt;/number&gt;&lt;dates&gt;&lt;year&gt;2015&lt;/year&gt;&lt;/dates&gt;&lt;isbn&gt;0022-0477&lt;/isbn&gt;&lt;urls&gt;&lt;/urls&gt;&lt;/record&gt;&lt;/Cite&gt;&lt;/EndNote&gt;</w:instrText>
      </w:r>
      <w:r w:rsidR="003F798D">
        <w:rPr>
          <w:lang w:val="en-AU"/>
        </w:rPr>
        <w:fldChar w:fldCharType="separate"/>
      </w:r>
      <w:r w:rsidR="00F1741B">
        <w:rPr>
          <w:noProof/>
          <w:lang w:val="en-AU"/>
        </w:rPr>
        <w:t>(Letten et al. 2015, Warton et al. 2015)</w:t>
      </w:r>
      <w:r w:rsidR="003F798D">
        <w:rPr>
          <w:lang w:val="en-AU"/>
        </w:rPr>
        <w:fldChar w:fldCharType="end"/>
      </w:r>
      <w:r w:rsidR="003F798D">
        <w:rPr>
          <w:lang w:val="en-AU"/>
        </w:rPr>
        <w:t>.</w:t>
      </w:r>
      <w:r w:rsidR="00CE532B">
        <w:rPr>
          <w:lang w:val="en-AU"/>
        </w:rPr>
        <w:t xml:space="preserve"> A dynamic factor model extends this reasoning by assuming the factors evolve as dynamic processes</w:t>
      </w:r>
      <w:r w:rsidR="005A6F82">
        <w:rPr>
          <w:lang w:val="en-AU"/>
        </w:rPr>
        <w:t>, w</w:t>
      </w:r>
      <w:r w:rsidR="00BC5E0A">
        <w:rPr>
          <w:lang w:val="en-AU"/>
        </w:rPr>
        <w:t>ith</w:t>
      </w:r>
      <w:r w:rsidR="005A6F82">
        <w:rPr>
          <w:lang w:val="en-AU"/>
        </w:rPr>
        <w:t xml:space="preserve"> factor loadings quantify</w:t>
      </w:r>
      <w:r w:rsidR="00BC5E0A">
        <w:rPr>
          <w:lang w:val="en-AU"/>
        </w:rPr>
        <w:t>ing each series’</w:t>
      </w:r>
      <w:r w:rsidR="005A6F82">
        <w:rPr>
          <w:lang w:val="en-AU"/>
        </w:rPr>
        <w:t xml:space="preserve"> </w:t>
      </w:r>
      <w:r w:rsidR="00BC5E0A">
        <w:rPr>
          <w:lang w:val="en-AU"/>
        </w:rPr>
        <w:t>dependence on the latent</w:t>
      </w:r>
      <w:r w:rsidR="005A6F82">
        <w:rPr>
          <w:lang w:val="en-AU"/>
        </w:rPr>
        <w:t xml:space="preserve"> factors</w:t>
      </w:r>
      <w:r w:rsidR="00BF6348">
        <w:rPr>
          <w:lang w:val="en-AU"/>
        </w:rPr>
        <w:t xml:space="preserve">. </w:t>
      </w:r>
      <w:r w:rsidR="00BF6348" w:rsidRPr="00BF6348">
        <w:rPr>
          <w:lang w:val="en-AU"/>
        </w:rPr>
        <w:t xml:space="preserve">The </w:t>
      </w:r>
      <w:r w:rsidR="007C1A33">
        <w:rPr>
          <w:lang w:val="en-AU"/>
        </w:rPr>
        <w:t>strength of this approach</w:t>
      </w:r>
      <w:r w:rsidR="00BF6348" w:rsidRPr="00BF6348">
        <w:rPr>
          <w:lang w:val="en-AU"/>
        </w:rPr>
        <w:t xml:space="preserve"> is that a small number</w:t>
      </w:r>
      <w:r w:rsidR="00BF6348">
        <w:rPr>
          <w:lang w:val="en-AU"/>
        </w:rPr>
        <w:t xml:space="preserve"> </w:t>
      </w:r>
      <w:r w:rsidR="00BF6348" w:rsidRPr="00BF6348">
        <w:rPr>
          <w:lang w:val="en-AU"/>
        </w:rPr>
        <w:t xml:space="preserve">of </w:t>
      </w:r>
      <w:r w:rsidR="005A6F82">
        <w:rPr>
          <w:lang w:val="en-AU"/>
        </w:rPr>
        <w:t>latent</w:t>
      </w:r>
      <w:r w:rsidR="005A6F82" w:rsidRPr="00BF6348">
        <w:rPr>
          <w:lang w:val="en-AU"/>
        </w:rPr>
        <w:t xml:space="preserve"> </w:t>
      </w:r>
      <w:r w:rsidR="00BF6348">
        <w:rPr>
          <w:lang w:val="en-AU"/>
        </w:rPr>
        <w:t>factors</w:t>
      </w:r>
      <w:r w:rsidR="00BF6348" w:rsidRPr="00BF6348">
        <w:rPr>
          <w:lang w:val="en-AU"/>
        </w:rPr>
        <w:t xml:space="preserve"> can </w:t>
      </w:r>
      <w:r w:rsidR="007C1A33">
        <w:rPr>
          <w:lang w:val="en-AU"/>
        </w:rPr>
        <w:t>often model</w:t>
      </w:r>
      <w:r w:rsidR="00BF6348" w:rsidRPr="00BF6348">
        <w:rPr>
          <w:lang w:val="en-AU"/>
        </w:rPr>
        <w:t xml:space="preserve"> the t</w:t>
      </w:r>
      <w:r w:rsidR="00BF6348">
        <w:rPr>
          <w:lang w:val="en-AU"/>
        </w:rPr>
        <w:t xml:space="preserve">emporal </w:t>
      </w:r>
      <w:r w:rsidR="00BF6348" w:rsidRPr="00BF6348">
        <w:rPr>
          <w:lang w:val="en-AU"/>
        </w:rPr>
        <w:t>behavior</w:t>
      </w:r>
      <w:r w:rsidR="00BF6348">
        <w:rPr>
          <w:lang w:val="en-AU"/>
        </w:rPr>
        <w:t>s</w:t>
      </w:r>
      <w:r w:rsidR="00BF6348" w:rsidRPr="00BF6348">
        <w:rPr>
          <w:lang w:val="en-AU"/>
        </w:rPr>
        <w:t xml:space="preserve"> of a much larger number of </w:t>
      </w:r>
      <w:r w:rsidR="00BF6348">
        <w:rPr>
          <w:lang w:val="en-AU"/>
        </w:rPr>
        <w:t>observed</w:t>
      </w:r>
      <w:r w:rsidR="00BC5E0A">
        <w:rPr>
          <w:lang w:val="en-AU"/>
        </w:rPr>
        <w:t xml:space="preserve"> series</w:t>
      </w:r>
      <w:r w:rsidR="00BF6348" w:rsidRPr="00BF6348">
        <w:rPr>
          <w:lang w:val="en-AU"/>
        </w:rPr>
        <w:t xml:space="preserve">. </w:t>
      </w:r>
      <w:r w:rsidR="00BF6348">
        <w:rPr>
          <w:lang w:val="en-AU"/>
        </w:rPr>
        <w:t>This dimension reduction simplifies</w:t>
      </w:r>
      <w:r w:rsidR="00BF6348" w:rsidRPr="00BF6348">
        <w:rPr>
          <w:lang w:val="en-AU"/>
        </w:rPr>
        <w:t xml:space="preserve"> the forecasting</w:t>
      </w:r>
      <w:r w:rsidR="00BF6348">
        <w:rPr>
          <w:lang w:val="en-AU"/>
        </w:rPr>
        <w:t xml:space="preserve"> task</w:t>
      </w:r>
      <w:r w:rsidR="007C1A33">
        <w:rPr>
          <w:lang w:val="en-AU"/>
        </w:rPr>
        <w:t>, as only the smaller set of</w:t>
      </w:r>
      <w:r w:rsidR="00BF6348">
        <w:rPr>
          <w:lang w:val="en-AU"/>
        </w:rPr>
        <w:t xml:space="preserve"> </w:t>
      </w:r>
      <w:r w:rsidR="00BF6348" w:rsidRPr="00BF6348">
        <w:rPr>
          <w:lang w:val="en-AU"/>
        </w:rPr>
        <w:t>dynamic factors</w:t>
      </w:r>
      <w:r w:rsidR="005A6F82">
        <w:rPr>
          <w:lang w:val="en-AU"/>
        </w:rPr>
        <w:t xml:space="preserve"> and the series</w:t>
      </w:r>
      <w:r w:rsidR="00DD218B">
        <w:rPr>
          <w:lang w:val="en-AU"/>
        </w:rPr>
        <w:t>’</w:t>
      </w:r>
      <w:r w:rsidR="005A6F82">
        <w:rPr>
          <w:lang w:val="en-AU"/>
        </w:rPr>
        <w:t xml:space="preserve"> specific factor loadings</w:t>
      </w:r>
      <w:r w:rsidR="00BF6348" w:rsidRPr="00BF6348">
        <w:rPr>
          <w:lang w:val="en-AU"/>
        </w:rPr>
        <w:t xml:space="preserve"> </w:t>
      </w:r>
      <w:r w:rsidR="007C1A33">
        <w:rPr>
          <w:lang w:val="en-AU"/>
        </w:rPr>
        <w:t>needs to be</w:t>
      </w:r>
      <w:r w:rsidR="00BF6348" w:rsidRPr="00BF6348">
        <w:rPr>
          <w:lang w:val="en-AU"/>
        </w:rPr>
        <w:t xml:space="preserve"> </w:t>
      </w:r>
      <w:r w:rsidR="007C1A33">
        <w:rPr>
          <w:lang w:val="en-AU"/>
        </w:rPr>
        <w:t>estimated</w:t>
      </w:r>
      <w:r w:rsidR="00BF6348" w:rsidRPr="00BF6348">
        <w:rPr>
          <w:lang w:val="en-AU"/>
        </w:rPr>
        <w:t xml:space="preserve"> </w:t>
      </w:r>
      <w:r w:rsidR="007C1A33">
        <w:rPr>
          <w:lang w:val="en-AU"/>
        </w:rPr>
        <w:t>to generate forecasts</w:t>
      </w:r>
      <w:r w:rsidR="00BF6348">
        <w:rPr>
          <w:lang w:val="en-AU"/>
        </w:rPr>
        <w:t xml:space="preserve"> </w:t>
      </w:r>
      <w:r w:rsidR="00BF6348">
        <w:rPr>
          <w:lang w:val="en-AU"/>
        </w:rPr>
        <w:fldChar w:fldCharType="begin"/>
      </w:r>
      <w:r w:rsidR="00BF6348">
        <w:rPr>
          <w:lang w:val="en-AU"/>
        </w:rPr>
        <w:instrText xml:space="preserve"> ADDIN EN.CITE &lt;EndNote&gt;&lt;Cite&gt;&lt;Author&gt;De Stefani&lt;/Author&gt;&lt;Year&gt;2019&lt;/Year&gt;&lt;RecNum&gt;2129&lt;/RecNum&gt;&lt;DisplayText&gt;(De Stefani et al. 2019)&lt;/DisplayText&gt;&lt;record&gt;&lt;rec-number&gt;2129&lt;/rec-number&gt;&lt;foreign-keys&gt;&lt;key app="EN" db-id="f9axttepoe0zx2etvp55p52mvdv9fw55dzaf" timestamp="1602801251" guid="2a6d9dd7-8b1c-43b4-a60a-f4b2dba48efe"&gt;2129&lt;/key&gt;&lt;/foreign-keys&gt;&lt;ref-type name="Journal Article"&gt;17&lt;/ref-type&gt;&lt;contributors&gt;&lt;authors&gt;&lt;author&gt;De Stefani, Jacopo&lt;/author&gt;&lt;author&gt;Le Borgne, Yann-Aël&lt;/author&gt;&lt;author&gt;Caelen, Olivier&lt;/author&gt;&lt;author&gt;Hattab, Dalila&lt;/author&gt;&lt;author&gt;Bontempi, Gianluca&lt;/author&gt;&lt;/authors&gt;&lt;/contributors&gt;&lt;titles&gt;&lt;title&gt;Batch and incremental dynamic factor machine learning for multivariate and multi-step-ahead forecasting&lt;/title&gt;&lt;secondary-title&gt;International Journal of Data Science and Analytics&lt;/secondary-title&gt;&lt;/titles&gt;&lt;periodical&gt;&lt;full-title&gt;International Journal of Data Science and Analytics&lt;/full-title&gt;&lt;/periodical&gt;&lt;pages&gt;311-329&lt;/pages&gt;&lt;volume&gt;7&lt;/volume&gt;&lt;number&gt;4&lt;/number&gt;&lt;dates&gt;&lt;year&gt;2019&lt;/year&gt;&lt;pub-dates&gt;&lt;date&gt;2019/06/01&lt;/date&gt;&lt;/pub-dates&gt;&lt;/dates&gt;&lt;isbn&gt;2364-4168&lt;/isbn&gt;&lt;urls&gt;&lt;related-urls&gt;&lt;url&gt;https://doi.org/10.1007/s41060-018-0150-x&lt;/url&gt;&lt;/related-urls&gt;&lt;/urls&gt;&lt;electronic-resource-num&gt;10.1007/s41060-018-0150-x&lt;/electronic-resource-num&gt;&lt;/record&gt;&lt;/Cite&gt;&lt;/EndNote&gt;</w:instrText>
      </w:r>
      <w:r w:rsidR="00BF6348">
        <w:rPr>
          <w:lang w:val="en-AU"/>
        </w:rPr>
        <w:fldChar w:fldCharType="separate"/>
      </w:r>
      <w:r w:rsidR="00BF6348">
        <w:rPr>
          <w:noProof/>
          <w:lang w:val="en-AU"/>
        </w:rPr>
        <w:t>(De Stefani et al. 2019)</w:t>
      </w:r>
      <w:r w:rsidR="00BF6348">
        <w:rPr>
          <w:lang w:val="en-AU"/>
        </w:rPr>
        <w:fldChar w:fldCharType="end"/>
      </w:r>
      <w:r w:rsidR="00BF6348" w:rsidRPr="00BF6348">
        <w:rPr>
          <w:lang w:val="en-AU"/>
        </w:rPr>
        <w:t>.</w:t>
      </w:r>
      <w:r w:rsidR="00175F85">
        <w:rPr>
          <w:lang w:val="en-AU"/>
        </w:rPr>
        <w:t xml:space="preserve"> </w:t>
      </w:r>
      <w:r w:rsidR="00BF6348">
        <w:rPr>
          <w:lang w:val="en-AU"/>
        </w:rPr>
        <w:t xml:space="preserve">In our dynamic GAM, </w:t>
      </w:r>
      <w:r w:rsidR="00CE532B" w:rsidRPr="00CE532B">
        <w:rPr>
          <w:lang w:val="en-AU"/>
        </w:rPr>
        <w:t xml:space="preserve">each </w:t>
      </w:r>
      <w:r w:rsidR="003003ED">
        <w:rPr>
          <w:lang w:val="en-AU"/>
        </w:rPr>
        <w:t xml:space="preserve">series’ </w:t>
      </w:r>
      <w:r w:rsidR="00CE532B">
        <w:rPr>
          <w:lang w:val="en-AU"/>
        </w:rPr>
        <w:t xml:space="preserve">latent trend </w:t>
      </w:r>
      <w:r w:rsidR="003003ED">
        <w:rPr>
          <w:lang w:val="en-AU"/>
        </w:rPr>
        <w:t xml:space="preserve">is </w:t>
      </w:r>
      <w:r w:rsidR="0024345F">
        <w:rPr>
          <w:lang w:val="en-AU"/>
        </w:rPr>
        <w:t xml:space="preserve">composed of </w:t>
      </w:r>
      <w:r w:rsidR="00CE532B" w:rsidRPr="00CE532B">
        <w:rPr>
          <w:lang w:val="en-AU"/>
        </w:rPr>
        <w:t>a linear combination of</w:t>
      </w:r>
      <w:r w:rsidR="00CE532B">
        <w:rPr>
          <w:lang w:val="en-AU"/>
        </w:rPr>
        <w:t xml:space="preserve"> these</w:t>
      </w:r>
      <w:r w:rsidR="00CE532B" w:rsidRPr="00CE532B">
        <w:rPr>
          <w:lang w:val="en-AU"/>
        </w:rPr>
        <w:t xml:space="preserve"> common factors</w:t>
      </w:r>
      <w:r w:rsidR="0024345F">
        <w:rPr>
          <w:lang w:val="en-AU"/>
        </w:rPr>
        <w:t>:</w:t>
      </w:r>
    </w:p>
    <w:p w14:paraId="668CF9FB" w14:textId="563704B4" w:rsidR="0024345F" w:rsidRDefault="0024345F" w:rsidP="00CE532B">
      <w:pPr>
        <w:rPr>
          <w:lang w:val="en-AU"/>
        </w:rPr>
      </w:pPr>
    </w:p>
    <w:p w14:paraId="2CB4F7BA" w14:textId="573267E1" w:rsidR="00697F11" w:rsidRPr="00D811D9" w:rsidRDefault="00697F11" w:rsidP="00697F11">
      <w:pPr>
        <w:spacing w:line="480" w:lineRule="auto"/>
        <w:jc w:val="center"/>
        <w:rPr>
          <w:rFonts w:eastAsiaTheme="minorEastAsia"/>
        </w:rPr>
      </w:pPr>
      <m:oMath>
        <m:r>
          <m:rPr>
            <m:sty m:val="p"/>
          </m:rPr>
          <w:rPr>
            <w:rStyle w:val="mi"/>
            <w:rFonts w:ascii="Cambria Math" w:hAnsi="Cambria Math"/>
            <w:color w:val="333333"/>
            <w:bdr w:val="none" w:sz="0" w:space="0" w:color="auto" w:frame="1"/>
            <w:shd w:val="clear" w:color="auto" w:fill="FFFFFF"/>
          </w:rPr>
          <m:t>E</m:t>
        </m:r>
        <m:d>
          <m:dPr>
            <m:ctrlPr>
              <w:rPr>
                <w:rStyle w:val="mi"/>
                <w:rFonts w:ascii="Cambria Math" w:hAnsi="Cambria Math"/>
                <w:color w:val="333333"/>
                <w:bdr w:val="none" w:sz="0" w:space="0" w:color="auto" w:frame="1"/>
                <w:shd w:val="clear" w:color="auto" w:fill="FFFFFF"/>
              </w:rPr>
            </m:ctrlPr>
          </m:dPr>
          <m:e>
            <m:sSub>
              <m:sSubPr>
                <m:ctrlPr>
                  <w:rPr>
                    <w:rStyle w:val="mi"/>
                    <w:rFonts w:ascii="Cambria Math" w:hAnsi="Cambria Math"/>
                    <w:color w:val="333333"/>
                    <w:bdr w:val="none" w:sz="0" w:space="0" w:color="auto" w:frame="1"/>
                    <w:shd w:val="clear" w:color="auto" w:fill="FFFFFF"/>
                  </w:rPr>
                </m:ctrlPr>
              </m:sSubPr>
              <m:e>
                <m:r>
                  <w:rPr>
                    <w:rStyle w:val="mi"/>
                    <w:rFonts w:ascii="Cambria Math" w:hAnsi="Cambria Math"/>
                    <w:color w:val="333333"/>
                    <w:bdr w:val="none" w:sz="0" w:space="0" w:color="auto" w:frame="1"/>
                    <w:shd w:val="clear" w:color="auto" w:fill="FFFFFF"/>
                  </w:rPr>
                  <m:t>Y</m:t>
                </m:r>
              </m:e>
              <m:sub>
                <m:r>
                  <w:rPr>
                    <w:rStyle w:val="mi"/>
                    <w:rFonts w:ascii="Cambria Math" w:hAnsi="Cambria Math"/>
                    <w:color w:val="333333"/>
                    <w:bdr w:val="none" w:sz="0" w:space="0" w:color="auto" w:frame="1"/>
                    <w:shd w:val="clear" w:color="auto" w:fill="FFFFFF"/>
                  </w:rPr>
                  <m:t>j,t</m:t>
                </m:r>
              </m:sub>
            </m:sSub>
          </m:e>
        </m:d>
        <m:r>
          <w:rPr>
            <w:rFonts w:ascii="Cambria Math" w:hAnsi="Cambria Math"/>
          </w:rPr>
          <m:t>=</m:t>
        </m:r>
        <m:sSup>
          <m:sSupPr>
            <m:ctrlPr>
              <w:rPr>
                <w:rFonts w:ascii="Cambria Math" w:hAnsi="Cambria Math"/>
                <w:i/>
              </w:rPr>
            </m:ctrlPr>
          </m:sSupPr>
          <m:e>
            <m:r>
              <w:rPr>
                <w:rFonts w:ascii="Cambria Math" w:hAnsi="Cambria Math"/>
              </w:rPr>
              <m:t>g</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I</m:t>
                </m:r>
              </m:sup>
              <m:e>
                <m:sSub>
                  <m:sSubPr>
                    <m:ctrlPr>
                      <w:rPr>
                        <w:rFonts w:ascii="Cambria Math" w:hAnsi="Cambria Math"/>
                        <w:i/>
                      </w:rPr>
                    </m:ctrlPr>
                  </m:sSubPr>
                  <m:e>
                    <m:r>
                      <w:rPr>
                        <w:rFonts w:ascii="Cambria Math" w:hAnsi="Cambria Math"/>
                      </w:rPr>
                      <m:t>s</m:t>
                    </m:r>
                  </m:e>
                  <m:sub>
                    <m:r>
                      <w:rPr>
                        <w:rFonts w:ascii="Cambria Math" w:hAnsi="Cambria Math"/>
                      </w:rPr>
                      <m:t>i,j,t</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i,t</m:t>
                    </m:r>
                  </m:sub>
                </m:sSub>
              </m:e>
            </m:nary>
            <m:r>
              <w:rPr>
                <w:rFonts w:ascii="Cambria Math" w:hAnsi="Cambria Math"/>
              </w:rPr>
              <m:t xml:space="preserve">) + </m:t>
            </m:r>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(z</m:t>
                    </m:r>
                  </m:e>
                  <m:sub>
                    <m:r>
                      <w:rPr>
                        <w:rFonts w:ascii="Cambria Math" w:hAnsi="Cambria Math"/>
                      </w:rPr>
                      <m:t>k,t</m:t>
                    </m:r>
                  </m:sub>
                </m:sSub>
              </m:e>
            </m:nary>
            <m:sSub>
              <m:sSubPr>
                <m:ctrlPr>
                  <w:rPr>
                    <w:rFonts w:ascii="Cambria Math" w:hAnsi="Cambria Math"/>
                    <w:i/>
                  </w:rPr>
                </m:ctrlPr>
              </m:sSubPr>
              <m:e>
                <m:r>
                  <w:rPr>
                    <w:rFonts w:ascii="Cambria Math" w:hAnsi="Cambria Math"/>
                  </w:rPr>
                  <m:t>θ</m:t>
                </m:r>
              </m:e>
              <m:sub>
                <m:r>
                  <w:rPr>
                    <w:rFonts w:ascii="Cambria Math" w:hAnsi="Cambria Math"/>
                  </w:rPr>
                  <m:t>j</m:t>
                </m:r>
              </m:sub>
            </m:sSub>
            <m:r>
              <w:rPr>
                <w:rFonts w:ascii="Cambria Math" w:hAnsi="Cambria Math"/>
              </w:rPr>
              <m:t>)</m:t>
            </m:r>
          </m:e>
        </m:d>
      </m:oMath>
      <w:r>
        <w:rPr>
          <w:rFonts w:eastAsiaTheme="minorEastAsia"/>
        </w:rPr>
        <w:t xml:space="preserve">       eq. 5</w:t>
      </w:r>
    </w:p>
    <w:p w14:paraId="17BC4522" w14:textId="74E59FFE" w:rsidR="00697F11" w:rsidRDefault="00697F11" w:rsidP="00697F11">
      <w:pPr>
        <w:rPr>
          <w:rFonts w:eastAsiaTheme="minorEastAsia"/>
          <w:lang w:val="en-AU"/>
        </w:rPr>
      </w:pPr>
      <w:r>
        <w:rPr>
          <w:rFonts w:eastAsiaTheme="minorEastAsia"/>
        </w:rPr>
        <w:t>where</w:t>
      </w:r>
      <m:oMath>
        <m:r>
          <m:rPr>
            <m:sty m:val="p"/>
          </m:rPr>
          <w:rPr>
            <w:rStyle w:val="mi"/>
            <w:rFonts w:ascii="Cambria Math" w:hAnsi="Cambria Math"/>
            <w:color w:val="333333"/>
            <w:bdr w:val="none" w:sz="0" w:space="0" w:color="auto" w:frame="1"/>
            <w:shd w:val="clear" w:color="auto" w:fill="FFFFFF"/>
          </w:rPr>
          <m:t xml:space="preserve"> E(</m:t>
        </m:r>
        <m:sSub>
          <m:sSubPr>
            <m:ctrlPr>
              <w:rPr>
                <w:rStyle w:val="mi"/>
                <w:rFonts w:ascii="Cambria Math" w:hAnsi="Cambria Math"/>
                <w:color w:val="333333"/>
                <w:bdr w:val="none" w:sz="0" w:space="0" w:color="auto" w:frame="1"/>
                <w:shd w:val="clear" w:color="auto" w:fill="FFFFFF"/>
              </w:rPr>
            </m:ctrlPr>
          </m:sSubPr>
          <m:e>
            <m:r>
              <w:rPr>
                <w:rStyle w:val="mi"/>
                <w:rFonts w:ascii="Cambria Math" w:hAnsi="Cambria Math"/>
                <w:color w:val="333333"/>
                <w:bdr w:val="none" w:sz="0" w:space="0" w:color="auto" w:frame="1"/>
                <w:shd w:val="clear" w:color="auto" w:fill="FFFFFF"/>
              </w:rPr>
              <m:t>Y</m:t>
            </m:r>
          </m:e>
          <m:sub>
            <m:r>
              <w:rPr>
                <w:rStyle w:val="mi"/>
                <w:rFonts w:ascii="Cambria Math" w:hAnsi="Cambria Math"/>
                <w:color w:val="333333"/>
                <w:bdr w:val="none" w:sz="0" w:space="0" w:color="auto" w:frame="1"/>
                <w:shd w:val="clear" w:color="auto" w:fill="FFFFFF"/>
              </w:rPr>
              <m:t>j,t</m:t>
            </m:r>
          </m:sub>
        </m:sSub>
        <m:r>
          <m:rPr>
            <m:sty m:val="p"/>
          </m:rPr>
          <w:rPr>
            <w:rStyle w:val="mi"/>
            <w:rFonts w:ascii="Cambria Math" w:hAnsi="Cambria Math"/>
            <w:color w:val="333333"/>
            <w:bdr w:val="none" w:sz="0" w:space="0" w:color="auto" w:frame="1"/>
            <w:shd w:val="clear" w:color="auto" w:fill="FFFFFF"/>
          </w:rPr>
          <m:t>)</m:t>
        </m:r>
      </m:oMath>
      <w:r>
        <w:rPr>
          <w:rStyle w:val="mi"/>
          <w:rFonts w:eastAsiaTheme="minorEastAsia"/>
          <w:color w:val="333333"/>
          <w:bdr w:val="none" w:sz="0" w:space="0" w:color="auto" w:frame="1"/>
          <w:shd w:val="clear" w:color="auto" w:fill="FFFFFF"/>
        </w:rPr>
        <w:t xml:space="preserve"> </w:t>
      </w:r>
      <w:r>
        <w:rPr>
          <w:rFonts w:eastAsiaTheme="minorEastAsia"/>
          <w:lang w:val="en-AU"/>
        </w:rPr>
        <w:t>is the expect</w:t>
      </w:r>
      <w:r w:rsidR="001E0608">
        <w:rPr>
          <w:rFonts w:eastAsiaTheme="minorEastAsia"/>
          <w:lang w:val="en-AU"/>
        </w:rPr>
        <w:t xml:space="preserve">ed </w:t>
      </w:r>
      <w:r>
        <w:rPr>
          <w:rFonts w:eastAsiaTheme="minorEastAsia"/>
          <w:lang w:val="en-AU"/>
        </w:rPr>
        <w:t>response for series</w:t>
      </w:r>
      <w:r w:rsidRPr="00697F11">
        <w:rPr>
          <w:rFonts w:eastAsiaTheme="minorEastAsia"/>
          <w:i/>
          <w:iCs/>
          <w:lang w:val="en-AU"/>
        </w:rPr>
        <w:t xml:space="preserve"> j</w:t>
      </w:r>
      <w:r>
        <w:rPr>
          <w:rFonts w:eastAsiaTheme="minorEastAsia"/>
          <w:lang w:val="en-AU"/>
        </w:rPr>
        <w:t xml:space="preserve"> at time </w:t>
      </w:r>
      <w:r w:rsidRPr="00D811D9">
        <w:rPr>
          <w:rFonts w:eastAsiaTheme="minorEastAsia"/>
          <w:i/>
          <w:iCs/>
          <w:lang w:val="en-AU"/>
        </w:rPr>
        <w:t>t</w:t>
      </w:r>
      <w:r>
        <w:rPr>
          <w:rFonts w:eastAsiaTheme="minorEastAsia"/>
          <w:lang w:val="en-AU"/>
        </w:rPr>
        <w:t xml:space="preserve">, the </w:t>
      </w:r>
      <m:oMath>
        <m:sSub>
          <m:sSubPr>
            <m:ctrlPr>
              <w:rPr>
                <w:rFonts w:ascii="Cambria Math" w:hAnsi="Cambria Math"/>
                <w:i/>
              </w:rPr>
            </m:ctrlPr>
          </m:sSubPr>
          <m:e>
            <m:r>
              <w:rPr>
                <w:rFonts w:ascii="Cambria Math" w:hAnsi="Cambria Math"/>
              </w:rPr>
              <m:t>z</m:t>
            </m:r>
          </m:e>
          <m:sub>
            <m:r>
              <w:rPr>
                <w:rFonts w:ascii="Cambria Math" w:hAnsi="Cambria Math"/>
              </w:rPr>
              <m:t>k,t</m:t>
            </m:r>
          </m:sub>
        </m:sSub>
      </m:oMath>
      <w:r w:rsidRPr="00697F11">
        <w:rPr>
          <w:rFonts w:eastAsiaTheme="minorEastAsia"/>
          <w:lang w:val="en-AU"/>
        </w:rPr>
        <w:t xml:space="preserve">’s </w:t>
      </w:r>
      <w:r>
        <w:rPr>
          <w:rFonts w:eastAsiaTheme="minorEastAsia"/>
          <w:lang w:val="en-AU"/>
        </w:rPr>
        <w:t xml:space="preserve">are </w:t>
      </w:r>
      <w:r w:rsidR="009555BD">
        <w:rPr>
          <w:rFonts w:eastAsiaTheme="minorEastAsia"/>
          <w:lang w:val="en-AU"/>
        </w:rPr>
        <w:t>estimates for</w:t>
      </w:r>
      <w:r w:rsidRPr="00697F11">
        <w:rPr>
          <w:rFonts w:eastAsiaTheme="minorEastAsia"/>
          <w:lang w:val="en-AU"/>
        </w:rPr>
        <w:t xml:space="preserve"> the </w:t>
      </w:r>
      <w:r w:rsidR="00F93FC1" w:rsidRPr="00F93FC1">
        <w:rPr>
          <w:rFonts w:eastAsiaTheme="minorEastAsia"/>
          <w:i/>
          <w:iCs/>
          <w:lang w:val="en-AU"/>
        </w:rPr>
        <w:t>K</w:t>
      </w:r>
      <w:r w:rsidR="00F93FC1">
        <w:rPr>
          <w:rFonts w:eastAsiaTheme="minorEastAsia"/>
          <w:lang w:val="en-AU"/>
        </w:rPr>
        <w:t xml:space="preserve"> </w:t>
      </w:r>
      <w:r>
        <w:rPr>
          <w:rFonts w:eastAsiaTheme="minorEastAsia"/>
          <w:lang w:val="en-AU"/>
        </w:rPr>
        <w:t>factors at time</w:t>
      </w:r>
      <w:r w:rsidRPr="00ED2D10">
        <w:rPr>
          <w:rFonts w:eastAsiaTheme="minorEastAsia"/>
          <w:i/>
          <w:iCs/>
          <w:lang w:val="en-AU"/>
        </w:rPr>
        <w:t xml:space="preserve"> t</w:t>
      </w:r>
      <w:r w:rsidRPr="00697F11">
        <w:rPr>
          <w:rFonts w:eastAsiaTheme="minorEastAsia"/>
          <w:lang w:val="en-AU"/>
        </w:rPr>
        <w:t xml:space="preserve"> and the </w:t>
      </w:r>
      <m:oMath>
        <m:sSub>
          <m:sSubPr>
            <m:ctrlPr>
              <w:rPr>
                <w:rFonts w:ascii="Cambria Math" w:hAnsi="Cambria Math"/>
                <w:i/>
              </w:rPr>
            </m:ctrlPr>
          </m:sSubPr>
          <m:e>
            <m:r>
              <w:rPr>
                <w:rFonts w:ascii="Cambria Math" w:hAnsi="Cambria Math"/>
              </w:rPr>
              <m:t>θ</m:t>
            </m:r>
          </m:e>
          <m:sub>
            <m:r>
              <w:rPr>
                <w:rFonts w:ascii="Cambria Math" w:hAnsi="Cambria Math"/>
              </w:rPr>
              <m:t>j</m:t>
            </m:r>
          </m:sub>
        </m:sSub>
      </m:oMath>
      <w:r w:rsidRPr="00697F11">
        <w:rPr>
          <w:rFonts w:eastAsiaTheme="minorEastAsia"/>
          <w:lang w:val="en-AU"/>
        </w:rPr>
        <w:t xml:space="preserve">’s </w:t>
      </w:r>
      <w:r>
        <w:rPr>
          <w:rFonts w:eastAsiaTheme="minorEastAsia"/>
          <w:lang w:val="en-AU"/>
        </w:rPr>
        <w:t>are</w:t>
      </w:r>
      <w:r w:rsidRPr="00697F11">
        <w:rPr>
          <w:rFonts w:eastAsiaTheme="minorEastAsia"/>
          <w:lang w:val="en-AU"/>
        </w:rPr>
        <w:t xml:space="preserve"> </w:t>
      </w:r>
      <w:r>
        <w:rPr>
          <w:rFonts w:eastAsiaTheme="minorEastAsia"/>
          <w:lang w:val="en-AU"/>
        </w:rPr>
        <w:t>factor loading</w:t>
      </w:r>
      <w:r w:rsidR="00F3692F">
        <w:rPr>
          <w:rFonts w:eastAsiaTheme="minorEastAsia"/>
          <w:lang w:val="en-AU"/>
        </w:rPr>
        <w:t>s</w:t>
      </w:r>
      <w:r>
        <w:rPr>
          <w:rFonts w:eastAsiaTheme="minorEastAsia"/>
          <w:lang w:val="en-AU"/>
        </w:rPr>
        <w:t>.</w:t>
      </w:r>
      <w:r w:rsidR="00240778">
        <w:rPr>
          <w:rFonts w:eastAsiaTheme="minorEastAsia"/>
          <w:lang w:val="en-AU"/>
        </w:rPr>
        <w:t xml:space="preserve"> </w:t>
      </w:r>
      <w:r w:rsidR="00EC267E">
        <w:rPr>
          <w:rFonts w:eastAsiaTheme="minorEastAsia"/>
          <w:lang w:val="en-AU"/>
        </w:rPr>
        <w:t>As in</w:t>
      </w:r>
      <w:r w:rsidR="00240778">
        <w:rPr>
          <w:rFonts w:eastAsiaTheme="minorEastAsia"/>
          <w:lang w:val="en-AU"/>
        </w:rPr>
        <w:t xml:space="preserve"> the univariate case, the factors can evolve either as random walks </w:t>
      </w:r>
      <w:commentRangeStart w:id="66"/>
      <w:commentRangeStart w:id="67"/>
      <w:r w:rsidR="00240778">
        <w:rPr>
          <w:rFonts w:eastAsiaTheme="minorEastAsia"/>
          <w:lang w:val="en-AU"/>
        </w:rPr>
        <w:t xml:space="preserve">with drift </w:t>
      </w:r>
      <w:commentRangeEnd w:id="66"/>
      <w:r w:rsidR="002741E0">
        <w:rPr>
          <w:rStyle w:val="CommentReference"/>
        </w:rPr>
        <w:commentReference w:id="66"/>
      </w:r>
      <w:commentRangeEnd w:id="67"/>
      <w:r w:rsidR="00F24686">
        <w:rPr>
          <w:rStyle w:val="CommentReference"/>
        </w:rPr>
        <w:commentReference w:id="67"/>
      </w:r>
      <w:r w:rsidR="00240778">
        <w:rPr>
          <w:rFonts w:eastAsiaTheme="minorEastAsia"/>
          <w:lang w:val="en-AU"/>
        </w:rPr>
        <w:t xml:space="preserve">or as autoregressive processes up to order 3. </w:t>
      </w:r>
    </w:p>
    <w:p w14:paraId="37DE33C0" w14:textId="62741355" w:rsidR="00C67451" w:rsidRDefault="00C67451" w:rsidP="00697F11">
      <w:pPr>
        <w:rPr>
          <w:rFonts w:eastAsiaTheme="minorEastAsia"/>
          <w:lang w:val="en-AU"/>
        </w:rPr>
      </w:pPr>
    </w:p>
    <w:p w14:paraId="1A1681C4" w14:textId="60D41C19" w:rsidR="00C67451" w:rsidRPr="00697F11" w:rsidRDefault="00C67451" w:rsidP="00697F11">
      <w:pPr>
        <w:rPr>
          <w:rFonts w:eastAsiaTheme="minorEastAsia"/>
          <w:lang w:val="en-AU"/>
        </w:rPr>
      </w:pPr>
      <w:r>
        <w:rPr>
          <w:rFonts w:eastAsiaTheme="minorEastAsia"/>
          <w:lang w:val="en-AU"/>
        </w:rPr>
        <w:t xml:space="preserve">A challenge </w:t>
      </w:r>
      <w:r w:rsidR="00406112">
        <w:rPr>
          <w:rFonts w:eastAsiaTheme="minorEastAsia"/>
          <w:lang w:val="en-AU"/>
        </w:rPr>
        <w:t xml:space="preserve">with </w:t>
      </w:r>
      <w:r w:rsidR="00D4641C">
        <w:rPr>
          <w:rFonts w:eastAsiaTheme="minorEastAsia"/>
          <w:lang w:val="en-AU"/>
        </w:rPr>
        <w:t>any</w:t>
      </w:r>
      <w:r w:rsidR="00406112">
        <w:rPr>
          <w:rFonts w:eastAsiaTheme="minorEastAsia"/>
          <w:lang w:val="en-AU"/>
        </w:rPr>
        <w:t xml:space="preserve"> </w:t>
      </w:r>
      <w:r>
        <w:rPr>
          <w:rFonts w:eastAsiaTheme="minorEastAsia"/>
          <w:lang w:val="en-AU"/>
        </w:rPr>
        <w:t xml:space="preserve">factor model is the need to </w:t>
      </w:r>
      <w:commentRangeStart w:id="68"/>
      <w:commentRangeStart w:id="69"/>
      <w:r w:rsidR="00DD218B">
        <w:t>determine</w:t>
      </w:r>
      <w:r w:rsidR="00DD218B" w:rsidDel="00DD218B">
        <w:rPr>
          <w:rFonts w:eastAsiaTheme="minorEastAsia"/>
          <w:lang w:val="en-AU"/>
        </w:rPr>
        <w:t xml:space="preserve"> </w:t>
      </w:r>
      <w:commentRangeEnd w:id="68"/>
      <w:r w:rsidR="00DD218B">
        <w:rPr>
          <w:rStyle w:val="CommentReference"/>
        </w:rPr>
        <w:commentReference w:id="68"/>
      </w:r>
      <w:commentRangeEnd w:id="69"/>
      <w:r w:rsidR="00BC5E0A">
        <w:rPr>
          <w:rStyle w:val="CommentReference"/>
        </w:rPr>
        <w:commentReference w:id="69"/>
      </w:r>
      <w:r>
        <w:rPr>
          <w:rFonts w:eastAsiaTheme="minorEastAsia"/>
          <w:lang w:val="en-AU"/>
        </w:rPr>
        <w:t xml:space="preserve">the number of factors </w:t>
      </w:r>
      <w:r w:rsidRPr="00C67451">
        <w:rPr>
          <w:rFonts w:eastAsiaTheme="minorEastAsia"/>
          <w:i/>
          <w:iCs/>
          <w:lang w:val="en-AU"/>
        </w:rPr>
        <w:t>K</w:t>
      </w:r>
      <w:r w:rsidR="00BC7BA0">
        <w:rPr>
          <w:rFonts w:eastAsiaTheme="minorEastAsia"/>
          <w:i/>
          <w:iCs/>
          <w:lang w:val="en-AU"/>
        </w:rPr>
        <w:t xml:space="preserve"> </w:t>
      </w:r>
      <w:r w:rsidR="00BC7BA0" w:rsidRPr="00BC7BA0">
        <w:rPr>
          <w:rFonts w:eastAsiaTheme="minorEastAsia"/>
          <w:lang w:val="en-AU"/>
        </w:rPr>
        <w:fldChar w:fldCharType="begin">
          <w:fldData xml:space="preserve">PEVuZE5vdGU+PENpdGU+PEF1dGhvcj5UaG9yc29uPC9BdXRob3I+PFllYXI+MjAxNjwvWWVhcj48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</w:fldData>
        </w:fldChar>
      </w:r>
      <w:r w:rsidR="00332179">
        <w:rPr>
          <w:rFonts w:eastAsiaTheme="minorEastAsia"/>
          <w:lang w:val="en-AU"/>
        </w:rPr>
        <w:instrText xml:space="preserve"> ADDIN EN.CITE </w:instrText>
      </w:r>
      <w:r w:rsidR="00332179">
        <w:rPr>
          <w:rFonts w:eastAsiaTheme="minorEastAsia"/>
          <w:lang w:val="en-AU"/>
        </w:rPr>
        <w:fldChar w:fldCharType="begin">
          <w:fldData xml:space="preserve">PEVuZE5vdGU+PENpdGU+PEF1dGhvcj5UaG9yc29uPC9BdXRob3I+PFllYXI+MjAxNjwvWWVhcj48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</w:fldData>
        </w:fldChar>
      </w:r>
      <w:r w:rsidR="00332179">
        <w:rPr>
          <w:rFonts w:eastAsiaTheme="minorEastAsia"/>
          <w:lang w:val="en-AU"/>
        </w:rPr>
        <w:instrText xml:space="preserve"> ADDIN EN.CITE.DATA </w:instrText>
      </w:r>
      <w:r w:rsidR="00332179">
        <w:rPr>
          <w:rFonts w:eastAsiaTheme="minorEastAsia"/>
          <w:lang w:val="en-AU"/>
        </w:rPr>
      </w:r>
      <w:r w:rsidR="00332179">
        <w:rPr>
          <w:rFonts w:eastAsiaTheme="minorEastAsia"/>
          <w:lang w:val="en-AU"/>
        </w:rPr>
        <w:fldChar w:fldCharType="end"/>
      </w:r>
      <w:r w:rsidR="00BC7BA0" w:rsidRPr="00BC7BA0">
        <w:rPr>
          <w:rFonts w:eastAsiaTheme="minorEastAsia"/>
          <w:lang w:val="en-AU"/>
        </w:rPr>
        <w:fldChar w:fldCharType="separate"/>
      </w:r>
      <w:r w:rsidR="00332179">
        <w:rPr>
          <w:rFonts w:eastAsiaTheme="minorEastAsia"/>
          <w:noProof/>
          <w:lang w:val="en-AU"/>
        </w:rPr>
        <w:t>(Bhattacharya and Dunson 2011, Thorson et al. 2016, Tobler et al. 2019)</w:t>
      </w:r>
      <w:r w:rsidR="00BC7BA0" w:rsidRPr="00BC7BA0">
        <w:rPr>
          <w:rFonts w:eastAsiaTheme="minorEastAsia"/>
          <w:lang w:val="en-AU"/>
        </w:rPr>
        <w:fldChar w:fldCharType="end"/>
      </w:r>
      <w:r>
        <w:rPr>
          <w:rFonts w:eastAsiaTheme="minorEastAsia"/>
          <w:lang w:val="en-AU"/>
        </w:rPr>
        <w:t>.</w:t>
      </w:r>
      <w:r w:rsidR="00B81EE0">
        <w:rPr>
          <w:rFonts w:eastAsiaTheme="minorEastAsia"/>
          <w:lang w:val="en-AU"/>
        </w:rPr>
        <w:t xml:space="preserve"> Setting </w:t>
      </w:r>
      <w:r w:rsidR="00B81EE0" w:rsidRPr="00B81EE0">
        <w:rPr>
          <w:rFonts w:eastAsiaTheme="minorEastAsia"/>
          <w:i/>
          <w:iCs/>
          <w:lang w:val="en-AU"/>
        </w:rPr>
        <w:t>K</w:t>
      </w:r>
      <w:r w:rsidR="00B81EE0">
        <w:rPr>
          <w:rFonts w:eastAsiaTheme="minorEastAsia"/>
          <w:lang w:val="en-AU"/>
        </w:rPr>
        <w:t xml:space="preserve"> too small prevent</w:t>
      </w:r>
      <w:r w:rsidR="0058648E">
        <w:rPr>
          <w:rFonts w:eastAsiaTheme="minorEastAsia"/>
          <w:lang w:val="en-AU"/>
        </w:rPr>
        <w:t>s</w:t>
      </w:r>
      <w:r w:rsidR="00B81EE0">
        <w:rPr>
          <w:rFonts w:eastAsiaTheme="minorEastAsia"/>
          <w:lang w:val="en-AU"/>
        </w:rPr>
        <w:t xml:space="preserve"> temporal dependencies from being adequately modelled, leading to poor </w:t>
      </w:r>
      <w:r w:rsidR="00B81EE0">
        <w:rPr>
          <w:rFonts w:eastAsiaTheme="minorEastAsia"/>
          <w:lang w:val="en-AU"/>
        </w:rPr>
        <w:lastRenderedPageBreak/>
        <w:t>convergence</w:t>
      </w:r>
      <w:r w:rsidR="002D41D9">
        <w:rPr>
          <w:rFonts w:eastAsiaTheme="minorEastAsia"/>
          <w:lang w:val="en-AU"/>
        </w:rPr>
        <w:t xml:space="preserve"> and </w:t>
      </w:r>
      <w:r w:rsidR="00B81EE0">
        <w:rPr>
          <w:rFonts w:eastAsiaTheme="minorEastAsia"/>
          <w:lang w:val="en-AU"/>
        </w:rPr>
        <w:t xml:space="preserve">difficulty estimating smooth parameters. By contrast, setting </w:t>
      </w:r>
      <w:r w:rsidR="00B81EE0" w:rsidRPr="00B81EE0">
        <w:rPr>
          <w:rFonts w:eastAsiaTheme="minorEastAsia"/>
          <w:i/>
          <w:iCs/>
          <w:lang w:val="en-AU"/>
        </w:rPr>
        <w:t>K</w:t>
      </w:r>
      <w:r w:rsidR="00B81EE0">
        <w:rPr>
          <w:rFonts w:eastAsiaTheme="minorEastAsia"/>
          <w:lang w:val="en-AU"/>
        </w:rPr>
        <w:t xml:space="preserve"> too large lead</w:t>
      </w:r>
      <w:r w:rsidR="0058648E">
        <w:rPr>
          <w:rFonts w:eastAsiaTheme="minorEastAsia"/>
          <w:lang w:val="en-AU"/>
        </w:rPr>
        <w:t>s</w:t>
      </w:r>
      <w:r w:rsidR="00B81EE0">
        <w:rPr>
          <w:rFonts w:eastAsiaTheme="minorEastAsia"/>
          <w:lang w:val="en-AU"/>
        </w:rPr>
        <w:t xml:space="preserve"> to unnecessary computation. We approach this problem by imposing sparsity on the factor loading matrix with regularised horseshoe priors</w:t>
      </w:r>
      <w:r w:rsidR="00DD218B">
        <w:rPr>
          <w:rFonts w:eastAsiaTheme="minorEastAsia"/>
          <w:lang w:val="en-AU"/>
        </w:rPr>
        <w:t xml:space="preserve"> on </w:t>
      </w:r>
      <w:r w:rsidR="00BA311A">
        <w:rPr>
          <w:rFonts w:eastAsiaTheme="minorEastAsia"/>
          <w:lang w:val="en-AU"/>
        </w:rPr>
        <w:t>the loading precisions</w:t>
      </w:r>
      <w:r w:rsidR="00EB4CA4">
        <w:rPr>
          <w:rFonts w:eastAsiaTheme="minorEastAsia"/>
          <w:lang w:val="en-AU"/>
        </w:rPr>
        <w:t>. Following Piironen and Vehtari</w:t>
      </w:r>
      <w:r w:rsidR="00B81EE0">
        <w:rPr>
          <w:rFonts w:eastAsiaTheme="minorEastAsia"/>
          <w:lang w:val="en-AU"/>
        </w:rPr>
        <w:t xml:space="preserve"> </w:t>
      </w:r>
      <w:r w:rsidR="00B81EE0">
        <w:rPr>
          <w:rFonts w:eastAsiaTheme="minorEastAsia"/>
          <w:lang w:val="en-AU"/>
        </w:rPr>
        <w:fldChar w:fldCharType="begin"/>
      </w:r>
      <w:r w:rsidR="00373A48">
        <w:rPr>
          <w:rFonts w:eastAsiaTheme="minorEastAsia"/>
          <w:lang w:val="en-AU"/>
        </w:rPr>
        <w:instrText xml:space="preserve"> ADDIN EN.CITE &lt;EndNote&gt;&lt;Cite ExcludeAuth="1"&gt;&lt;Author&gt;Piironen&lt;/Author&gt;&lt;Year&gt;2017&lt;/Year&gt;&lt;RecNum&gt;2603&lt;/RecNum&gt;&lt;DisplayText&gt;(2017)&lt;/DisplayText&gt;&lt;record&gt;&lt;rec-number&gt;2603&lt;/rec-number&gt;&lt;foreign-keys&gt;&lt;key app="EN" db-id="f9axttepoe0zx2etvp55p52mvdv9fw55dzaf" timestamp="1641439108" guid="420e6210-15df-49df-b01a-7e7e51d445d5"&gt;2603&lt;/key&gt;&lt;/foreign-keys&gt;&lt;ref-type name="Journal Article"&gt;17&lt;/ref-type&gt;&lt;contributors&gt;&lt;authors&gt;&lt;author&gt;Piironen, Juho&lt;/author&gt;&lt;author&gt;Vehtari, Aki&lt;/author&gt;&lt;/authors&gt;&lt;/contributors&gt;&lt;titles&gt;&lt;title&gt;Sparsity information and regularization in the horseshoe and other shrinkage priors&lt;/title&gt;&lt;secondary-title&gt;Electronic Journal of Statistics&lt;/secondary-title&gt;&lt;/titles&gt;&lt;periodical&gt;&lt;full-title&gt;Electronic Journal of Statistics&lt;/full-title&gt;&lt;/periodical&gt;&lt;pages&gt;5018-5051&lt;/pages&gt;&lt;volume&gt;11&lt;/volume&gt;&lt;number&gt;2&lt;/number&gt;&lt;dates&gt;&lt;year&gt;2017&lt;/year&gt;&lt;/dates&gt;&lt;isbn&gt;1935-7524&lt;/isbn&gt;&lt;urls&gt;&lt;/urls&gt;&lt;/record&gt;&lt;/Cite&gt;&lt;/EndNote&gt;</w:instrText>
      </w:r>
      <w:r w:rsidR="00B81EE0">
        <w:rPr>
          <w:rFonts w:eastAsiaTheme="minorEastAsia"/>
          <w:lang w:val="en-AU"/>
        </w:rPr>
        <w:fldChar w:fldCharType="separate"/>
      </w:r>
      <w:r w:rsidR="00EB4CA4">
        <w:rPr>
          <w:rFonts w:eastAsiaTheme="minorEastAsia"/>
          <w:noProof/>
          <w:lang w:val="en-AU"/>
        </w:rPr>
        <w:t>(2017)</w:t>
      </w:r>
      <w:r w:rsidR="00B81EE0">
        <w:rPr>
          <w:rFonts w:eastAsiaTheme="minorEastAsia"/>
          <w:lang w:val="en-AU"/>
        </w:rPr>
        <w:fldChar w:fldCharType="end"/>
      </w:r>
      <w:r w:rsidR="00D85439">
        <w:rPr>
          <w:rFonts w:eastAsiaTheme="minorEastAsia"/>
          <w:lang w:val="en-AU"/>
        </w:rPr>
        <w:t>,</w:t>
      </w:r>
      <w:r w:rsidR="00EB4CA4">
        <w:rPr>
          <w:rFonts w:eastAsiaTheme="minorEastAsia"/>
          <w:lang w:val="en-AU"/>
        </w:rPr>
        <w:t xml:space="preserve"> we estimat</w:t>
      </w:r>
      <w:r w:rsidR="004740F9">
        <w:rPr>
          <w:rFonts w:eastAsiaTheme="minorEastAsia"/>
          <w:lang w:val="en-AU"/>
        </w:rPr>
        <w:t>e</w:t>
      </w:r>
      <w:r w:rsidR="00EB4CA4">
        <w:rPr>
          <w:rFonts w:eastAsiaTheme="minorEastAsia"/>
          <w:lang w:val="en-AU"/>
        </w:rPr>
        <w:t xml:space="preserve"> both a global </w:t>
      </w:r>
      <w:r w:rsidR="00E61B87">
        <w:rPr>
          <w:rFonts w:eastAsiaTheme="minorEastAsia"/>
          <w:lang w:val="en-AU"/>
        </w:rPr>
        <w:t>hyperprior and an individual penalty for each factor</w:t>
      </w:r>
      <w:r w:rsidR="00D06B52">
        <w:rPr>
          <w:rFonts w:eastAsiaTheme="minorEastAsia"/>
          <w:lang w:val="en-AU"/>
        </w:rPr>
        <w:t xml:space="preserve"> (both drawn from half Cauchy distributions)</w:t>
      </w:r>
      <w:r w:rsidR="00EB4CA4">
        <w:rPr>
          <w:rFonts w:eastAsiaTheme="minorEastAsia"/>
          <w:lang w:val="en-AU"/>
        </w:rPr>
        <w:t xml:space="preserve">, which </w:t>
      </w:r>
      <w:r w:rsidR="00E61B87">
        <w:rPr>
          <w:rFonts w:eastAsiaTheme="minorEastAsia"/>
          <w:lang w:val="en-AU"/>
        </w:rPr>
        <w:t xml:space="preserve">act </w:t>
      </w:r>
      <w:r w:rsidR="00A90F14">
        <w:rPr>
          <w:rFonts w:eastAsiaTheme="minorEastAsia"/>
          <w:lang w:val="en-AU"/>
        </w:rPr>
        <w:t>multiplicatively</w:t>
      </w:r>
      <w:r w:rsidR="00E61B87">
        <w:rPr>
          <w:rFonts w:eastAsiaTheme="minorEastAsia"/>
          <w:lang w:val="en-AU"/>
        </w:rPr>
        <w:t xml:space="preserve"> to </w:t>
      </w:r>
      <w:r w:rsidR="00EB4CA4">
        <w:rPr>
          <w:rFonts w:eastAsiaTheme="minorEastAsia"/>
          <w:lang w:val="en-AU"/>
        </w:rPr>
        <w:t xml:space="preserve">shrink the variance of </w:t>
      </w:r>
      <w:r w:rsidR="00E61B87">
        <w:rPr>
          <w:rFonts w:eastAsiaTheme="minorEastAsia"/>
          <w:lang w:val="en-AU"/>
        </w:rPr>
        <w:t>the</w:t>
      </w:r>
      <w:r w:rsidR="00EB4CA4">
        <w:rPr>
          <w:rFonts w:eastAsiaTheme="minorEastAsia"/>
          <w:lang w:val="en-AU"/>
        </w:rPr>
        <w:t xml:space="preserve"> zero-centred Gaussian distribution </w:t>
      </w:r>
      <w:r w:rsidR="00E61B87">
        <w:rPr>
          <w:rFonts w:eastAsiaTheme="minorEastAsia"/>
          <w:lang w:val="en-AU"/>
        </w:rPr>
        <w:t>from which each factor’s loadings is drawn.</w:t>
      </w:r>
      <w:r w:rsidR="00EB4CA4">
        <w:rPr>
          <w:rFonts w:eastAsiaTheme="minorEastAsia"/>
          <w:lang w:val="en-AU"/>
        </w:rPr>
        <w:t xml:space="preserve"> </w:t>
      </w:r>
      <w:r w:rsidR="00333B4B">
        <w:rPr>
          <w:rFonts w:eastAsiaTheme="minorEastAsia"/>
          <w:lang w:val="en-AU"/>
        </w:rPr>
        <w:t xml:space="preserve">As each factor has its own penalty, some protection against specifying too large a </w:t>
      </w:r>
      <w:r w:rsidR="00333B4B" w:rsidRPr="00333B4B">
        <w:rPr>
          <w:rFonts w:eastAsiaTheme="minorEastAsia"/>
          <w:i/>
          <w:iCs/>
          <w:lang w:val="en-AU"/>
        </w:rPr>
        <w:t>K</w:t>
      </w:r>
      <w:r w:rsidR="00333B4B">
        <w:rPr>
          <w:rFonts w:eastAsiaTheme="minorEastAsia"/>
          <w:lang w:val="en-AU"/>
        </w:rPr>
        <w:t xml:space="preserve"> is given by shrinking the loadings for unneeded factors toward zero.</w:t>
      </w:r>
      <w:r w:rsidR="00373A48">
        <w:rPr>
          <w:rFonts w:eastAsiaTheme="minorEastAsia"/>
          <w:lang w:val="en-AU"/>
        </w:rPr>
        <w:t xml:space="preserve"> </w:t>
      </w:r>
      <w:r w:rsidR="00334865">
        <w:rPr>
          <w:rFonts w:eastAsiaTheme="minorEastAsia"/>
          <w:lang w:val="en-AU"/>
        </w:rPr>
        <w:t xml:space="preserve">We caution however that </w:t>
      </w:r>
      <w:r w:rsidR="001F5388">
        <w:rPr>
          <w:rFonts w:eastAsiaTheme="minorEastAsia"/>
          <w:lang w:val="en-AU"/>
        </w:rPr>
        <w:t xml:space="preserve">setting </w:t>
      </w:r>
      <w:r w:rsidR="001F5388" w:rsidRPr="0011048B">
        <w:rPr>
          <w:rFonts w:eastAsiaTheme="minorEastAsia"/>
          <w:i/>
          <w:iCs/>
          <w:lang w:val="en-AU"/>
        </w:rPr>
        <w:t>K</w:t>
      </w:r>
      <w:r w:rsidR="001F5388">
        <w:rPr>
          <w:rFonts w:eastAsiaTheme="minorEastAsia"/>
          <w:lang w:val="en-AU"/>
        </w:rPr>
        <w:t xml:space="preserve"> too large will likely result in trends that are overly flexible, making it challenging to simultaneously estimate important smooth functions such as seasonality. I</w:t>
      </w:r>
      <w:r w:rsidR="00334865">
        <w:rPr>
          <w:rFonts w:eastAsiaTheme="minorEastAsia"/>
          <w:lang w:val="en-AU"/>
        </w:rPr>
        <w:t xml:space="preserve">t is </w:t>
      </w:r>
      <w:r w:rsidR="001F5388">
        <w:rPr>
          <w:rFonts w:eastAsiaTheme="minorEastAsia"/>
          <w:lang w:val="en-AU"/>
        </w:rPr>
        <w:t xml:space="preserve">certainly </w:t>
      </w:r>
      <w:r w:rsidR="00334865">
        <w:rPr>
          <w:rFonts w:eastAsiaTheme="minorEastAsia"/>
          <w:lang w:val="en-AU"/>
        </w:rPr>
        <w:t xml:space="preserve">worth checking whether inferences or forecasts are sensitive to </w:t>
      </w:r>
      <w:r w:rsidR="00334865" w:rsidRPr="00334865">
        <w:rPr>
          <w:rFonts w:eastAsiaTheme="minorEastAsia"/>
          <w:i/>
          <w:iCs/>
          <w:lang w:val="en-AU"/>
        </w:rPr>
        <w:t>K</w:t>
      </w:r>
      <w:r w:rsidR="00334865">
        <w:rPr>
          <w:rFonts w:eastAsiaTheme="minorEastAsia"/>
          <w:lang w:val="en-AU"/>
        </w:rPr>
        <w:t xml:space="preserve">, perhaps using the guidelines outlined by Tobler </w:t>
      </w:r>
      <w:r w:rsidR="00334865" w:rsidRPr="00334865">
        <w:rPr>
          <w:rFonts w:eastAsiaTheme="minorEastAsia"/>
          <w:i/>
          <w:iCs/>
          <w:lang w:val="en-AU"/>
        </w:rPr>
        <w:t>et al</w:t>
      </w:r>
      <w:r w:rsidR="00334865">
        <w:rPr>
          <w:rFonts w:eastAsiaTheme="minorEastAsia"/>
          <w:lang w:val="en-AU"/>
        </w:rPr>
        <w:t xml:space="preserve"> </w:t>
      </w:r>
      <w:r w:rsidR="00334865">
        <w:rPr>
          <w:rFonts w:eastAsiaTheme="minorEastAsia"/>
          <w:lang w:val="en-AU"/>
        </w:rPr>
        <w:fldChar w:fldCharType="begin"/>
      </w:r>
      <w:r w:rsidR="00334865">
        <w:rPr>
          <w:rFonts w:eastAsiaTheme="minorEastAsia"/>
          <w:lang w:val="en-AU"/>
        </w:rPr>
        <w:instrText xml:space="preserve"> ADDIN EN.CITE &lt;EndNote&gt;&lt;Cite ExcludeAuth="1"&gt;&lt;Author&gt;Tobler&lt;/Author&gt;&lt;Year&gt;2019&lt;/Year&gt;&lt;RecNum&gt;2601&lt;/RecNum&gt;&lt;DisplayText&gt;(2019)&lt;/DisplayText&gt;&lt;record&gt;&lt;rec-number&gt;2601&lt;/rec-number&gt;&lt;foreign-keys&gt;&lt;key app="EN" db-id="f9axttepoe0zx2etvp55p52mvdv9fw55dzaf" timestamp="1641438569" guid="0542f0fa-63d1-492f-9dc2-f0e73536a5e1"&gt;2601&lt;/key&gt;&lt;/foreign-keys&gt;&lt;ref-type name="Journal Article"&gt;17&lt;/ref-type&gt;&lt;contributors&gt;&lt;authors&gt;&lt;author&gt;Tobler, Mathias W&lt;/author&gt;&lt;author&gt;Kéry, Marc&lt;/author&gt;&lt;author&gt;Hui, Francis KC&lt;/author&gt;&lt;author&gt;Guillera‐Arroita, Gurutzeta&lt;/author&gt;&lt;author&gt;Knaus, Peter&lt;/author&gt;&lt;author&gt;Sattler, Thomas&lt;/author&gt;&lt;/authors&gt;&lt;/contributors&gt;&lt;titles&gt;&lt;title&gt;Joint species distribution models with species correlations and imperfect detection&lt;/title&gt;&lt;secondary-title&gt;Ecology&lt;/secondary-title&gt;&lt;/titles&gt;&lt;periodical&gt;&lt;full-title&gt;Ecology&lt;/full-title&gt;&lt;/periodical&gt;&lt;pages&gt;e02754&lt;/pages&gt;&lt;volume&gt;100&lt;/volume&gt;&lt;number&gt;8&lt;/number&gt;&lt;dates&gt;&lt;year&gt;2019&lt;/year&gt;&lt;/dates&gt;&lt;isbn&gt;0012-9658&lt;/isbn&gt;&lt;urls&gt;&lt;/urls&gt;&lt;/record&gt;&lt;/Cite&gt;&lt;/EndNote&gt;</w:instrText>
      </w:r>
      <w:r w:rsidR="00334865">
        <w:rPr>
          <w:rFonts w:eastAsiaTheme="minorEastAsia"/>
          <w:lang w:val="en-AU"/>
        </w:rPr>
        <w:fldChar w:fldCharType="separate"/>
      </w:r>
      <w:r w:rsidR="00334865">
        <w:rPr>
          <w:rFonts w:eastAsiaTheme="minorEastAsia"/>
          <w:noProof/>
          <w:lang w:val="en-AU"/>
        </w:rPr>
        <w:t>(2019)</w:t>
      </w:r>
      <w:r w:rsidR="00334865">
        <w:rPr>
          <w:rFonts w:eastAsiaTheme="minorEastAsia"/>
          <w:lang w:val="en-AU"/>
        </w:rPr>
        <w:fldChar w:fldCharType="end"/>
      </w:r>
      <w:r w:rsidR="00334865">
        <w:rPr>
          <w:rFonts w:eastAsiaTheme="minorEastAsia"/>
          <w:lang w:val="en-AU"/>
        </w:rPr>
        <w:t xml:space="preserve">. </w:t>
      </w:r>
      <w:r w:rsidR="00373A48">
        <w:rPr>
          <w:rFonts w:eastAsiaTheme="minorEastAsia"/>
          <w:lang w:val="en-AU"/>
        </w:rPr>
        <w:t xml:space="preserve">Additional constraints </w:t>
      </w:r>
      <w:r w:rsidR="00EB26E5">
        <w:rPr>
          <w:rFonts w:eastAsiaTheme="minorEastAsia"/>
          <w:lang w:val="en-AU"/>
        </w:rPr>
        <w:t xml:space="preserve">preserve identifiability </w:t>
      </w:r>
      <w:r w:rsidR="00373A48">
        <w:rPr>
          <w:rFonts w:eastAsiaTheme="minorEastAsia"/>
          <w:lang w:val="en-AU"/>
        </w:rPr>
        <w:t xml:space="preserve">by </w:t>
      </w:r>
      <w:r w:rsidR="00373A48" w:rsidRPr="00240778">
        <w:rPr>
          <w:rFonts w:eastAsiaTheme="minorEastAsia"/>
          <w:lang w:val="en-AU"/>
        </w:rPr>
        <w:t xml:space="preserve">setting </w:t>
      </w:r>
      <w:r w:rsidR="00373A48">
        <w:rPr>
          <w:rFonts w:eastAsiaTheme="minorEastAsia"/>
          <w:lang w:val="en-AU"/>
        </w:rPr>
        <w:t xml:space="preserve">the </w:t>
      </w:r>
      <w:r w:rsidR="00373A48" w:rsidRPr="00240778">
        <w:rPr>
          <w:rFonts w:eastAsiaTheme="minorEastAsia"/>
          <w:lang w:val="en-AU"/>
        </w:rPr>
        <w:t xml:space="preserve">upper </w:t>
      </w:r>
      <w:r w:rsidR="00373A48">
        <w:rPr>
          <w:rFonts w:eastAsiaTheme="minorEastAsia"/>
          <w:lang w:val="en-AU"/>
        </w:rPr>
        <w:t>triangle</w:t>
      </w:r>
      <w:r w:rsidR="00373A48" w:rsidRPr="00240778">
        <w:rPr>
          <w:rFonts w:eastAsiaTheme="minorEastAsia"/>
          <w:lang w:val="en-AU"/>
        </w:rPr>
        <w:t xml:space="preserve"> </w:t>
      </w:r>
      <w:r w:rsidR="00373A48">
        <w:rPr>
          <w:rFonts w:eastAsiaTheme="minorEastAsia"/>
          <w:lang w:val="en-AU"/>
        </w:rPr>
        <w:t xml:space="preserve">of the loading matrix </w:t>
      </w:r>
      <w:r w:rsidR="00373A48" w:rsidRPr="00240778">
        <w:rPr>
          <w:rFonts w:eastAsiaTheme="minorEastAsia"/>
          <w:lang w:val="en-AU"/>
        </w:rPr>
        <w:t>to zero</w:t>
      </w:r>
      <w:r w:rsidR="00373A48">
        <w:rPr>
          <w:rFonts w:eastAsiaTheme="minorEastAsia"/>
          <w:lang w:val="en-AU"/>
        </w:rPr>
        <w:t xml:space="preserve"> and ensuring</w:t>
      </w:r>
      <w:r w:rsidR="00C95E9E">
        <w:rPr>
          <w:rFonts w:eastAsiaTheme="minorEastAsia"/>
          <w:lang w:val="en-AU"/>
        </w:rPr>
        <w:t xml:space="preserve"> </w:t>
      </w:r>
      <w:r w:rsidR="00954C33">
        <w:rPr>
          <w:rFonts w:eastAsiaTheme="minorEastAsia"/>
          <w:lang w:val="en-AU"/>
        </w:rPr>
        <w:t xml:space="preserve">non-negative </w:t>
      </w:r>
      <w:r w:rsidR="00373A48">
        <w:rPr>
          <w:rFonts w:eastAsiaTheme="minorEastAsia"/>
          <w:lang w:val="en-AU"/>
        </w:rPr>
        <w:t xml:space="preserve">diagonals </w:t>
      </w:r>
      <w:r w:rsidR="00373A48">
        <w:rPr>
          <w:rFonts w:eastAsiaTheme="minorEastAsia"/>
          <w:lang w:val="en-AU"/>
        </w:rPr>
        <w:fldChar w:fldCharType="begin"/>
      </w:r>
      <w:r w:rsidR="00373A48">
        <w:rPr>
          <w:rFonts w:eastAsiaTheme="minorEastAsia"/>
          <w:lang w:val="en-AU"/>
        </w:rPr>
        <w:instrText xml:space="preserve"> ADDIN EN.CITE &lt;EndNote&gt;&lt;Cite&gt;&lt;Author&gt;Tobler&lt;/Author&gt;&lt;Year&gt;2019&lt;/Year&gt;&lt;RecNum&gt;2601&lt;/RecNum&gt;&lt;DisplayText&gt;(Hui 2016, Tobler et al. 2019)&lt;/DisplayText&gt;&lt;record&gt;&lt;rec-number&gt;2601&lt;/rec-number&gt;&lt;foreign-keys&gt;&lt;key app="EN" db-id="f9axttepoe0zx2etvp55p52mvdv9fw55dzaf" timestamp="1641438569" guid="0542f0fa-63d1-492f-9dc2-f0e73536a5e1"&gt;2601&lt;/key&gt;&lt;/foreign-keys&gt;&lt;ref-type name="Journal Article"&gt;17&lt;/ref-type&gt;&lt;contributors&gt;&lt;authors&gt;&lt;author&gt;Tobler, Mathias W&lt;/author&gt;&lt;author&gt;Kéry, Marc&lt;/author&gt;&lt;author&gt;Hui, Francis KC&lt;/author&gt;&lt;author&gt;Guillera‐Arroita, Gurutzeta&lt;/author&gt;&lt;author&gt;Knaus, Peter&lt;/author&gt;&lt;author&gt;Sattler, Thomas&lt;/author&gt;&lt;/authors&gt;&lt;/contributors&gt;&lt;titles&gt;&lt;title&gt;Joint species distribution models with species correlations and imperfect detection&lt;/title&gt;&lt;secondary-title&gt;Ecology&lt;/secondary-title&gt;&lt;/titles&gt;&lt;periodical&gt;&lt;full-title&gt;Ecology&lt;/full-title&gt;&lt;/periodical&gt;&lt;pages&gt;e02754&lt;/pages&gt;&lt;volume&gt;100&lt;/volume&gt;&lt;number&gt;8&lt;/number&gt;&lt;dates&gt;&lt;year&gt;2019&lt;/year&gt;&lt;/dates&gt;&lt;isbn&gt;0012-9658&lt;/isbn&gt;&lt;urls&gt;&lt;/urls&gt;&lt;/record&gt;&lt;/Cite&gt;&lt;Cite&gt;&lt;Author&gt;Hui&lt;/Author&gt;&lt;Year&gt;2016&lt;/Year&gt;&lt;RecNum&gt;2602&lt;/RecNum&gt;&lt;record&gt;&lt;rec-number&gt;2602&lt;/rec-number&gt;&lt;foreign-keys&gt;&lt;key app="EN" db-id="f9axttepoe0zx2etvp55p52mvdv9fw55dzaf" timestamp="1641438816" guid="422c3d32-0780-4538-98e3-62e7bb6e415b"&gt;2602&lt;/key&gt;&lt;/foreign-keys&gt;&lt;ref-type name="Journal Article"&gt;17&lt;/ref-type&gt;&lt;contributors&gt;&lt;authors&gt;&lt;author&gt;Hui, Francis KC&lt;/author&gt;&lt;/authors&gt;&lt;/contributors&gt;&lt;titles&gt;&lt;title&gt;boral–Bayesian ordination and regression analysis of multivariate abundance data in R&lt;/title&gt;&lt;secondary-title&gt;Methods in Ecology and Evolution&lt;/secondary-title&gt;&lt;/titles&gt;&lt;periodical&gt;&lt;full-title&gt;Methods in Ecology and Evolution&lt;/full-title&gt;&lt;/periodical&gt;&lt;pages&gt;744-750&lt;/pages&gt;&lt;volume&gt;7&lt;/volume&gt;&lt;number&gt;6&lt;/number&gt;&lt;dates&gt;&lt;year&gt;2016&lt;/year&gt;&lt;/dates&gt;&lt;isbn&gt;2041-210X&lt;/isbn&gt;&lt;urls&gt;&lt;/urls&gt;&lt;/record&gt;&lt;/Cite&gt;&lt;/EndNote&gt;</w:instrText>
      </w:r>
      <w:r w:rsidR="00373A48">
        <w:rPr>
          <w:rFonts w:eastAsiaTheme="minorEastAsia"/>
          <w:lang w:val="en-AU"/>
        </w:rPr>
        <w:fldChar w:fldCharType="separate"/>
      </w:r>
      <w:r w:rsidR="00373A48">
        <w:rPr>
          <w:rFonts w:eastAsiaTheme="minorEastAsia"/>
          <w:noProof/>
          <w:lang w:val="en-AU"/>
        </w:rPr>
        <w:t>(Hui 2016, Tobler et al. 2019)</w:t>
      </w:r>
      <w:r w:rsidR="00373A48">
        <w:rPr>
          <w:rFonts w:eastAsiaTheme="minorEastAsia"/>
          <w:lang w:val="en-AU"/>
        </w:rPr>
        <w:fldChar w:fldCharType="end"/>
      </w:r>
      <w:r w:rsidR="00373A48">
        <w:rPr>
          <w:rFonts w:eastAsiaTheme="minorEastAsia"/>
          <w:lang w:val="en-AU"/>
        </w:rPr>
        <w:t>.</w:t>
      </w:r>
    </w:p>
    <w:p w14:paraId="05348DAD" w14:textId="4C2BE95C" w:rsidR="00A73778" w:rsidRDefault="00A73778" w:rsidP="00F95C68">
      <w:pPr>
        <w:rPr>
          <w:lang w:val="en-AU"/>
        </w:rPr>
      </w:pPr>
    </w:p>
    <w:p w14:paraId="4BA43B26" w14:textId="66119526" w:rsidR="00A73778" w:rsidRPr="00C44A20" w:rsidRDefault="00A73778" w:rsidP="00F95C68">
      <w:pPr>
        <w:rPr>
          <w:b/>
          <w:bCs/>
          <w:lang w:val="en-AU"/>
        </w:rPr>
      </w:pPr>
      <w:r w:rsidRPr="00C44A20">
        <w:rPr>
          <w:b/>
          <w:bCs/>
          <w:lang w:val="en-AU"/>
        </w:rPr>
        <w:t>SIMULATIONS</w:t>
      </w:r>
    </w:p>
    <w:p w14:paraId="5463F536" w14:textId="1439593E" w:rsidR="00B77811" w:rsidRDefault="00B77811" w:rsidP="00F95C68">
      <w:pPr>
        <w:rPr>
          <w:lang w:val="en-AU"/>
        </w:rPr>
      </w:pPr>
      <w:r>
        <w:rPr>
          <w:lang w:val="en-AU"/>
        </w:rPr>
        <w:t xml:space="preserve">We </w:t>
      </w:r>
      <w:r w:rsidR="00246C85">
        <w:rPr>
          <w:lang w:val="en-AU"/>
        </w:rPr>
        <w:t>used</w:t>
      </w:r>
      <w:r>
        <w:rPr>
          <w:lang w:val="en-AU"/>
        </w:rPr>
        <w:t xml:space="preserve"> simulat</w:t>
      </w:r>
      <w:r w:rsidR="001F600C">
        <w:rPr>
          <w:lang w:val="en-AU"/>
        </w:rPr>
        <w:t>ions</w:t>
      </w:r>
      <w:r>
        <w:rPr>
          <w:lang w:val="en-AU"/>
        </w:rPr>
        <w:t xml:space="preserve"> to</w:t>
      </w:r>
      <w:r w:rsidRPr="00B77811">
        <w:rPr>
          <w:lang w:val="en-AU"/>
        </w:rPr>
        <w:t xml:space="preserve"> examine the performance of our model</w:t>
      </w:r>
      <w:r w:rsidR="007D294B">
        <w:rPr>
          <w:lang w:val="en-AU"/>
        </w:rPr>
        <w:t xml:space="preserve">. </w:t>
      </w:r>
      <w:r>
        <w:rPr>
          <w:lang w:val="en-AU"/>
        </w:rPr>
        <w:t xml:space="preserve">Briefly, we </w:t>
      </w:r>
      <w:r w:rsidRPr="00B77811">
        <w:rPr>
          <w:lang w:val="en-AU"/>
        </w:rPr>
        <w:t xml:space="preserve">simulated </w:t>
      </w:r>
      <w:r w:rsidR="008E0F84">
        <w:rPr>
          <w:lang w:val="en-AU"/>
        </w:rPr>
        <w:t xml:space="preserve">multivariate </w:t>
      </w:r>
      <w:r w:rsidRPr="00B77811">
        <w:rPr>
          <w:lang w:val="en-AU"/>
        </w:rPr>
        <w:t>data</w:t>
      </w:r>
      <w:r>
        <w:rPr>
          <w:lang w:val="en-AU"/>
        </w:rPr>
        <w:t>sets</w:t>
      </w:r>
      <w:r w:rsidRPr="00B77811">
        <w:rPr>
          <w:lang w:val="en-AU"/>
        </w:rPr>
        <w:t xml:space="preserve"> </w:t>
      </w:r>
      <w:r w:rsidR="003A534F">
        <w:rPr>
          <w:lang w:val="en-AU"/>
        </w:rPr>
        <w:t>with</w:t>
      </w:r>
      <w:r w:rsidRPr="00B77811">
        <w:rPr>
          <w:lang w:val="en-AU"/>
        </w:rPr>
        <w:t xml:space="preserve"> </w:t>
      </w:r>
      <w:r>
        <w:rPr>
          <w:lang w:val="en-AU"/>
        </w:rPr>
        <w:t>72</w:t>
      </w:r>
      <w:r w:rsidRPr="00B77811">
        <w:rPr>
          <w:lang w:val="en-AU"/>
        </w:rPr>
        <w:t xml:space="preserve"> time </w:t>
      </w:r>
      <w:r>
        <w:rPr>
          <w:lang w:val="en-AU"/>
        </w:rPr>
        <w:t xml:space="preserve">points (six years of data for monthly series) consisting of </w:t>
      </w:r>
      <w:r w:rsidR="003F69A5">
        <w:rPr>
          <w:lang w:val="en-AU"/>
        </w:rPr>
        <w:t xml:space="preserve">negative binomial </w:t>
      </w:r>
      <w:r>
        <w:rPr>
          <w:lang w:val="en-AU"/>
        </w:rPr>
        <w:t>observations</w:t>
      </w:r>
      <w:r w:rsidR="003F69A5">
        <w:rPr>
          <w:lang w:val="en-AU"/>
        </w:rPr>
        <w:t xml:space="preserve"> (size </w:t>
      </w:r>
      <w:r w:rsidR="00B718F0">
        <w:rPr>
          <w:lang w:val="en-AU"/>
        </w:rPr>
        <w:t>=</w:t>
      </w:r>
      <w:r w:rsidR="003F69A5">
        <w:rPr>
          <w:lang w:val="en-AU"/>
        </w:rPr>
        <w:t xml:space="preserve"> 1)</w:t>
      </w:r>
      <w:r>
        <w:rPr>
          <w:lang w:val="en-AU"/>
        </w:rPr>
        <w:t xml:space="preserve"> for sets of series</w:t>
      </w:r>
      <w:r w:rsidRPr="00B77811">
        <w:rPr>
          <w:lang w:val="en-AU"/>
        </w:rPr>
        <w:t xml:space="preserve"> </w:t>
      </w:r>
      <w:r w:rsidR="00965D25">
        <w:rPr>
          <w:lang w:val="en-AU"/>
        </w:rPr>
        <w:t>whose</w:t>
      </w:r>
      <w:r w:rsidR="00246C85">
        <w:rPr>
          <w:lang w:val="en-AU"/>
        </w:rPr>
        <w:t xml:space="preserve"> log linear predictors </w:t>
      </w:r>
      <w:r w:rsidR="003A534F">
        <w:rPr>
          <w:lang w:val="en-AU"/>
        </w:rPr>
        <w:t>included</w:t>
      </w:r>
      <w:r w:rsidRPr="00B77811">
        <w:rPr>
          <w:lang w:val="en-AU"/>
        </w:rPr>
        <w:t xml:space="preserve"> a </w:t>
      </w:r>
      <w:commentRangeStart w:id="70"/>
      <w:commentRangeStart w:id="71"/>
      <w:commentRangeStart w:id="72"/>
      <w:r>
        <w:rPr>
          <w:lang w:val="en-AU"/>
        </w:rPr>
        <w:t xml:space="preserve">hierarchical seasonal pattern </w:t>
      </w:r>
      <w:commentRangeEnd w:id="70"/>
      <w:r w:rsidR="00CC2194">
        <w:rPr>
          <w:rStyle w:val="CommentReference"/>
        </w:rPr>
        <w:commentReference w:id="70"/>
      </w:r>
      <w:commentRangeEnd w:id="71"/>
      <w:r w:rsidR="00CC2194">
        <w:rPr>
          <w:rStyle w:val="CommentReference"/>
        </w:rPr>
        <w:commentReference w:id="71"/>
      </w:r>
      <w:commentRangeEnd w:id="72"/>
      <w:r w:rsidR="000F12D2">
        <w:rPr>
          <w:rStyle w:val="CommentReference"/>
        </w:rPr>
        <w:commentReference w:id="72"/>
      </w:r>
      <w:r w:rsidR="00332179">
        <w:rPr>
          <w:lang w:val="en-AU"/>
        </w:rPr>
        <w:t xml:space="preserve">(where each series’ seasonal pattern was created by drawing from a global seasonal pattern with common Gaussian noise) </w:t>
      </w:r>
      <w:r>
        <w:rPr>
          <w:lang w:val="en-AU"/>
        </w:rPr>
        <w:t>and correlated latent</w:t>
      </w:r>
      <w:r w:rsidRPr="00B77811">
        <w:rPr>
          <w:lang w:val="en-AU"/>
        </w:rPr>
        <w:t xml:space="preserve"> trend</w:t>
      </w:r>
      <w:r>
        <w:rPr>
          <w:lang w:val="en-AU"/>
        </w:rPr>
        <w:t xml:space="preserve">s. The trends </w:t>
      </w:r>
      <w:r w:rsidR="00DE4DE5">
        <w:rPr>
          <w:lang w:val="en-AU"/>
        </w:rPr>
        <w:t>followed</w:t>
      </w:r>
      <w:r w:rsidR="00336199">
        <w:rPr>
          <w:lang w:val="en-AU"/>
        </w:rPr>
        <w:t xml:space="preserve"> a dynamic factor</w:t>
      </w:r>
      <w:r w:rsidRPr="00B77811">
        <w:rPr>
          <w:lang w:val="en-AU"/>
        </w:rPr>
        <w:t xml:space="preserve"> </w:t>
      </w:r>
      <w:r w:rsidR="00336199">
        <w:rPr>
          <w:lang w:val="en-AU"/>
        </w:rPr>
        <w:t xml:space="preserve">process in which factors evolved as </w:t>
      </w:r>
      <w:r w:rsidRPr="00B77811">
        <w:rPr>
          <w:lang w:val="en-AU"/>
        </w:rPr>
        <w:t>random walk</w:t>
      </w:r>
      <w:r w:rsidR="00336199">
        <w:rPr>
          <w:lang w:val="en-AU"/>
        </w:rPr>
        <w:t>s with drift</w:t>
      </w:r>
      <w:r w:rsidRPr="00B77811">
        <w:rPr>
          <w:lang w:val="en-AU"/>
        </w:rPr>
        <w:t xml:space="preserve"> </w:t>
      </w:r>
      <w:r w:rsidR="00336199">
        <w:rPr>
          <w:lang w:val="en-AU"/>
        </w:rPr>
        <w:t xml:space="preserve">and series’ loadings were drawn from a </w:t>
      </w:r>
      <w:r w:rsidR="001631C8">
        <w:rPr>
          <w:lang w:val="en-AU"/>
        </w:rPr>
        <w:t xml:space="preserve">zero-centred </w:t>
      </w:r>
      <w:r w:rsidR="00487118">
        <w:rPr>
          <w:lang w:val="en-AU"/>
        </w:rPr>
        <w:t xml:space="preserve">multivariate Gaussian with a </w:t>
      </w:r>
      <w:r w:rsidR="00336199">
        <w:rPr>
          <w:lang w:val="en-AU"/>
        </w:rPr>
        <w:t>sparse covariance matrix.</w:t>
      </w:r>
      <w:r w:rsidR="001E0B4C">
        <w:rPr>
          <w:lang w:val="en-AU"/>
        </w:rPr>
        <w:t xml:space="preserve"> We investigated model sensitivity to missingness (</w:t>
      </w:r>
      <w:r w:rsidR="00B80776">
        <w:rPr>
          <w:lang w:val="en-AU"/>
        </w:rPr>
        <w:t>proportion missing =</w:t>
      </w:r>
      <w:r w:rsidR="001E0B4C">
        <w:rPr>
          <w:lang w:val="en-AU"/>
        </w:rPr>
        <w:t xml:space="preserve"> 0, 10, or 50), dimensionality (number of series </w:t>
      </w:r>
      <w:r w:rsidR="00B718F0">
        <w:rPr>
          <w:lang w:val="en-AU"/>
        </w:rPr>
        <w:t>=</w:t>
      </w:r>
      <w:commentRangeStart w:id="73"/>
      <w:ins w:id="74" w:author="Wells K.L." w:date="2022-01-18T21:55:00Z">
        <w:r w:rsidR="00DB42D4">
          <w:rPr>
            <w:lang w:val="en-AU"/>
          </w:rPr>
          <w:t>1???</w:t>
        </w:r>
        <w:commentRangeEnd w:id="73"/>
        <w:r w:rsidR="00DB42D4">
          <w:rPr>
            <w:rStyle w:val="CommentReference"/>
          </w:rPr>
          <w:commentReference w:id="73"/>
        </w:r>
        <w:r w:rsidR="00DB42D4">
          <w:rPr>
            <w:lang w:val="en-AU"/>
          </w:rPr>
          <w:t>,</w:t>
        </w:r>
      </w:ins>
      <w:r w:rsidR="001E0B4C">
        <w:rPr>
          <w:lang w:val="en-AU"/>
        </w:rPr>
        <w:t xml:space="preserve"> </w:t>
      </w:r>
      <w:r w:rsidR="001D0782">
        <w:rPr>
          <w:lang w:val="en-AU"/>
        </w:rPr>
        <w:t>4</w:t>
      </w:r>
      <w:r w:rsidR="001E0B4C">
        <w:rPr>
          <w:lang w:val="en-AU"/>
        </w:rPr>
        <w:t xml:space="preserve"> or 12) and </w:t>
      </w:r>
      <w:commentRangeStart w:id="75"/>
      <w:commentRangeStart w:id="76"/>
      <w:commentRangeStart w:id="77"/>
      <w:r w:rsidR="00075380">
        <w:rPr>
          <w:lang w:val="en-AU"/>
        </w:rPr>
        <w:t xml:space="preserve">trend strength </w:t>
      </w:r>
      <w:r w:rsidR="001E0B4C">
        <w:rPr>
          <w:lang w:val="en-AU"/>
        </w:rPr>
        <w:t xml:space="preserve">(trend </w:t>
      </w:r>
      <w:r w:rsidR="00470A4B">
        <w:rPr>
          <w:lang w:val="en-AU"/>
        </w:rPr>
        <w:t>magnitude</w:t>
      </w:r>
      <w:r w:rsidR="001E0B4C">
        <w:rPr>
          <w:lang w:val="en-AU"/>
        </w:rPr>
        <w:t xml:space="preserve"> </w:t>
      </w:r>
      <w:r w:rsidR="00075380">
        <w:rPr>
          <w:lang w:val="en-AU"/>
        </w:rPr>
        <w:t>relative to seasonal</w:t>
      </w:r>
      <w:r w:rsidR="00470A4B">
        <w:rPr>
          <w:lang w:val="en-AU"/>
        </w:rPr>
        <w:t>ity</w:t>
      </w:r>
      <w:r w:rsidR="00075380">
        <w:rPr>
          <w:lang w:val="en-AU"/>
        </w:rPr>
        <w:t xml:space="preserve"> </w:t>
      </w:r>
      <w:r w:rsidR="00B80776">
        <w:rPr>
          <w:lang w:val="en-AU"/>
        </w:rPr>
        <w:t xml:space="preserve">= </w:t>
      </w:r>
      <w:r w:rsidR="001E0B4C">
        <w:rPr>
          <w:lang w:val="en-AU"/>
        </w:rPr>
        <w:t>0.3</w:t>
      </w:r>
      <w:r w:rsidR="00151C42">
        <w:rPr>
          <w:lang w:val="en-AU"/>
        </w:rPr>
        <w:t>,</w:t>
      </w:r>
      <w:r w:rsidR="001E0B4C">
        <w:rPr>
          <w:lang w:val="en-AU"/>
        </w:rPr>
        <w:t xml:space="preserve"> for a moderate trend</w:t>
      </w:r>
      <w:r w:rsidR="00151C42">
        <w:rPr>
          <w:lang w:val="en-AU"/>
        </w:rPr>
        <w:t>,</w:t>
      </w:r>
      <w:r w:rsidR="001E0B4C">
        <w:rPr>
          <w:lang w:val="en-AU"/>
        </w:rPr>
        <w:t xml:space="preserve"> or 0.7 for a strong trend).</w:t>
      </w:r>
      <w:r w:rsidR="00075380">
        <w:rPr>
          <w:lang w:val="en-AU"/>
        </w:rPr>
        <w:t xml:space="preserve"> </w:t>
      </w:r>
      <w:commentRangeEnd w:id="75"/>
      <w:r w:rsidR="00CC2194">
        <w:rPr>
          <w:rStyle w:val="CommentReference"/>
        </w:rPr>
        <w:commentReference w:id="75"/>
      </w:r>
      <w:commentRangeEnd w:id="76"/>
      <w:r w:rsidR="00E80033">
        <w:rPr>
          <w:rStyle w:val="CommentReference"/>
        </w:rPr>
        <w:commentReference w:id="76"/>
      </w:r>
      <w:commentRangeEnd w:id="77"/>
      <w:r w:rsidR="00A32144">
        <w:rPr>
          <w:rStyle w:val="CommentReference"/>
        </w:rPr>
        <w:commentReference w:id="77"/>
      </w:r>
      <w:r w:rsidR="00D15E02">
        <w:rPr>
          <w:lang w:val="en-AU"/>
        </w:rPr>
        <w:t>Each simulated dataset was fit with the same set of three models</w:t>
      </w:r>
      <w:r w:rsidR="00B718F0">
        <w:rPr>
          <w:lang w:val="en-AU"/>
        </w:rPr>
        <w:t>. First, we fit</w:t>
      </w:r>
      <w:r w:rsidR="00075380" w:rsidRPr="00075380">
        <w:rPr>
          <w:lang w:val="en-AU"/>
        </w:rPr>
        <w:t xml:space="preserve"> a </w:t>
      </w:r>
      <w:r w:rsidR="004B0698">
        <w:rPr>
          <w:lang w:val="en-AU"/>
        </w:rPr>
        <w:t>hierarchical</w:t>
      </w:r>
      <w:r w:rsidR="00B718F0">
        <w:rPr>
          <w:lang w:val="en-AU"/>
        </w:rPr>
        <w:t xml:space="preserve"> </w:t>
      </w:r>
      <w:r w:rsidR="00B718F0" w:rsidRPr="00B718F0">
        <w:rPr>
          <w:i/>
          <w:iCs/>
          <w:lang w:val="en-AU"/>
        </w:rPr>
        <w:t>gam</w:t>
      </w:r>
      <w:r w:rsidR="00B718F0">
        <w:rPr>
          <w:lang w:val="en-AU"/>
        </w:rPr>
        <w:t xml:space="preserve"> </w:t>
      </w:r>
      <w:r w:rsidR="004B0698">
        <w:rPr>
          <w:lang w:val="en-AU"/>
        </w:rPr>
        <w:t>using</w:t>
      </w:r>
      <w:r w:rsidR="00B718F0">
        <w:rPr>
          <w:lang w:val="en-AU"/>
        </w:rPr>
        <w:t xml:space="preserve"> </w:t>
      </w:r>
      <w:r w:rsidR="00B718F0" w:rsidRPr="00B718F0">
        <w:rPr>
          <w:i/>
          <w:iCs/>
          <w:lang w:val="en-AU"/>
        </w:rPr>
        <w:t>mgcv</w:t>
      </w:r>
      <w:r w:rsidR="00B718F0">
        <w:rPr>
          <w:lang w:val="en-AU"/>
        </w:rPr>
        <w:t xml:space="preserve"> </w:t>
      </w:r>
      <w:r w:rsidR="004B0698">
        <w:rPr>
          <w:lang w:val="en-AU"/>
        </w:rPr>
        <w:t xml:space="preserve">that </w:t>
      </w:r>
      <w:r w:rsidR="00112826">
        <w:rPr>
          <w:lang w:val="en-AU"/>
        </w:rPr>
        <w:t>includ</w:t>
      </w:r>
      <w:r w:rsidR="004B0698">
        <w:rPr>
          <w:lang w:val="en-AU"/>
        </w:rPr>
        <w:t>ed</w:t>
      </w:r>
      <w:r w:rsidR="00B718F0">
        <w:rPr>
          <w:lang w:val="en-AU"/>
        </w:rPr>
        <w:t xml:space="preserve"> a </w:t>
      </w:r>
      <w:r w:rsidR="0011048B">
        <w:rPr>
          <w:lang w:val="en-AU"/>
        </w:rPr>
        <w:t>random intercept per series (</w:t>
      </w:r>
      <w:r w:rsidR="0011048B" w:rsidRPr="005442D9">
        <w:rPr>
          <w:i/>
          <w:iCs/>
          <w:lang w:val="en-AU"/>
        </w:rPr>
        <w:t>s(series, bs = ‘re’)</w:t>
      </w:r>
      <w:r w:rsidR="0011048B">
        <w:rPr>
          <w:lang w:val="en-AU"/>
        </w:rPr>
        <w:t xml:space="preserve">), </w:t>
      </w:r>
      <w:r w:rsidR="005442D9">
        <w:rPr>
          <w:lang w:val="en-AU"/>
        </w:rPr>
        <w:t xml:space="preserve">a </w:t>
      </w:r>
      <w:r w:rsidR="00B718F0">
        <w:rPr>
          <w:lang w:val="en-AU"/>
        </w:rPr>
        <w:t>cyclic smooth for global seasonality (</w:t>
      </w:r>
      <w:r w:rsidR="00B718F0" w:rsidRPr="00B718F0">
        <w:rPr>
          <w:i/>
          <w:iCs/>
          <w:lang w:val="en-AU"/>
        </w:rPr>
        <w:t>s(season,</w:t>
      </w:r>
      <w:r w:rsidR="004B0698" w:rsidRPr="004B0698">
        <w:rPr>
          <w:i/>
          <w:iCs/>
          <w:lang w:val="en-AU"/>
        </w:rPr>
        <w:t xml:space="preserve"> </w:t>
      </w:r>
      <w:r w:rsidR="004B0698" w:rsidRPr="00B718F0">
        <w:rPr>
          <w:i/>
          <w:iCs/>
          <w:lang w:val="en-AU"/>
        </w:rPr>
        <w:t>m = 2</w:t>
      </w:r>
      <w:r w:rsidR="004B0698">
        <w:rPr>
          <w:i/>
          <w:iCs/>
          <w:lang w:val="en-AU"/>
        </w:rPr>
        <w:t>,</w:t>
      </w:r>
      <w:r w:rsidR="00B718F0" w:rsidRPr="00B718F0">
        <w:rPr>
          <w:i/>
          <w:iCs/>
          <w:lang w:val="en-AU"/>
        </w:rPr>
        <w:t xml:space="preserve"> k = </w:t>
      </w:r>
      <w:r w:rsidR="008C2E09">
        <w:rPr>
          <w:i/>
          <w:iCs/>
          <w:lang w:val="en-AU"/>
        </w:rPr>
        <w:t>12</w:t>
      </w:r>
      <w:r w:rsidR="00B718F0" w:rsidRPr="00B718F0">
        <w:rPr>
          <w:i/>
          <w:iCs/>
          <w:lang w:val="en-AU"/>
        </w:rPr>
        <w:t>, bs = 'cc')</w:t>
      </w:r>
      <w:r w:rsidR="00B718F0" w:rsidRPr="00B718F0">
        <w:rPr>
          <w:lang w:val="en-AU"/>
        </w:rPr>
        <w:t>)</w:t>
      </w:r>
      <w:r w:rsidR="00B718F0" w:rsidRPr="00B718F0">
        <w:rPr>
          <w:i/>
          <w:iCs/>
          <w:lang w:val="en-AU"/>
        </w:rPr>
        <w:t>,</w:t>
      </w:r>
      <w:r w:rsidR="00B718F0">
        <w:rPr>
          <w:lang w:val="en-AU"/>
        </w:rPr>
        <w:t xml:space="preserve"> a local smooth for series-specific </w:t>
      </w:r>
      <w:r w:rsidR="00B718F0">
        <w:rPr>
          <w:lang w:val="en-AU"/>
        </w:rPr>
        <w:t>deviations from global seasonality (</w:t>
      </w:r>
      <w:r w:rsidR="00B718F0" w:rsidRPr="00B718F0">
        <w:rPr>
          <w:i/>
          <w:iCs/>
          <w:lang w:val="en-AU"/>
        </w:rPr>
        <w:t xml:space="preserve">s(season, by = series, m = 1, k = </w:t>
      </w:r>
      <w:r w:rsidR="00FD7C5F">
        <w:rPr>
          <w:i/>
          <w:iCs/>
          <w:lang w:val="en-AU"/>
        </w:rPr>
        <w:t>4</w:t>
      </w:r>
      <w:r w:rsidR="00B718F0" w:rsidRPr="00B718F0">
        <w:rPr>
          <w:i/>
          <w:iCs/>
          <w:lang w:val="en-AU"/>
        </w:rPr>
        <w:t>)</w:t>
      </w:r>
      <w:r w:rsidR="00B718F0">
        <w:rPr>
          <w:lang w:val="en-AU"/>
        </w:rPr>
        <w:t xml:space="preserve">) and independent non-wiggly </w:t>
      </w:r>
      <w:r w:rsidR="005442D9">
        <w:rPr>
          <w:lang w:val="en-AU"/>
        </w:rPr>
        <w:t xml:space="preserve">annual </w:t>
      </w:r>
      <w:r w:rsidR="00B718F0">
        <w:rPr>
          <w:lang w:val="en-AU"/>
        </w:rPr>
        <w:t>smooths (</w:t>
      </w:r>
      <w:r w:rsidR="00B718F0" w:rsidRPr="00B718F0">
        <w:rPr>
          <w:i/>
          <w:iCs/>
          <w:lang w:val="en-AU"/>
        </w:rPr>
        <w:t>s(year, by = series,</w:t>
      </w:r>
      <w:r w:rsidR="004B0698" w:rsidRPr="00B718F0">
        <w:rPr>
          <w:i/>
          <w:iCs/>
          <w:lang w:val="en-AU"/>
        </w:rPr>
        <w:t xml:space="preserve"> m = 1</w:t>
      </w:r>
      <w:r w:rsidR="004B0698">
        <w:rPr>
          <w:i/>
          <w:iCs/>
          <w:lang w:val="en-AU"/>
        </w:rPr>
        <w:t>,</w:t>
      </w:r>
      <w:r w:rsidR="00B718F0" w:rsidRPr="00B718F0">
        <w:rPr>
          <w:i/>
          <w:iCs/>
          <w:lang w:val="en-AU"/>
        </w:rPr>
        <w:t xml:space="preserve"> k = 3, bs = 'gp')</w:t>
      </w:r>
      <w:r w:rsidR="00B718F0">
        <w:rPr>
          <w:lang w:val="en-AU"/>
        </w:rPr>
        <w:t>).</w:t>
      </w:r>
      <w:r w:rsidR="00CD367A">
        <w:rPr>
          <w:lang w:val="en-AU"/>
        </w:rPr>
        <w:t xml:space="preserve"> We next fit </w:t>
      </w:r>
      <w:r w:rsidR="00ED430C">
        <w:rPr>
          <w:lang w:val="en-AU"/>
        </w:rPr>
        <w:t xml:space="preserve">a </w:t>
      </w:r>
      <w:r w:rsidR="00CD367A">
        <w:rPr>
          <w:lang w:val="en-AU"/>
        </w:rPr>
        <w:t xml:space="preserve">dynamic GAM </w:t>
      </w:r>
      <w:r w:rsidR="009C0B0D">
        <w:rPr>
          <w:lang w:val="en-AU"/>
        </w:rPr>
        <w:t xml:space="preserve">(with </w:t>
      </w:r>
      <w:r w:rsidR="009C0B0D" w:rsidRPr="007527F9">
        <w:rPr>
          <w:i/>
          <w:iCs/>
          <w:lang w:val="en-AU"/>
        </w:rPr>
        <w:t>K</w:t>
      </w:r>
      <w:r w:rsidR="009C0B0D">
        <w:rPr>
          <w:lang w:val="en-AU"/>
        </w:rPr>
        <w:t xml:space="preserve"> = </w:t>
      </w:r>
      <w:commentRangeStart w:id="78"/>
      <w:commentRangeStart w:id="79"/>
      <w:r w:rsidR="009C0B0D">
        <w:rPr>
          <w:lang w:val="en-AU"/>
        </w:rPr>
        <w:t>half the number of series</w:t>
      </w:r>
      <w:commentRangeEnd w:id="78"/>
      <w:r w:rsidR="00E55A3E">
        <w:rPr>
          <w:rStyle w:val="CommentReference"/>
        </w:rPr>
        <w:commentReference w:id="78"/>
      </w:r>
      <w:commentRangeEnd w:id="79"/>
      <w:r w:rsidR="00A32144">
        <w:rPr>
          <w:rStyle w:val="CommentReference"/>
        </w:rPr>
        <w:commentReference w:id="79"/>
      </w:r>
      <w:r w:rsidR="009C0B0D">
        <w:rPr>
          <w:lang w:val="en-AU"/>
        </w:rPr>
        <w:t xml:space="preserve">) </w:t>
      </w:r>
      <w:r w:rsidR="00CD367A">
        <w:rPr>
          <w:lang w:val="en-AU"/>
        </w:rPr>
        <w:t xml:space="preserve">with identical </w:t>
      </w:r>
      <w:r w:rsidR="005442D9">
        <w:rPr>
          <w:lang w:val="en-AU"/>
        </w:rPr>
        <w:t xml:space="preserve">random effect and </w:t>
      </w:r>
      <w:r w:rsidR="00CD367A">
        <w:rPr>
          <w:lang w:val="en-AU"/>
        </w:rPr>
        <w:t xml:space="preserve">seasonal smooths but no yearly </w:t>
      </w:r>
      <w:r w:rsidR="006B1447">
        <w:rPr>
          <w:lang w:val="en-AU"/>
        </w:rPr>
        <w:t>smooth</w:t>
      </w:r>
      <w:r w:rsidR="00CD367A">
        <w:rPr>
          <w:lang w:val="en-AU"/>
        </w:rPr>
        <w:t xml:space="preserve"> (</w:t>
      </w:r>
      <w:r w:rsidR="006B1447">
        <w:rPr>
          <w:lang w:val="en-AU"/>
        </w:rPr>
        <w:t xml:space="preserve">instead </w:t>
      </w:r>
      <w:r w:rsidR="00CD367A">
        <w:rPr>
          <w:lang w:val="en-AU"/>
        </w:rPr>
        <w:t xml:space="preserve">letting the dynamic factors </w:t>
      </w:r>
      <w:r w:rsidR="00492027">
        <w:rPr>
          <w:lang w:val="en-AU"/>
        </w:rPr>
        <w:t>model</w:t>
      </w:r>
      <w:r w:rsidR="00CD367A">
        <w:rPr>
          <w:lang w:val="en-AU"/>
        </w:rPr>
        <w:t xml:space="preserve"> the </w:t>
      </w:r>
      <w:r w:rsidR="006B1447">
        <w:rPr>
          <w:lang w:val="en-AU"/>
        </w:rPr>
        <w:t xml:space="preserve">trends). Finally, we fit a ‘null’ </w:t>
      </w:r>
      <w:r w:rsidR="006B1447" w:rsidRPr="006B1447">
        <w:rPr>
          <w:i/>
          <w:iCs/>
          <w:lang w:val="en-AU"/>
        </w:rPr>
        <w:t>mvgam</w:t>
      </w:r>
      <w:r w:rsidR="006B1447">
        <w:rPr>
          <w:lang w:val="en-AU"/>
        </w:rPr>
        <w:t xml:space="preserve"> model that </w:t>
      </w:r>
      <w:ins w:id="80" w:author="Nicholas Clark" w:date="2022-01-21T14:25:00Z">
        <w:r w:rsidR="006B619E">
          <w:rPr>
            <w:lang w:val="en-AU"/>
          </w:rPr>
          <w:t xml:space="preserve">only </w:t>
        </w:r>
      </w:ins>
      <w:r w:rsidR="00C93DD0">
        <w:rPr>
          <w:lang w:val="en-AU"/>
        </w:rPr>
        <w:t>estimated</w:t>
      </w:r>
      <w:r w:rsidR="006B1447">
        <w:rPr>
          <w:lang w:val="en-AU"/>
        </w:rPr>
        <w:t xml:space="preserve"> random intercepts </w:t>
      </w:r>
      <w:del w:id="81" w:author="Nicholas Clark" w:date="2022-01-21T14:26:00Z">
        <w:r w:rsidR="006B1447" w:rsidDel="006B619E">
          <w:rPr>
            <w:lang w:val="en-AU"/>
          </w:rPr>
          <w:delText>for each series (</w:delText>
        </w:r>
        <w:r w:rsidR="006B1447" w:rsidRPr="006B1447" w:rsidDel="006B619E">
          <w:rPr>
            <w:i/>
            <w:iCs/>
            <w:lang w:val="en-AU"/>
          </w:rPr>
          <w:delText>s(series, bs = 're')</w:delText>
        </w:r>
        <w:r w:rsidR="006B1447" w:rsidDel="006B619E">
          <w:rPr>
            <w:lang w:val="en-AU"/>
          </w:rPr>
          <w:delText xml:space="preserve">) </w:delText>
        </w:r>
      </w:del>
      <w:r w:rsidR="00D23177">
        <w:rPr>
          <w:lang w:val="en-AU"/>
        </w:rPr>
        <w:t>but no seasonal smooth</w:t>
      </w:r>
      <w:r w:rsidR="006B1447">
        <w:rPr>
          <w:lang w:val="en-AU"/>
        </w:rPr>
        <w:t xml:space="preserve">. </w:t>
      </w:r>
      <w:r w:rsidR="00F52A09">
        <w:rPr>
          <w:lang w:val="en-AU"/>
        </w:rPr>
        <w:t xml:space="preserve">Negative binomial distributions were specified for each model. </w:t>
      </w:r>
      <w:r w:rsidR="00C22F69">
        <w:rPr>
          <w:lang w:val="en-AU"/>
        </w:rPr>
        <w:t xml:space="preserve">Each combination of </w:t>
      </w:r>
      <w:r w:rsidR="007936B1">
        <w:rPr>
          <w:lang w:val="en-AU"/>
        </w:rPr>
        <w:t>missingness</w:t>
      </w:r>
      <w:r w:rsidR="00C22F69">
        <w:rPr>
          <w:lang w:val="en-AU"/>
        </w:rPr>
        <w:t>, dimensionality and trend strength was used to generate five replicate datasets, yielding a total of 60 simulations</w:t>
      </w:r>
      <w:r w:rsidR="006B1447">
        <w:rPr>
          <w:lang w:val="en-AU"/>
        </w:rPr>
        <w:t>.</w:t>
      </w:r>
      <w:r w:rsidR="005442D9" w:rsidRPr="005442D9">
        <w:rPr>
          <w:lang w:val="en-AU"/>
        </w:rPr>
        <w:t xml:space="preserve"> </w:t>
      </w:r>
      <w:r w:rsidR="000A520F">
        <w:rPr>
          <w:lang w:val="en-AU"/>
        </w:rPr>
        <w:t xml:space="preserve">For </w:t>
      </w:r>
      <w:r w:rsidR="000A520F" w:rsidRPr="000A520F">
        <w:rPr>
          <w:i/>
          <w:iCs/>
          <w:lang w:val="en-AU"/>
        </w:rPr>
        <w:t>mgcv</w:t>
      </w:r>
      <w:r w:rsidR="000A520F">
        <w:rPr>
          <w:lang w:val="en-AU"/>
        </w:rPr>
        <w:t xml:space="preserve"> models, estimation of smoothing penalties was performed using restricted maximum likelihood (</w:t>
      </w:r>
      <w:r w:rsidR="000A520F" w:rsidRPr="000A520F">
        <w:rPr>
          <w:i/>
          <w:iCs/>
          <w:lang w:val="en-AU"/>
        </w:rPr>
        <w:t>method = ‘REML’</w:t>
      </w:r>
      <w:r w:rsidR="000A520F">
        <w:rPr>
          <w:lang w:val="en-AU"/>
        </w:rPr>
        <w:t xml:space="preserve">). </w:t>
      </w:r>
      <w:commentRangeStart w:id="82"/>
      <w:r w:rsidR="005442D9">
        <w:rPr>
          <w:lang w:val="en-AU"/>
        </w:rPr>
        <w:t xml:space="preserve">For </w:t>
      </w:r>
      <w:r w:rsidR="005442D9" w:rsidRPr="005442D9">
        <w:rPr>
          <w:i/>
          <w:iCs/>
          <w:lang w:val="en-AU"/>
        </w:rPr>
        <w:t>mvgam</w:t>
      </w:r>
      <w:r w:rsidR="005442D9">
        <w:rPr>
          <w:lang w:val="en-AU"/>
        </w:rPr>
        <w:t xml:space="preserve"> model</w:t>
      </w:r>
      <w:r w:rsidR="003812DE">
        <w:rPr>
          <w:lang w:val="en-AU"/>
        </w:rPr>
        <w:t>s</w:t>
      </w:r>
      <w:r w:rsidR="005442D9">
        <w:rPr>
          <w:lang w:val="en-AU"/>
        </w:rPr>
        <w:t xml:space="preserve"> we ran two MCMC chains for 10,000 iterations as burnin and collected 1000 samples from the joint posterior.</w:t>
      </w:r>
      <w:commentRangeEnd w:id="82"/>
      <w:r w:rsidR="005442D9">
        <w:rPr>
          <w:rStyle w:val="CommentReference"/>
        </w:rPr>
        <w:commentReference w:id="82"/>
      </w:r>
    </w:p>
    <w:p w14:paraId="417605D2" w14:textId="67CA2214" w:rsidR="006B1447" w:rsidRDefault="006B1447" w:rsidP="00F95C68">
      <w:pPr>
        <w:rPr>
          <w:lang w:val="en-AU"/>
        </w:rPr>
      </w:pPr>
    </w:p>
    <w:p w14:paraId="508A3C78" w14:textId="7A66E867" w:rsidR="006B1447" w:rsidRDefault="006B1447" w:rsidP="00F95C68">
      <w:pPr>
        <w:rPr>
          <w:lang w:val="en-AU"/>
        </w:rPr>
      </w:pPr>
      <w:r w:rsidRPr="006B1447">
        <w:rPr>
          <w:lang w:val="en-AU"/>
        </w:rPr>
        <w:t>The relative performance</w:t>
      </w:r>
      <w:r>
        <w:rPr>
          <w:lang w:val="en-AU"/>
        </w:rPr>
        <w:t>s</w:t>
      </w:r>
      <w:r w:rsidRPr="006B1447">
        <w:rPr>
          <w:lang w:val="en-AU"/>
        </w:rPr>
        <w:t xml:space="preserve"> of each model w</w:t>
      </w:r>
      <w:r>
        <w:rPr>
          <w:lang w:val="en-AU"/>
        </w:rPr>
        <w:t>ere</w:t>
      </w:r>
      <w:r w:rsidRPr="006B1447">
        <w:rPr>
          <w:lang w:val="en-AU"/>
        </w:rPr>
        <w:t xml:space="preserve"> </w:t>
      </w:r>
      <w:r>
        <w:rPr>
          <w:lang w:val="en-AU"/>
        </w:rPr>
        <w:t>explored using</w:t>
      </w:r>
      <w:r w:rsidRPr="006B1447">
        <w:rPr>
          <w:lang w:val="en-AU"/>
        </w:rPr>
        <w:t xml:space="preserve"> out of sample </w:t>
      </w:r>
      <w:r>
        <w:rPr>
          <w:lang w:val="en-AU"/>
        </w:rPr>
        <w:t>forecasts</w:t>
      </w:r>
      <w:r w:rsidRPr="006B1447">
        <w:rPr>
          <w:lang w:val="en-AU"/>
        </w:rPr>
        <w:t xml:space="preserve">. </w:t>
      </w:r>
      <w:r w:rsidR="0081722B">
        <w:rPr>
          <w:lang w:val="en-AU"/>
        </w:rPr>
        <w:t>W</w:t>
      </w:r>
      <w:r w:rsidRPr="006B1447">
        <w:rPr>
          <w:lang w:val="en-AU"/>
        </w:rPr>
        <w:t>e</w:t>
      </w:r>
      <w:r>
        <w:rPr>
          <w:lang w:val="en-AU"/>
        </w:rPr>
        <w:t xml:space="preserve"> trained models on the first five years of data (60 observations) and generated forecasts for the remaining year (12 observations). Probabilistic forecast performance was evaluated using </w:t>
      </w:r>
      <w:r w:rsidR="002E583E">
        <w:rPr>
          <w:lang w:val="en-AU"/>
        </w:rPr>
        <w:t xml:space="preserve">a discrete version of the </w:t>
      </w:r>
      <w:r>
        <w:rPr>
          <w:lang w:val="en-AU"/>
        </w:rPr>
        <w:t>Rank Probability Score</w:t>
      </w:r>
      <w:r w:rsidR="002E583E">
        <w:rPr>
          <w:lang w:val="en-AU"/>
        </w:rPr>
        <w:t xml:space="preserve"> </w:t>
      </w:r>
      <w:r w:rsidR="002E583E">
        <w:rPr>
          <w:lang w:val="en-AU"/>
        </w:rPr>
        <w:fldChar w:fldCharType="begin"/>
      </w:r>
      <w:r w:rsidR="002E583E">
        <w:rPr>
          <w:lang w:val="en-AU"/>
        </w:rPr>
        <w:instrText xml:space="preserve"> ADDIN EN.CITE &lt;EndNote&gt;&lt;Cite&gt;&lt;Author&gt;Gneiting&lt;/Author&gt;&lt;Year&gt;2007&lt;/Year&gt;&lt;RecNum&gt;2376&lt;/RecNum&gt;&lt;Prefix&gt;DRPS`; &lt;/Prefix&gt;&lt;DisplayText&gt;(DRPS; Gneiting and Raftery 2007)&lt;/DisplayText&gt;&lt;record&gt;&lt;rec-number&gt;2376&lt;/rec-number&gt;&lt;foreign-keys&gt;&lt;key app="EN" db-id="f9axttepoe0zx2etvp55p52mvdv9fw55dzaf" timestamp="1602801416" guid="ca5ec966-9a21-45f1-951d-4730b2c3c813"&gt;2376&lt;/key&gt;&lt;/foreign-keys&gt;&lt;ref-type name="Journal Article"&gt;17&lt;/ref-type&gt;&lt;contributors&gt;&lt;authors&gt;&lt;author&gt;Gneiting, Tilmann&lt;/author&gt;&lt;author&gt;Raftery, Adrian E&lt;/author&gt;&lt;/authors&gt;&lt;/contributors&gt;&lt;titles&gt;&lt;title&gt;Strictly proper scoring rules, prediction, and estimation&lt;/title&gt;&lt;secondary-title&gt;Journal of the American statistical Association&lt;/secondary-title&gt;&lt;/titles&gt;&lt;periodical&gt;&lt;full-title&gt;Journal of the American Statistical Association&lt;/full-title&gt;&lt;/periodical&gt;&lt;pages&gt;359-378&lt;/pages&gt;&lt;volume&gt;102&lt;/volume&gt;&lt;number&gt;477&lt;/number&gt;&lt;dates&gt;&lt;year&gt;2007&lt;/year&gt;&lt;/dates&gt;&lt;isbn&gt;0162-1459&lt;/isbn&gt;&lt;urls&gt;&lt;/urls&gt;&lt;/record&gt;&lt;/Cite&gt;&lt;/EndNote&gt;</w:instrText>
      </w:r>
      <w:r w:rsidR="002E583E">
        <w:rPr>
          <w:lang w:val="en-AU"/>
        </w:rPr>
        <w:fldChar w:fldCharType="separate"/>
      </w:r>
      <w:r w:rsidR="002E583E">
        <w:rPr>
          <w:noProof/>
          <w:lang w:val="en-AU"/>
        </w:rPr>
        <w:t>(DRPS; Gneiting and Raftery 2007)</w:t>
      </w:r>
      <w:r w:rsidR="002E583E">
        <w:rPr>
          <w:lang w:val="en-AU"/>
        </w:rPr>
        <w:fldChar w:fldCharType="end"/>
      </w:r>
      <w:r>
        <w:rPr>
          <w:lang w:val="en-AU"/>
        </w:rPr>
        <w:t xml:space="preserve"> and coverage of 90% prediction intervals. </w:t>
      </w:r>
      <w:r w:rsidR="002E583E">
        <w:rPr>
          <w:lang w:val="en-AU"/>
        </w:rPr>
        <w:t>Forecasts with lower DRPS and coverages closer to 0.9 were considered more accurate.</w:t>
      </w:r>
    </w:p>
    <w:p w14:paraId="6E00B437" w14:textId="77777777" w:rsidR="00336199" w:rsidRDefault="00336199" w:rsidP="00F95C68">
      <w:pPr>
        <w:rPr>
          <w:lang w:val="en-AU"/>
        </w:rPr>
      </w:pPr>
    </w:p>
    <w:p w14:paraId="3AEA995C" w14:textId="5ACBDF4C" w:rsidR="00A73778" w:rsidRPr="00C44A20" w:rsidRDefault="00A73778" w:rsidP="00F95C68">
      <w:pPr>
        <w:rPr>
          <w:b/>
          <w:bCs/>
          <w:lang w:val="en-AU"/>
        </w:rPr>
      </w:pPr>
      <w:r w:rsidRPr="00C44A20">
        <w:rPr>
          <w:b/>
          <w:bCs/>
          <w:lang w:val="en-AU"/>
        </w:rPr>
        <w:t>CASE STUD</w:t>
      </w:r>
      <w:r w:rsidR="003A4674">
        <w:rPr>
          <w:b/>
          <w:bCs/>
          <w:lang w:val="en-AU"/>
        </w:rPr>
        <w:t>Y: FORECASTING TICK ABUNDANCES</w:t>
      </w:r>
    </w:p>
    <w:p w14:paraId="5EDD2E6F" w14:textId="29DB19CB" w:rsidR="003301DF" w:rsidRDefault="003A4674" w:rsidP="00F355A3">
      <w:pPr>
        <w:rPr>
          <w:lang w:val="en-AU"/>
        </w:rPr>
      </w:pPr>
      <w:r w:rsidRPr="003A4674">
        <w:rPr>
          <w:i/>
          <w:iCs/>
          <w:lang w:val="en-AU"/>
        </w:rPr>
        <w:t>Amblyomma americanum</w:t>
      </w:r>
      <w:r w:rsidRPr="003A4674">
        <w:rPr>
          <w:lang w:val="en-AU"/>
        </w:rPr>
        <w:t xml:space="preserve"> and </w:t>
      </w:r>
      <w:r w:rsidRPr="003A4674">
        <w:rPr>
          <w:i/>
          <w:iCs/>
          <w:lang w:val="en-AU"/>
        </w:rPr>
        <w:t>Ixodes scapularis</w:t>
      </w:r>
      <w:r w:rsidRPr="003A4674">
        <w:rPr>
          <w:lang w:val="en-AU"/>
        </w:rPr>
        <w:t xml:space="preserve"> </w:t>
      </w:r>
      <w:r w:rsidR="00F355A3">
        <w:rPr>
          <w:lang w:val="en-AU"/>
        </w:rPr>
        <w:t xml:space="preserve">are two </w:t>
      </w:r>
      <w:r w:rsidR="006B4A41">
        <w:rPr>
          <w:lang w:val="en-AU"/>
        </w:rPr>
        <w:t>widespread</w:t>
      </w:r>
      <w:r w:rsidR="00F355A3">
        <w:rPr>
          <w:lang w:val="en-AU"/>
        </w:rPr>
        <w:t xml:space="preserve"> species of hard ticks</w:t>
      </w:r>
      <w:r w:rsidR="00C94A74">
        <w:rPr>
          <w:lang w:val="en-AU"/>
        </w:rPr>
        <w:t xml:space="preserve"> </w:t>
      </w:r>
      <w:r w:rsidR="00F355A3">
        <w:rPr>
          <w:lang w:val="en-AU"/>
        </w:rPr>
        <w:t>capable of</w:t>
      </w:r>
      <w:r w:rsidR="00F355A3" w:rsidRPr="00F355A3">
        <w:rPr>
          <w:lang w:val="en-AU"/>
        </w:rPr>
        <w:t xml:space="preserve"> transmit</w:t>
      </w:r>
      <w:r w:rsidR="00F355A3">
        <w:rPr>
          <w:lang w:val="en-AU"/>
        </w:rPr>
        <w:t>ting</w:t>
      </w:r>
      <w:r w:rsidR="00F355A3" w:rsidRPr="00F355A3">
        <w:rPr>
          <w:lang w:val="en-AU"/>
        </w:rPr>
        <w:t xml:space="preserve"> a</w:t>
      </w:r>
      <w:r w:rsidR="006B4A41">
        <w:rPr>
          <w:lang w:val="en-AU"/>
        </w:rPr>
        <w:t xml:space="preserve"> </w:t>
      </w:r>
      <w:r w:rsidR="00F355A3">
        <w:rPr>
          <w:lang w:val="en-AU"/>
        </w:rPr>
        <w:t>diversity</w:t>
      </w:r>
      <w:r w:rsidR="00F355A3" w:rsidRPr="00F355A3">
        <w:rPr>
          <w:lang w:val="en-AU"/>
        </w:rPr>
        <w:t xml:space="preserve"> of parasites</w:t>
      </w:r>
      <w:r w:rsidR="00F355A3">
        <w:rPr>
          <w:lang w:val="en-AU"/>
        </w:rPr>
        <w:t xml:space="preserve"> to animals and humans</w:t>
      </w:r>
      <w:r w:rsidR="00F355A3" w:rsidRPr="00F355A3">
        <w:rPr>
          <w:lang w:val="en-AU"/>
        </w:rPr>
        <w:t>, many of which</w:t>
      </w:r>
      <w:r w:rsidR="00F355A3">
        <w:rPr>
          <w:lang w:val="en-AU"/>
        </w:rPr>
        <w:t xml:space="preserve"> </w:t>
      </w:r>
      <w:r w:rsidR="00C94A74">
        <w:rPr>
          <w:lang w:val="en-AU"/>
        </w:rPr>
        <w:t>are zoonotic</w:t>
      </w:r>
      <w:r w:rsidR="00F355A3">
        <w:rPr>
          <w:lang w:val="en-AU"/>
        </w:rPr>
        <w:t xml:space="preserve"> </w:t>
      </w:r>
      <w:r w:rsidR="00F355A3">
        <w:rPr>
          <w:lang w:val="en-AU"/>
        </w:rPr>
        <w:fldChar w:fldCharType="begin"/>
      </w:r>
      <w:r w:rsidR="00796D40">
        <w:rPr>
          <w:lang w:val="en-AU"/>
        </w:rPr>
        <w:instrText xml:space="preserve"> ADDIN EN.CITE &lt;EndNote&gt;&lt;Cite&gt;&lt;Author&gt;Rochlin&lt;/Author&gt;&lt;Year&gt;2020&lt;/Year&gt;&lt;RecNum&gt;2609&lt;/RecNum&gt;&lt;DisplayText&gt;(Rochlin and Toledo 2020)&lt;/DisplayText&gt;&lt;record&gt;&lt;rec-number&gt;2609&lt;/rec-number&gt;&lt;foreign-keys&gt;&lt;key app="EN" db-id="f9axttepoe0zx2etvp55p52mvdv9fw55dzaf" timestamp="1641791713" guid="9c0902e2-83e2-4c30-be04-1faefad65f4b"&gt;2609&lt;/key&gt;&lt;/foreign-keys&gt;&lt;ref-type name="Journal Article"&gt;17&lt;/ref-type&gt;&lt;contributors&gt;&lt;authors&gt;&lt;author&gt;Rochlin, Ilia&lt;/author&gt;&lt;author&gt;Toledo, Alvaro&lt;/author&gt;&lt;/authors&gt;&lt;/contributors&gt;&lt;titles&gt;&lt;title&gt;Emerging tick-borne pathogens of public health importance: a mini-review&lt;/title&gt;&lt;secondary-title&gt;Journal of Medical Microbiology&lt;/secondary-title&gt;&lt;/titles&gt;&lt;periodical&gt;&lt;full-title&gt;Journal of medical microbiology&lt;/full-title&gt;&lt;/periodical&gt;&lt;pages&gt;781&lt;/pages&gt;&lt;volume&gt;69&lt;/volume&gt;&lt;number&gt;6&lt;/number&gt;&lt;dates&gt;&lt;year&gt;2020&lt;/year&gt;&lt;/dates&gt;&lt;urls&gt;&lt;/urls&gt;&lt;/record&gt;&lt;/Cite&gt;&lt;/EndNote&gt;</w:instrText>
      </w:r>
      <w:r w:rsidR="00F355A3">
        <w:rPr>
          <w:lang w:val="en-AU"/>
        </w:rPr>
        <w:fldChar w:fldCharType="separate"/>
      </w:r>
      <w:r w:rsidR="00F355A3">
        <w:rPr>
          <w:noProof/>
          <w:lang w:val="en-AU"/>
        </w:rPr>
        <w:t>(Rochlin and Toledo 2020)</w:t>
      </w:r>
      <w:r w:rsidR="00F355A3">
        <w:rPr>
          <w:lang w:val="en-AU"/>
        </w:rPr>
        <w:fldChar w:fldCharType="end"/>
      </w:r>
      <w:r w:rsidR="00F355A3">
        <w:rPr>
          <w:lang w:val="en-AU"/>
        </w:rPr>
        <w:t xml:space="preserve">. Due to the medical and ecological importance of these species, </w:t>
      </w:r>
      <w:r w:rsidR="00D24F9D">
        <w:rPr>
          <w:lang w:val="en-AU"/>
        </w:rPr>
        <w:t xml:space="preserve">a crucial goal in disease ecology is to understand factors that influence </w:t>
      </w:r>
      <w:r w:rsidR="00F355A3">
        <w:rPr>
          <w:lang w:val="en-AU"/>
        </w:rPr>
        <w:t>their abundances over time</w:t>
      </w:r>
      <w:r w:rsidR="00D24F9D">
        <w:rPr>
          <w:lang w:val="en-AU"/>
        </w:rPr>
        <w:t>. T</w:t>
      </w:r>
      <w:r w:rsidR="00F355A3">
        <w:rPr>
          <w:lang w:val="en-AU"/>
        </w:rPr>
        <w:t xml:space="preserve">he </w:t>
      </w:r>
      <w:r w:rsidR="00F355A3" w:rsidRPr="00F355A3">
        <w:rPr>
          <w:lang w:val="en-AU"/>
        </w:rPr>
        <w:t xml:space="preserve">National Ecological Observatory Network </w:t>
      </w:r>
      <w:r w:rsidR="00F355A3">
        <w:rPr>
          <w:lang w:val="en-AU"/>
        </w:rPr>
        <w:t>(NEON)</w:t>
      </w:r>
      <w:r w:rsidR="00D24F9D">
        <w:rPr>
          <w:lang w:val="en-AU"/>
        </w:rPr>
        <w:t xml:space="preserve"> carries out standardised long term monitoring of tick abundances as well as other important indicators of ecological change </w:t>
      </w:r>
      <w:r w:rsidR="00D24F9D">
        <w:rPr>
          <w:lang w:val="en-AU"/>
        </w:rPr>
        <w:fldChar w:fldCharType="begin"/>
      </w:r>
      <w:r w:rsidR="00796D40">
        <w:rPr>
          <w:lang w:val="en-AU"/>
        </w:rPr>
        <w:instrText xml:space="preserve"> ADDIN EN.CITE &lt;EndNote&gt;&lt;Cite&gt;&lt;Author&gt;Thorpe&lt;/Author&gt;&lt;Year&gt;2016&lt;/Year&gt;&lt;RecNum&gt;2610&lt;/RecNum&gt;&lt;DisplayText&gt;(Thorpe et al. 2016)&lt;/DisplayText&gt;&lt;record&gt;&lt;rec-number&gt;2610&lt;/rec-number&gt;&lt;foreign-keys&gt;&lt;key app="EN" db-id="f9axttepoe0zx2etvp55p52mvdv9fw55dzaf" timestamp="1641791936" guid="4a39e08d-00d8-44d0-8358-3d77b9163751"&gt;2610&lt;/key&gt;&lt;/foreign-keys&gt;&lt;ref-type name="Journal Article"&gt;17&lt;/ref-type&gt;&lt;contributors&gt;&lt;authors&gt;&lt;author&gt;Thorpe, Andrea S&lt;/author&gt;&lt;author&gt;Barnett, David T&lt;/author&gt;&lt;author&gt;Elmendorf, Sarah C&lt;/author&gt;&lt;author&gt;Hinckley, Eve‐Lyn S&lt;/author&gt;&lt;author&gt;Hoekman, David&lt;/author&gt;&lt;author&gt;Jones, Katherine D&lt;/author&gt;&lt;author&gt;LeVan, Katherine E&lt;/author&gt;&lt;author&gt;Meier, Courtney L&lt;/author&gt;&lt;author&gt;Stanish, Lee F&lt;/author&gt;&lt;author&gt;Thibault, Katherine M&lt;/author&gt;&lt;/authors&gt;&lt;/contributors&gt;&lt;titles&gt;&lt;title&gt;Introduction to the sampling designs of the N ational E cological O bservatory N etwork T errestrial O bservation S ystem&lt;/title&gt;&lt;secondary-title&gt;Ecosphere&lt;/secondary-title&gt;&lt;/titles&gt;&lt;periodical&gt;&lt;full-title&gt;Ecosphere&lt;/full-title&gt;&lt;/periodical&gt;&lt;pages&gt;e01627&lt;/pages&gt;&lt;volume&gt;7&lt;/volume&gt;&lt;number&gt;12&lt;/number&gt;&lt;dates&gt;&lt;year&gt;2016&lt;/year&gt;&lt;/dates&gt;&lt;isbn&gt;2150-8925&lt;/isbn&gt;&lt;urls&gt;&lt;/urls&gt;&lt;/record&gt;&lt;/Cite&gt;&lt;/EndNote&gt;</w:instrText>
      </w:r>
      <w:r w:rsidR="00D24F9D">
        <w:rPr>
          <w:lang w:val="en-AU"/>
        </w:rPr>
        <w:fldChar w:fldCharType="separate"/>
      </w:r>
      <w:r w:rsidR="00D24F9D">
        <w:rPr>
          <w:noProof/>
          <w:lang w:val="en-AU"/>
        </w:rPr>
        <w:t>(Thorpe et al. 2016)</w:t>
      </w:r>
      <w:r w:rsidR="00D24F9D">
        <w:rPr>
          <w:lang w:val="en-AU"/>
        </w:rPr>
        <w:fldChar w:fldCharType="end"/>
      </w:r>
      <w:r w:rsidR="00D24F9D">
        <w:rPr>
          <w:lang w:val="en-AU"/>
        </w:rPr>
        <w:t>.</w:t>
      </w:r>
      <w:r w:rsidR="00F355A3">
        <w:rPr>
          <w:lang w:val="en-AU"/>
        </w:rPr>
        <w:t xml:space="preserve"> </w:t>
      </w:r>
      <w:r w:rsidR="00D24F9D">
        <w:rPr>
          <w:lang w:val="en-AU"/>
        </w:rPr>
        <w:t>N</w:t>
      </w:r>
      <w:r w:rsidR="00F355A3" w:rsidRPr="003A4674">
        <w:rPr>
          <w:lang w:val="en-AU"/>
        </w:rPr>
        <w:t xml:space="preserve">ymphal </w:t>
      </w:r>
      <w:r w:rsidR="00F355A3">
        <w:rPr>
          <w:lang w:val="en-AU"/>
        </w:rPr>
        <w:t xml:space="preserve">abundances of </w:t>
      </w:r>
      <w:r w:rsidR="00D24F9D">
        <w:rPr>
          <w:lang w:val="en-AU"/>
        </w:rPr>
        <w:t xml:space="preserve">both tick </w:t>
      </w:r>
      <w:r w:rsidR="00F355A3">
        <w:rPr>
          <w:lang w:val="en-AU"/>
        </w:rPr>
        <w:t xml:space="preserve">species are routinely </w:t>
      </w:r>
      <w:r w:rsidR="00D54493">
        <w:rPr>
          <w:lang w:val="en-AU"/>
        </w:rPr>
        <w:t>recorded</w:t>
      </w:r>
      <w:r w:rsidR="00F355A3">
        <w:rPr>
          <w:lang w:val="en-AU"/>
        </w:rPr>
        <w:t xml:space="preserve"> across a series of</w:t>
      </w:r>
      <w:r w:rsidR="00D24F9D">
        <w:rPr>
          <w:lang w:val="en-AU"/>
        </w:rPr>
        <w:t xml:space="preserve"> NEON</w:t>
      </w:r>
      <w:r w:rsidR="00F355A3">
        <w:rPr>
          <w:lang w:val="en-AU"/>
        </w:rPr>
        <w:t xml:space="preserve"> </w:t>
      </w:r>
      <w:r w:rsidR="0062683D">
        <w:rPr>
          <w:lang w:val="en-AU"/>
        </w:rPr>
        <w:t>plots</w:t>
      </w:r>
      <w:r w:rsidR="00F355A3">
        <w:rPr>
          <w:lang w:val="en-AU"/>
        </w:rPr>
        <w:t xml:space="preserve"> </w:t>
      </w:r>
      <w:r w:rsidR="00D24F9D">
        <w:rPr>
          <w:lang w:val="en-AU"/>
        </w:rPr>
        <w:t xml:space="preserve">by </w:t>
      </w:r>
      <w:r w:rsidR="00F355A3">
        <w:rPr>
          <w:lang w:val="en-AU"/>
        </w:rPr>
        <w:t>drag cloth sampling</w:t>
      </w:r>
      <w:r w:rsidR="0062683D">
        <w:rPr>
          <w:lang w:val="en-AU"/>
        </w:rPr>
        <w:t>, with plots nested within sites</w:t>
      </w:r>
      <w:r w:rsidR="00F355A3">
        <w:rPr>
          <w:lang w:val="en-AU"/>
        </w:rPr>
        <w:t xml:space="preserve"> </w:t>
      </w:r>
      <w:r w:rsidR="00F355A3">
        <w:rPr>
          <w:lang w:val="en-AU"/>
        </w:rPr>
        <w:fldChar w:fldCharType="begin"/>
      </w:r>
      <w:r w:rsidR="00796D40">
        <w:rPr>
          <w:lang w:val="en-AU"/>
        </w:rPr>
        <w:instrText xml:space="preserve"> ADDIN EN.CITE &lt;EndNote&gt;&lt;Cite&gt;&lt;Author&gt;Springer&lt;/Author&gt;&lt;Year&gt;2016&lt;/Year&gt;&lt;RecNum&gt;2608&lt;/RecNum&gt;&lt;DisplayText&gt;(Springer et al. 2016)&lt;/DisplayText&gt;&lt;record&gt;&lt;rec-number&gt;2608&lt;/rec-number&gt;&lt;foreign-keys&gt;&lt;key app="EN" db-id="f9axttepoe0zx2etvp55p52mvdv9fw55dzaf" timestamp="1641791426" guid="a1602130-910d-42ee-ba7a-2755bcd42206"&gt;2608&lt;/key&gt;&lt;/foreign-keys&gt;&lt;ref-type name="Journal Article"&gt;17&lt;/ref-type&gt;&lt;contributors&gt;&lt;authors&gt;&lt;author&gt;Springer, Yuri P&lt;/author&gt;&lt;author&gt;Hoekman, David&lt;/author&gt;&lt;author&gt;Johnson, Pieter TJ&lt;/author&gt;&lt;author&gt;Duffy, Paul A&lt;/author&gt;&lt;author&gt;Hufft, Rebecca A&lt;/author&gt;&lt;author&gt;Barnett, David T&lt;/author&gt;&lt;author&gt;Allan, Brian F&lt;/author&gt;&lt;author&gt;Amman, Brian R&lt;/author&gt;&lt;author&gt;Barker, Christopher M&lt;/author&gt;&lt;author&gt;Barrera, Roberto&lt;/author&gt;&lt;/authors&gt;&lt;/contributors&gt;&lt;titles&gt;&lt;title&gt;Tick‐, mosquito‐, and rodent‐borne parasite sampling designs for the National Ecological Observatory Network&lt;/title&gt;&lt;secondary-title&gt;Ecosphere&lt;/secondary-title&gt;&lt;/titles&gt;&lt;periodical&gt;&lt;full-title&gt;Ecosphere&lt;/full-title&gt;&lt;/periodical&gt;&lt;pages&gt;e01271&lt;/pages&gt;&lt;volume&gt;7&lt;/volume&gt;&lt;number&gt;5&lt;/number&gt;&lt;dates&gt;&lt;year&gt;2016&lt;/year&gt;&lt;/dates&gt;&lt;isbn&gt;2150-8925&lt;/isbn&gt;&lt;urls&gt;&lt;/urls&gt;&lt;/record&gt;&lt;/Cite&gt;&lt;/EndNote&gt;</w:instrText>
      </w:r>
      <w:r w:rsidR="00F355A3">
        <w:rPr>
          <w:lang w:val="en-AU"/>
        </w:rPr>
        <w:fldChar w:fldCharType="separate"/>
      </w:r>
      <w:r w:rsidR="00F355A3">
        <w:rPr>
          <w:noProof/>
          <w:lang w:val="en-AU"/>
        </w:rPr>
        <w:t>(Springer et al. 2016)</w:t>
      </w:r>
      <w:r w:rsidR="00F355A3">
        <w:rPr>
          <w:lang w:val="en-AU"/>
        </w:rPr>
        <w:fldChar w:fldCharType="end"/>
      </w:r>
      <w:r w:rsidR="00F355A3">
        <w:rPr>
          <w:lang w:val="en-AU"/>
        </w:rPr>
        <w:t xml:space="preserve">. </w:t>
      </w:r>
      <w:r w:rsidR="00562B61">
        <w:rPr>
          <w:lang w:val="en-AU"/>
        </w:rPr>
        <w:t xml:space="preserve">These </w:t>
      </w:r>
      <w:r w:rsidR="00595020">
        <w:rPr>
          <w:lang w:val="en-AU"/>
        </w:rPr>
        <w:t>plot-level series</w:t>
      </w:r>
      <w:r w:rsidR="00562B61">
        <w:rPr>
          <w:lang w:val="en-AU"/>
        </w:rPr>
        <w:t xml:space="preserve"> </w:t>
      </w:r>
      <w:r w:rsidR="00F82D7A">
        <w:rPr>
          <w:lang w:val="en-AU"/>
        </w:rPr>
        <w:t xml:space="preserve">show strong seasonality and </w:t>
      </w:r>
      <w:r w:rsidR="00562B61">
        <w:rPr>
          <w:lang w:val="en-AU"/>
        </w:rPr>
        <w:t xml:space="preserve">incorporate many of the challenging features associated with ecological data including overdispersion, high proportions of missingness and irregular sampling, making them useful for exploring the utility of </w:t>
      </w:r>
      <w:r w:rsidR="00562B61" w:rsidRPr="007D294B">
        <w:rPr>
          <w:i/>
          <w:iCs/>
          <w:lang w:val="en-AU"/>
        </w:rPr>
        <w:t>mvgam</w:t>
      </w:r>
      <w:r w:rsidR="00562B61">
        <w:rPr>
          <w:lang w:val="en-AU"/>
        </w:rPr>
        <w:t xml:space="preserve">. </w:t>
      </w:r>
    </w:p>
    <w:p w14:paraId="6EC77BCE" w14:textId="77777777" w:rsidR="003301DF" w:rsidRDefault="003301DF" w:rsidP="00F355A3">
      <w:pPr>
        <w:rPr>
          <w:lang w:val="en-AU"/>
        </w:rPr>
      </w:pPr>
    </w:p>
    <w:p w14:paraId="2F31320D" w14:textId="5ED1EF7E" w:rsidR="003E6E5A" w:rsidRDefault="00562B61" w:rsidP="00F355A3">
      <w:pPr>
        <w:rPr>
          <w:lang w:val="en-AU"/>
        </w:rPr>
      </w:pPr>
      <w:r>
        <w:rPr>
          <w:lang w:val="en-AU"/>
        </w:rPr>
        <w:t>We</w:t>
      </w:r>
      <w:r w:rsidR="00FD41C4">
        <w:rPr>
          <w:lang w:val="en-AU"/>
        </w:rPr>
        <w:t xml:space="preserve"> </w:t>
      </w:r>
      <w:r w:rsidR="00C924E6">
        <w:rPr>
          <w:lang w:val="en-AU"/>
        </w:rPr>
        <w:t>included</w:t>
      </w:r>
      <w:r w:rsidR="00FD41C4">
        <w:rPr>
          <w:lang w:val="en-AU"/>
        </w:rPr>
        <w:t xml:space="preserve"> </w:t>
      </w:r>
      <w:r w:rsidR="00C26D76">
        <w:rPr>
          <w:lang w:val="en-AU"/>
        </w:rPr>
        <w:t>a</w:t>
      </w:r>
      <w:r w:rsidR="00FD41C4">
        <w:rPr>
          <w:lang w:val="en-AU"/>
        </w:rPr>
        <w:t xml:space="preserve"> </w:t>
      </w:r>
      <w:r w:rsidR="005808FB">
        <w:rPr>
          <w:lang w:val="en-AU"/>
        </w:rPr>
        <w:t>cumulative growing degree day</w:t>
      </w:r>
      <w:r w:rsidR="00FD41C4">
        <w:rPr>
          <w:lang w:val="en-AU"/>
        </w:rPr>
        <w:t xml:space="preserve"> </w:t>
      </w:r>
      <w:r w:rsidR="004B12D3">
        <w:rPr>
          <w:lang w:val="en-AU"/>
        </w:rPr>
        <w:t>(</w:t>
      </w:r>
      <w:r w:rsidR="005808FB">
        <w:rPr>
          <w:lang w:val="en-AU"/>
        </w:rPr>
        <w:t>cum_gdd</w:t>
      </w:r>
      <w:r w:rsidR="004B12D3">
        <w:rPr>
          <w:lang w:val="en-AU"/>
        </w:rPr>
        <w:t xml:space="preserve">) </w:t>
      </w:r>
      <w:r w:rsidR="00FD41C4">
        <w:rPr>
          <w:lang w:val="en-AU"/>
        </w:rPr>
        <w:t xml:space="preserve">variable using temperature records for each site’s nearest </w:t>
      </w:r>
      <w:r w:rsidR="001C087C">
        <w:rPr>
          <w:lang w:val="en-AU"/>
        </w:rPr>
        <w:t xml:space="preserve">weather </w:t>
      </w:r>
      <w:r w:rsidR="00FD41C4">
        <w:rPr>
          <w:lang w:val="en-AU"/>
        </w:rPr>
        <w:t xml:space="preserve">station </w:t>
      </w:r>
      <w:r w:rsidR="008020D1">
        <w:rPr>
          <w:lang w:val="en-AU"/>
        </w:rPr>
        <w:t>from</w:t>
      </w:r>
      <w:r w:rsidR="00FD41C4">
        <w:rPr>
          <w:lang w:val="en-AU"/>
        </w:rPr>
        <w:t xml:space="preserve"> </w:t>
      </w:r>
      <w:r w:rsidR="00FD41C4" w:rsidRPr="00FD41C4">
        <w:rPr>
          <w:lang w:val="en-AU"/>
        </w:rPr>
        <w:t>NO</w:t>
      </w:r>
      <w:r w:rsidR="00FD41C4">
        <w:rPr>
          <w:lang w:val="en-AU"/>
        </w:rPr>
        <w:t>OA’s</w:t>
      </w:r>
      <w:r w:rsidR="00FD41C4" w:rsidRPr="00FD41C4">
        <w:rPr>
          <w:lang w:val="en-AU"/>
        </w:rPr>
        <w:t xml:space="preserve"> Daily Global Historical Climatolog</w:t>
      </w:r>
      <w:r w:rsidR="00FD41C4">
        <w:rPr>
          <w:lang w:val="en-AU"/>
        </w:rPr>
        <w:t>y Network</w:t>
      </w:r>
      <w:r>
        <w:rPr>
          <w:lang w:val="en-AU"/>
        </w:rPr>
        <w:t xml:space="preserve"> </w:t>
      </w:r>
      <w:r w:rsidR="00FD41C4">
        <w:rPr>
          <w:lang w:val="en-AU"/>
        </w:rPr>
        <w:t xml:space="preserve">daily database as a covariate. </w:t>
      </w:r>
      <w:r w:rsidR="00B83D7F">
        <w:rPr>
          <w:lang w:val="en-AU"/>
        </w:rPr>
        <w:t xml:space="preserve">This variable was calculated as the total number of days </w:t>
      </w:r>
      <w:r w:rsidR="00B83D7F" w:rsidRPr="00B83D7F">
        <w:rPr>
          <w:lang w:val="en-AU"/>
        </w:rPr>
        <w:t>up to the start of the tick season</w:t>
      </w:r>
      <w:r w:rsidR="00B83D7F">
        <w:rPr>
          <w:lang w:val="en-AU"/>
        </w:rPr>
        <w:t xml:space="preserve"> (</w:t>
      </w:r>
      <w:r w:rsidR="001D1B67">
        <w:rPr>
          <w:lang w:val="en-AU"/>
        </w:rPr>
        <w:t>1st</w:t>
      </w:r>
      <w:r w:rsidR="00B83D7F">
        <w:rPr>
          <w:lang w:val="en-AU"/>
        </w:rPr>
        <w:t xml:space="preserve"> June) in which </w:t>
      </w:r>
      <w:r w:rsidR="00B83D7F" w:rsidRPr="00B83D7F">
        <w:rPr>
          <w:lang w:val="en-AU"/>
        </w:rPr>
        <w:t>the mean of the</w:t>
      </w:r>
      <w:r w:rsidR="00B83D7F">
        <w:rPr>
          <w:lang w:val="en-AU"/>
        </w:rPr>
        <w:t xml:space="preserve"> da</w:t>
      </w:r>
      <w:r w:rsidR="00FD6889">
        <w:rPr>
          <w:lang w:val="en-AU"/>
        </w:rPr>
        <w:t>y’s</w:t>
      </w:r>
      <w:r w:rsidR="00B83D7F" w:rsidRPr="00B83D7F">
        <w:rPr>
          <w:lang w:val="en-AU"/>
        </w:rPr>
        <w:t xml:space="preserve"> max</w:t>
      </w:r>
      <w:r w:rsidR="00B83D7F">
        <w:rPr>
          <w:lang w:val="en-AU"/>
        </w:rPr>
        <w:t>imum</w:t>
      </w:r>
      <w:r w:rsidR="00B83D7F" w:rsidRPr="00B83D7F">
        <w:rPr>
          <w:lang w:val="en-AU"/>
        </w:rPr>
        <w:t xml:space="preserve"> and min</w:t>
      </w:r>
      <w:r w:rsidR="00B83D7F">
        <w:rPr>
          <w:lang w:val="en-AU"/>
        </w:rPr>
        <w:t>imum</w:t>
      </w:r>
      <w:r w:rsidR="00B83D7F" w:rsidRPr="00B83D7F">
        <w:rPr>
          <w:lang w:val="en-AU"/>
        </w:rPr>
        <w:t xml:space="preserve"> temp</w:t>
      </w:r>
      <w:r w:rsidR="00FD6889">
        <w:rPr>
          <w:lang w:val="en-AU"/>
        </w:rPr>
        <w:t>erature</w:t>
      </w:r>
      <w:r w:rsidR="00B83D7F" w:rsidRPr="00B83D7F">
        <w:rPr>
          <w:lang w:val="en-AU"/>
        </w:rPr>
        <w:t xml:space="preserve">s </w:t>
      </w:r>
      <w:r w:rsidR="00B83D7F">
        <w:rPr>
          <w:lang w:val="en-AU"/>
        </w:rPr>
        <w:t>was</w:t>
      </w:r>
      <w:r w:rsidR="00B83D7F" w:rsidRPr="00B83D7F">
        <w:rPr>
          <w:lang w:val="en-AU"/>
        </w:rPr>
        <w:t xml:space="preserve"> above </w:t>
      </w:r>
      <w:commentRangeStart w:id="83"/>
      <w:commentRangeStart w:id="84"/>
      <w:r w:rsidR="00B83D7F">
        <w:rPr>
          <w:lang w:val="en-AU"/>
        </w:rPr>
        <w:t>0</w:t>
      </w:r>
      <w:r w:rsidR="008031EA">
        <w:rPr>
          <w:rFonts w:cstheme="minorHAnsi"/>
          <w:lang w:val="en-AU"/>
        </w:rPr>
        <w:t>°</w:t>
      </w:r>
      <w:r w:rsidR="00B83D7F">
        <w:rPr>
          <w:lang w:val="en-AU"/>
        </w:rPr>
        <w:t>C</w:t>
      </w:r>
      <w:commentRangeEnd w:id="83"/>
      <w:r w:rsidR="001D38B3">
        <w:rPr>
          <w:rStyle w:val="CommentReference"/>
        </w:rPr>
        <w:commentReference w:id="83"/>
      </w:r>
      <w:commentRangeEnd w:id="84"/>
      <w:r w:rsidR="002C1580">
        <w:rPr>
          <w:rStyle w:val="CommentReference"/>
        </w:rPr>
        <w:commentReference w:id="84"/>
      </w:r>
      <w:ins w:id="85" w:author="Wells K.L." w:date="2022-01-18T12:00:00Z">
        <w:r w:rsidR="001D38B3">
          <w:rPr>
            <w:lang w:val="en-AU"/>
          </w:rPr>
          <w:t>; temperature</w:t>
        </w:r>
      </w:ins>
      <w:ins w:id="86" w:author="Wells K.L." w:date="2022-01-18T12:01:00Z">
        <w:r w:rsidR="001D38B3">
          <w:rPr>
            <w:lang w:val="en-AU"/>
          </w:rPr>
          <w:t xml:space="preserve"> between -5</w:t>
        </w:r>
        <w:r w:rsidR="001D38B3">
          <w:rPr>
            <w:rFonts w:cstheme="minorHAnsi"/>
            <w:lang w:val="en-AU"/>
          </w:rPr>
          <w:t>°</w:t>
        </w:r>
        <w:r w:rsidR="001D38B3">
          <w:rPr>
            <w:lang w:val="en-AU"/>
          </w:rPr>
          <w:t>C to 5</w:t>
        </w:r>
        <w:r w:rsidR="001D38B3">
          <w:rPr>
            <w:rFonts w:cstheme="minorHAnsi"/>
            <w:lang w:val="en-AU"/>
          </w:rPr>
          <w:t>°</w:t>
        </w:r>
        <w:r w:rsidR="001D38B3">
          <w:rPr>
            <w:lang w:val="en-AU"/>
          </w:rPr>
          <w:t>C</w:t>
        </w:r>
      </w:ins>
      <w:ins w:id="87" w:author="Wells K.L." w:date="2022-01-18T12:00:00Z">
        <w:r w:rsidR="001D38B3">
          <w:rPr>
            <w:lang w:val="en-AU"/>
          </w:rPr>
          <w:t xml:space="preserve"> may affects various </w:t>
        </w:r>
      </w:ins>
      <w:ins w:id="88" w:author="Wells K.L." w:date="2022-01-18T12:01:00Z">
        <w:r w:rsidR="001D38B3">
          <w:rPr>
            <w:lang w:val="en-AU"/>
          </w:rPr>
          <w:t>components of ticks physiological</w:t>
        </w:r>
        <w:r w:rsidR="008D4D16">
          <w:rPr>
            <w:lang w:val="en-AU"/>
          </w:rPr>
          <w:t xml:space="preserve"> diapause and </w:t>
        </w:r>
      </w:ins>
      <w:ins w:id="89" w:author="Wells K.L." w:date="2022-01-18T12:02:00Z">
        <w:r w:rsidR="008D4D16">
          <w:rPr>
            <w:lang w:val="en-AU"/>
          </w:rPr>
          <w:t>host-seeking</w:t>
        </w:r>
      </w:ins>
      <w:ins w:id="90" w:author="Wells K.L." w:date="2022-01-18T12:01:00Z">
        <w:r w:rsidR="008D4D16">
          <w:rPr>
            <w:lang w:val="en-AU"/>
          </w:rPr>
          <w:t xml:space="preserve"> </w:t>
        </w:r>
        <w:commentRangeStart w:id="91"/>
        <w:r w:rsidR="008D4D16">
          <w:rPr>
            <w:lang w:val="en-AU"/>
          </w:rPr>
          <w:t>behav</w:t>
        </w:r>
      </w:ins>
      <w:ins w:id="92" w:author="Wells K.L." w:date="2022-01-18T12:02:00Z">
        <w:r w:rsidR="008D4D16">
          <w:rPr>
            <w:lang w:val="en-AU"/>
          </w:rPr>
          <w:t>iour</w:t>
        </w:r>
      </w:ins>
      <w:commentRangeEnd w:id="91"/>
      <w:ins w:id="93" w:author="Wells K.L." w:date="2022-01-18T12:03:00Z">
        <w:r w:rsidR="008D4D16">
          <w:rPr>
            <w:rStyle w:val="CommentReference"/>
          </w:rPr>
          <w:commentReference w:id="91"/>
        </w:r>
      </w:ins>
      <w:r w:rsidR="00B83D7F">
        <w:rPr>
          <w:lang w:val="en-AU"/>
        </w:rPr>
        <w:t>.</w:t>
      </w:r>
      <w:r w:rsidR="00B83D7F" w:rsidRPr="00B83D7F">
        <w:rPr>
          <w:lang w:val="en-AU"/>
        </w:rPr>
        <w:t xml:space="preserve"> </w:t>
      </w:r>
      <w:r w:rsidR="00FD41C4">
        <w:rPr>
          <w:lang w:val="en-AU"/>
        </w:rPr>
        <w:t xml:space="preserve">We </w:t>
      </w:r>
      <w:r w:rsidR="009C668F">
        <w:rPr>
          <w:lang w:val="en-AU"/>
        </w:rPr>
        <w:t xml:space="preserve">fit </w:t>
      </w:r>
      <w:r w:rsidR="003A08AC">
        <w:rPr>
          <w:lang w:val="en-AU"/>
        </w:rPr>
        <w:t xml:space="preserve">species-specific </w:t>
      </w:r>
      <w:r>
        <w:rPr>
          <w:lang w:val="en-AU"/>
        </w:rPr>
        <w:t xml:space="preserve">dynamic GAMs to four years of data </w:t>
      </w:r>
      <w:r w:rsidR="0060747C">
        <w:rPr>
          <w:lang w:val="en-AU"/>
        </w:rPr>
        <w:t xml:space="preserve">(2015 – 2018) </w:t>
      </w:r>
      <w:r>
        <w:rPr>
          <w:lang w:val="en-AU"/>
        </w:rPr>
        <w:t>for</w:t>
      </w:r>
      <w:r w:rsidR="003A4674">
        <w:rPr>
          <w:lang w:val="en-AU"/>
        </w:rPr>
        <w:t xml:space="preserve"> </w:t>
      </w:r>
      <w:r w:rsidR="00F355A3">
        <w:rPr>
          <w:lang w:val="en-AU"/>
        </w:rPr>
        <w:t>17</w:t>
      </w:r>
      <w:r w:rsidR="003A4674" w:rsidRPr="003A4674">
        <w:rPr>
          <w:lang w:val="en-AU"/>
        </w:rPr>
        <w:t xml:space="preserve"> </w:t>
      </w:r>
      <w:r w:rsidRPr="00F355A3">
        <w:rPr>
          <w:i/>
          <w:iCs/>
          <w:lang w:val="en-AU"/>
        </w:rPr>
        <w:t>A. americanum</w:t>
      </w:r>
      <w:r>
        <w:rPr>
          <w:lang w:val="en-AU"/>
        </w:rPr>
        <w:t xml:space="preserve"> </w:t>
      </w:r>
      <w:r w:rsidR="003A4674" w:rsidRPr="003A4674">
        <w:rPr>
          <w:lang w:val="en-AU"/>
        </w:rPr>
        <w:t xml:space="preserve">plots </w:t>
      </w:r>
      <w:r>
        <w:rPr>
          <w:lang w:val="en-AU"/>
        </w:rPr>
        <w:t>(</w:t>
      </w:r>
      <w:r w:rsidR="00BF34F5">
        <w:rPr>
          <w:lang w:val="en-AU"/>
        </w:rPr>
        <w:t>from</w:t>
      </w:r>
      <w:r>
        <w:rPr>
          <w:lang w:val="en-AU"/>
        </w:rPr>
        <w:t xml:space="preserve"> 7 NEON sites)</w:t>
      </w:r>
      <w:r w:rsidR="00CC59E2">
        <w:rPr>
          <w:lang w:val="en-AU"/>
        </w:rPr>
        <w:t xml:space="preserve"> and for</w:t>
      </w:r>
      <w:r>
        <w:rPr>
          <w:lang w:val="en-AU"/>
        </w:rPr>
        <w:t xml:space="preserve"> </w:t>
      </w:r>
      <w:r w:rsidR="00F355A3">
        <w:rPr>
          <w:lang w:val="en-AU"/>
        </w:rPr>
        <w:t xml:space="preserve">eight </w:t>
      </w:r>
      <w:r w:rsidRPr="00F355A3">
        <w:rPr>
          <w:i/>
          <w:iCs/>
          <w:lang w:val="en-AU"/>
        </w:rPr>
        <w:t>I. scapularis</w:t>
      </w:r>
      <w:r>
        <w:rPr>
          <w:lang w:val="en-AU"/>
        </w:rPr>
        <w:t xml:space="preserve"> </w:t>
      </w:r>
      <w:commentRangeStart w:id="94"/>
      <w:r w:rsidR="00F355A3">
        <w:rPr>
          <w:lang w:val="en-AU"/>
        </w:rPr>
        <w:t xml:space="preserve">plots </w:t>
      </w:r>
      <w:r>
        <w:rPr>
          <w:lang w:val="en-AU"/>
        </w:rPr>
        <w:t>(</w:t>
      </w:r>
      <w:r w:rsidR="00F355A3">
        <w:rPr>
          <w:lang w:val="en-AU"/>
        </w:rPr>
        <w:t>three sites</w:t>
      </w:r>
      <w:commentRangeEnd w:id="94"/>
      <w:r w:rsidR="00580FDF">
        <w:rPr>
          <w:rStyle w:val="CommentReference"/>
        </w:rPr>
        <w:commentReference w:id="94"/>
      </w:r>
      <w:r>
        <w:rPr>
          <w:lang w:val="en-AU"/>
        </w:rPr>
        <w:t>).</w:t>
      </w:r>
      <w:r w:rsidR="0060747C">
        <w:rPr>
          <w:lang w:val="en-AU"/>
        </w:rPr>
        <w:t xml:space="preserve"> </w:t>
      </w:r>
      <w:r w:rsidR="00250DFD">
        <w:rPr>
          <w:lang w:val="en-AU"/>
        </w:rPr>
        <w:t>Timepoints during winter (</w:t>
      </w:r>
      <w:commentRangeStart w:id="95"/>
      <w:r w:rsidR="00250DFD">
        <w:rPr>
          <w:lang w:val="en-AU"/>
        </w:rPr>
        <w:t xml:space="preserve">epidemiological weeks </w:t>
      </w:r>
      <w:commentRangeEnd w:id="95"/>
      <w:r w:rsidR="00746390">
        <w:rPr>
          <w:rStyle w:val="CommentReference"/>
        </w:rPr>
        <w:commentReference w:id="95"/>
      </w:r>
      <w:r w:rsidR="00250DFD">
        <w:rPr>
          <w:lang w:val="en-AU"/>
        </w:rPr>
        <w:t>1</w:t>
      </w:r>
      <w:r w:rsidR="00AE733D">
        <w:rPr>
          <w:lang w:val="en-AU"/>
        </w:rPr>
        <w:t xml:space="preserve"> – </w:t>
      </w:r>
      <w:r w:rsidR="00250DFD">
        <w:rPr>
          <w:lang w:val="en-AU"/>
        </w:rPr>
        <w:t>14 and 42</w:t>
      </w:r>
      <w:r w:rsidR="00AE733D">
        <w:rPr>
          <w:lang w:val="en-AU"/>
        </w:rPr>
        <w:t xml:space="preserve"> – </w:t>
      </w:r>
      <w:r w:rsidR="00250DFD">
        <w:rPr>
          <w:lang w:val="en-AU"/>
        </w:rPr>
        <w:t>53) were removed prior to modelling as no observations occurred during this period</w:t>
      </w:r>
      <w:r w:rsidR="00F85C3B">
        <w:rPr>
          <w:lang w:val="en-AU"/>
        </w:rPr>
        <w:t>, leaving a seasonal frequency of 26 (weeks 15 – 41)</w:t>
      </w:r>
      <w:r w:rsidR="00250DFD">
        <w:rPr>
          <w:lang w:val="en-AU"/>
        </w:rPr>
        <w:t xml:space="preserve">. </w:t>
      </w:r>
      <w:r w:rsidR="00F82D7A">
        <w:rPr>
          <w:lang w:val="en-AU"/>
        </w:rPr>
        <w:t>For each species we fit four models representing different hypothe</w:t>
      </w:r>
      <w:r w:rsidR="00BC4226">
        <w:rPr>
          <w:lang w:val="en-AU"/>
        </w:rPr>
        <w:t xml:space="preserve">tical </w:t>
      </w:r>
      <w:r w:rsidR="00F82D7A">
        <w:rPr>
          <w:lang w:val="en-AU"/>
        </w:rPr>
        <w:t xml:space="preserve">dynamics: </w:t>
      </w:r>
    </w:p>
    <w:p w14:paraId="4D00EBD2" w14:textId="77777777" w:rsidR="003E6E5A" w:rsidRDefault="003E6E5A" w:rsidP="00F355A3">
      <w:pPr>
        <w:rPr>
          <w:lang w:val="en-AU"/>
        </w:rPr>
      </w:pPr>
    </w:p>
    <w:p w14:paraId="3EBE010D" w14:textId="33525F61" w:rsidR="009C668F" w:rsidRDefault="009C668F" w:rsidP="009C668F">
      <w:pPr>
        <w:pStyle w:val="ListParagraph"/>
        <w:numPr>
          <w:ilvl w:val="0"/>
          <w:numId w:val="5"/>
        </w:numPr>
        <w:rPr>
          <w:lang w:val="en-AU"/>
        </w:rPr>
      </w:pPr>
      <w:commentRangeStart w:id="96"/>
      <w:commentRangeStart w:id="97"/>
      <w:r>
        <w:rPr>
          <w:lang w:val="en-AU"/>
        </w:rPr>
        <w:t>Nul</w:t>
      </w:r>
      <w:r w:rsidR="00942FF1">
        <w:rPr>
          <w:lang w:val="en-AU"/>
        </w:rPr>
        <w:t>l</w:t>
      </w:r>
      <w:r>
        <w:rPr>
          <w:lang w:val="en-AU"/>
        </w:rPr>
        <w:t>: t</w:t>
      </w:r>
      <w:r w:rsidRPr="009C668F">
        <w:rPr>
          <w:lang w:val="en-AU"/>
        </w:rPr>
        <w:t>here is no seasona</w:t>
      </w:r>
      <w:r w:rsidR="00827A95">
        <w:rPr>
          <w:lang w:val="en-AU"/>
        </w:rPr>
        <w:t>l</w:t>
      </w:r>
      <w:r w:rsidR="002B0A5B">
        <w:rPr>
          <w:lang w:val="en-AU"/>
        </w:rPr>
        <w:t>ity</w:t>
      </w:r>
      <w:r w:rsidRPr="009C668F">
        <w:rPr>
          <w:lang w:val="en-AU"/>
        </w:rPr>
        <w:t xml:space="preserve">, </w:t>
      </w:r>
      <w:r w:rsidR="008923FD">
        <w:rPr>
          <w:lang w:val="en-AU"/>
        </w:rPr>
        <w:t>rather</w:t>
      </w:r>
      <w:r w:rsidRPr="009C668F">
        <w:rPr>
          <w:lang w:val="en-AU"/>
        </w:rPr>
        <w:t xml:space="preserve"> </w:t>
      </w:r>
      <w:r w:rsidR="005808FB">
        <w:rPr>
          <w:lang w:val="en-AU"/>
        </w:rPr>
        <w:t>the</w:t>
      </w:r>
      <w:r w:rsidRPr="009C668F">
        <w:rPr>
          <w:lang w:val="en-AU"/>
        </w:rPr>
        <w:t xml:space="preserve"> latent</w:t>
      </w:r>
      <w:r>
        <w:rPr>
          <w:lang w:val="en-AU"/>
        </w:rPr>
        <w:t xml:space="preserve"> </w:t>
      </w:r>
      <w:r w:rsidRPr="009C668F">
        <w:rPr>
          <w:lang w:val="en-AU"/>
        </w:rPr>
        <w:t>factors</w:t>
      </w:r>
      <w:r w:rsidR="005808FB">
        <w:rPr>
          <w:lang w:val="en-AU"/>
        </w:rPr>
        <w:t xml:space="preserve"> /</w:t>
      </w:r>
      <w:r w:rsidRPr="009C668F">
        <w:rPr>
          <w:lang w:val="en-AU"/>
        </w:rPr>
        <w:t xml:space="preserve"> site-level effects of </w:t>
      </w:r>
      <w:r w:rsidR="005808FB">
        <w:rPr>
          <w:lang w:val="en-AU"/>
        </w:rPr>
        <w:t>cum_gdd</w:t>
      </w:r>
      <w:r w:rsidRPr="009C668F">
        <w:rPr>
          <w:lang w:val="en-AU"/>
        </w:rPr>
        <w:t xml:space="preserve"> </w:t>
      </w:r>
      <w:commentRangeEnd w:id="96"/>
      <w:r w:rsidR="00FD7338">
        <w:rPr>
          <w:rStyle w:val="CommentReference"/>
        </w:rPr>
        <w:commentReference w:id="96"/>
      </w:r>
      <w:commentRangeEnd w:id="97"/>
      <w:r w:rsidR="003115C6">
        <w:rPr>
          <w:rStyle w:val="CommentReference"/>
        </w:rPr>
        <w:commentReference w:id="97"/>
      </w:r>
      <w:r w:rsidR="008923FD">
        <w:rPr>
          <w:lang w:val="en-AU"/>
        </w:rPr>
        <w:t xml:space="preserve">fully </w:t>
      </w:r>
      <w:r w:rsidRPr="009C668F">
        <w:rPr>
          <w:lang w:val="en-AU"/>
        </w:rPr>
        <w:t>influence the dynamics</w:t>
      </w:r>
      <w:r w:rsidR="00E4556D">
        <w:rPr>
          <w:lang w:val="en-AU"/>
        </w:rPr>
        <w:t xml:space="preserve"> for the plot-level series</w:t>
      </w:r>
      <w:r w:rsidR="005808FB">
        <w:rPr>
          <w:lang w:val="en-AU"/>
        </w:rPr>
        <w:t xml:space="preserve">. Formula: </w:t>
      </w:r>
      <w:r w:rsidR="005808FB" w:rsidRPr="005808FB">
        <w:rPr>
          <w:i/>
          <w:iCs/>
          <w:lang w:val="en-AU"/>
        </w:rPr>
        <w:t xml:space="preserve">y ~ </w:t>
      </w:r>
      <w:r w:rsidR="00686551">
        <w:rPr>
          <w:i/>
          <w:iCs/>
          <w:lang w:val="en-AU"/>
        </w:rPr>
        <w:t>s(</w:t>
      </w:r>
      <w:commentRangeStart w:id="98"/>
      <w:r w:rsidR="005808FB" w:rsidRPr="005808FB">
        <w:rPr>
          <w:i/>
          <w:iCs/>
          <w:lang w:val="en-AU"/>
        </w:rPr>
        <w:t>site</w:t>
      </w:r>
      <w:commentRangeEnd w:id="98"/>
      <w:r w:rsidR="00686551">
        <w:rPr>
          <w:i/>
          <w:iCs/>
          <w:lang w:val="en-AU"/>
        </w:rPr>
        <w:t>, bs = ‘re’)</w:t>
      </w:r>
      <w:r w:rsidR="00580FDF">
        <w:rPr>
          <w:rStyle w:val="CommentReference"/>
        </w:rPr>
        <w:commentReference w:id="98"/>
      </w:r>
      <w:r w:rsidR="005808FB" w:rsidRPr="005808FB">
        <w:rPr>
          <w:i/>
          <w:iCs/>
          <w:lang w:val="en-AU"/>
        </w:rPr>
        <w:t xml:space="preserve"> + s(cum_gdd, by = site, k = 3</w:t>
      </w:r>
      <w:r w:rsidR="005808FB" w:rsidRPr="005808FB">
        <w:rPr>
          <w:i/>
          <w:iCs/>
          <w:lang w:val="en-AU"/>
        </w:rPr>
        <w:t>)</w:t>
      </w:r>
      <w:r w:rsidR="00580FDF">
        <w:rPr>
          <w:i/>
          <w:iCs/>
          <w:lang w:val="en-AU"/>
        </w:rPr>
        <w:t xml:space="preserve"> + Z</w:t>
      </w:r>
    </w:p>
    <w:p w14:paraId="38300992" w14:textId="7A8F554A" w:rsidR="005808FB" w:rsidRDefault="005808FB" w:rsidP="005808FB">
      <w:pPr>
        <w:pStyle w:val="ListParagraph"/>
        <w:numPr>
          <w:ilvl w:val="0"/>
          <w:numId w:val="5"/>
        </w:numPr>
        <w:rPr>
          <w:lang w:val="en-AU"/>
        </w:rPr>
      </w:pPr>
      <w:r>
        <w:rPr>
          <w:lang w:val="en-AU"/>
        </w:rPr>
        <w:t xml:space="preserve">Hyp1: </w:t>
      </w:r>
      <w:r w:rsidRPr="005808FB">
        <w:rPr>
          <w:lang w:val="en-AU"/>
        </w:rPr>
        <w:t xml:space="preserve">all </w:t>
      </w:r>
      <w:r w:rsidR="00146846">
        <w:rPr>
          <w:lang w:val="en-AU"/>
        </w:rPr>
        <w:t>plots</w:t>
      </w:r>
      <w:r w:rsidRPr="005808FB">
        <w:rPr>
          <w:lang w:val="en-AU"/>
        </w:rPr>
        <w:t xml:space="preserve"> share </w:t>
      </w:r>
      <w:r>
        <w:rPr>
          <w:lang w:val="en-AU"/>
        </w:rPr>
        <w:t xml:space="preserve">a </w:t>
      </w:r>
      <w:r w:rsidRPr="005808FB">
        <w:rPr>
          <w:lang w:val="en-AU"/>
        </w:rPr>
        <w:t xml:space="preserve">seasonal pattern, with any remaining variation captured by the </w:t>
      </w:r>
      <w:r w:rsidR="003A4C34">
        <w:rPr>
          <w:lang w:val="en-AU"/>
        </w:rPr>
        <w:t>latent factors</w:t>
      </w:r>
      <w:r>
        <w:rPr>
          <w:lang w:val="en-AU"/>
        </w:rPr>
        <w:t xml:space="preserve"> and </w:t>
      </w:r>
      <w:r w:rsidRPr="009C668F">
        <w:rPr>
          <w:lang w:val="en-AU"/>
        </w:rPr>
        <w:t xml:space="preserve">site-level </w:t>
      </w:r>
      <w:r w:rsidR="00031D97">
        <w:rPr>
          <w:lang w:val="en-AU"/>
        </w:rPr>
        <w:t>cum_gdd</w:t>
      </w:r>
      <w:r w:rsidR="00031D97" w:rsidRPr="009C668F">
        <w:rPr>
          <w:lang w:val="en-AU"/>
        </w:rPr>
        <w:t xml:space="preserve"> </w:t>
      </w:r>
      <w:r w:rsidRPr="009C668F">
        <w:rPr>
          <w:lang w:val="en-AU"/>
        </w:rPr>
        <w:t>effects</w:t>
      </w:r>
      <w:r>
        <w:rPr>
          <w:lang w:val="en-AU"/>
        </w:rPr>
        <w:t xml:space="preserve">. Formula: </w:t>
      </w:r>
      <w:r w:rsidRPr="005808FB">
        <w:rPr>
          <w:i/>
          <w:iCs/>
          <w:lang w:val="en-AU"/>
        </w:rPr>
        <w:t xml:space="preserve">y ~ </w:t>
      </w:r>
      <w:r w:rsidR="004D4D93">
        <w:rPr>
          <w:i/>
          <w:iCs/>
          <w:lang w:val="en-AU"/>
        </w:rPr>
        <w:t>s(</w:t>
      </w:r>
      <w:r w:rsidRPr="005808FB">
        <w:rPr>
          <w:i/>
          <w:iCs/>
          <w:lang w:val="en-AU"/>
        </w:rPr>
        <w:t>site</w:t>
      </w:r>
      <w:r w:rsidR="004D4D93">
        <w:rPr>
          <w:i/>
          <w:iCs/>
          <w:lang w:val="en-AU"/>
        </w:rPr>
        <w:t>, bs = ‘re’)</w:t>
      </w:r>
      <w:r w:rsidRPr="005808FB">
        <w:rPr>
          <w:i/>
          <w:iCs/>
          <w:lang w:val="en-AU"/>
        </w:rPr>
        <w:t xml:space="preserve"> + s(cum_gdd, by = site, k = 3</w:t>
      </w:r>
      <w:r w:rsidRPr="005808FB">
        <w:rPr>
          <w:i/>
          <w:iCs/>
          <w:lang w:val="en-AU"/>
        </w:rPr>
        <w:t xml:space="preserve">) + s(season, k = </w:t>
      </w:r>
      <w:r w:rsidR="00F85C3B">
        <w:rPr>
          <w:i/>
          <w:iCs/>
          <w:lang w:val="en-AU"/>
        </w:rPr>
        <w:t>26</w:t>
      </w:r>
      <w:r w:rsidRPr="005808FB">
        <w:rPr>
          <w:i/>
          <w:iCs/>
          <w:lang w:val="en-AU"/>
        </w:rPr>
        <w:t xml:space="preserve">, m = 2, bs = 'cc') </w:t>
      </w:r>
      <w:r w:rsidR="00580FDF">
        <w:rPr>
          <w:i/>
          <w:iCs/>
          <w:lang w:val="en-AU"/>
        </w:rPr>
        <w:t>+ Z</w:t>
      </w:r>
    </w:p>
    <w:p w14:paraId="18D7B937" w14:textId="083C6869" w:rsidR="005C1ED0" w:rsidRPr="005C1ED0" w:rsidRDefault="005C1ED0" w:rsidP="005C1ED0">
      <w:pPr>
        <w:pStyle w:val="ListParagraph"/>
        <w:numPr>
          <w:ilvl w:val="0"/>
          <w:numId w:val="5"/>
        </w:numPr>
        <w:rPr>
          <w:lang w:val="en-AU"/>
        </w:rPr>
      </w:pPr>
      <w:r>
        <w:rPr>
          <w:lang w:val="en-AU"/>
        </w:rPr>
        <w:t xml:space="preserve">Hyp2: as above but </w:t>
      </w:r>
      <w:r w:rsidR="00126ECF">
        <w:rPr>
          <w:lang w:val="en-AU"/>
        </w:rPr>
        <w:t>with</w:t>
      </w:r>
      <w:r>
        <w:rPr>
          <w:lang w:val="en-AU"/>
        </w:rPr>
        <w:t xml:space="preserve"> </w:t>
      </w:r>
      <w:commentRangeStart w:id="99"/>
      <w:commentRangeStart w:id="100"/>
      <w:r>
        <w:rPr>
          <w:lang w:val="en-AU"/>
        </w:rPr>
        <w:t>hierarchical</w:t>
      </w:r>
      <w:r w:rsidR="00126ECF" w:rsidRPr="00126ECF">
        <w:rPr>
          <w:lang w:val="en-AU"/>
        </w:rPr>
        <w:t xml:space="preserve"> </w:t>
      </w:r>
      <w:r w:rsidR="00126ECF">
        <w:rPr>
          <w:lang w:val="en-AU"/>
        </w:rPr>
        <w:t>seasonality</w:t>
      </w:r>
      <w:commentRangeEnd w:id="99"/>
      <w:r w:rsidR="00580FDF">
        <w:rPr>
          <w:rStyle w:val="CommentReference"/>
        </w:rPr>
        <w:commentReference w:id="99"/>
      </w:r>
      <w:commentRangeEnd w:id="100"/>
      <w:r w:rsidR="00686551">
        <w:rPr>
          <w:rStyle w:val="CommentReference"/>
        </w:rPr>
        <w:commentReference w:id="100"/>
      </w:r>
      <w:r>
        <w:rPr>
          <w:lang w:val="en-AU"/>
        </w:rPr>
        <w:t xml:space="preserve">, </w:t>
      </w:r>
      <w:r w:rsidR="002210A9">
        <w:rPr>
          <w:lang w:val="en-AU"/>
        </w:rPr>
        <w:t>including</w:t>
      </w:r>
      <w:r>
        <w:rPr>
          <w:lang w:val="en-AU"/>
        </w:rPr>
        <w:t xml:space="preserve"> a</w:t>
      </w:r>
      <w:r w:rsidRPr="005C1ED0">
        <w:rPr>
          <w:lang w:val="en-AU"/>
        </w:rPr>
        <w:t xml:space="preserve"> global seasonality </w:t>
      </w:r>
      <w:r w:rsidR="002210A9">
        <w:rPr>
          <w:lang w:val="en-AU"/>
        </w:rPr>
        <w:t>smooth</w:t>
      </w:r>
      <w:r>
        <w:rPr>
          <w:lang w:val="en-AU"/>
        </w:rPr>
        <w:t xml:space="preserve"> and a seasonal smooth that c</w:t>
      </w:r>
      <w:r w:rsidR="00126ECF">
        <w:rPr>
          <w:lang w:val="en-AU"/>
        </w:rPr>
        <w:t>an</w:t>
      </w:r>
      <w:r>
        <w:rPr>
          <w:lang w:val="en-AU"/>
        </w:rPr>
        <w:t xml:space="preserve"> deviate across each site. Formula: </w:t>
      </w:r>
      <w:r w:rsidRPr="005C1ED0">
        <w:rPr>
          <w:i/>
          <w:iCs/>
          <w:lang w:val="en-AU"/>
        </w:rPr>
        <w:t xml:space="preserve">y ~ </w:t>
      </w:r>
      <w:r w:rsidR="003A4C34">
        <w:rPr>
          <w:i/>
          <w:iCs/>
          <w:lang w:val="en-AU"/>
        </w:rPr>
        <w:t>s(</w:t>
      </w:r>
      <w:r w:rsidRPr="005C1ED0">
        <w:rPr>
          <w:i/>
          <w:iCs/>
          <w:lang w:val="en-AU"/>
        </w:rPr>
        <w:t>site</w:t>
      </w:r>
      <w:r w:rsidR="003A4C34">
        <w:rPr>
          <w:i/>
          <w:iCs/>
          <w:lang w:val="en-AU"/>
        </w:rPr>
        <w:t>, bs = ‘re’)</w:t>
      </w:r>
      <w:r w:rsidRPr="005C1ED0">
        <w:rPr>
          <w:i/>
          <w:iCs/>
          <w:lang w:val="en-AU"/>
        </w:rPr>
        <w:t xml:space="preserve"> + s(cum_gdd, by = site, k = 3) + s(season, k = </w:t>
      </w:r>
      <w:r w:rsidR="00F85C3B">
        <w:rPr>
          <w:i/>
          <w:iCs/>
          <w:lang w:val="en-AU"/>
        </w:rPr>
        <w:t>2</w:t>
      </w:r>
      <w:r w:rsidRPr="005C1ED0">
        <w:rPr>
          <w:i/>
          <w:iCs/>
          <w:lang w:val="en-AU"/>
        </w:rPr>
        <w:t xml:space="preserve">6, m = 2, bs = 'cc') + s(season, by = site, m = 1, k = </w:t>
      </w:r>
      <w:r w:rsidR="00903B0C">
        <w:rPr>
          <w:i/>
          <w:iCs/>
          <w:lang w:val="en-AU"/>
        </w:rPr>
        <w:t>6</w:t>
      </w:r>
      <w:r w:rsidRPr="005C1ED0">
        <w:rPr>
          <w:i/>
          <w:iCs/>
          <w:lang w:val="en-AU"/>
        </w:rPr>
        <w:t>)</w:t>
      </w:r>
      <w:r w:rsidR="00580FDF">
        <w:rPr>
          <w:i/>
          <w:iCs/>
          <w:lang w:val="en-AU"/>
        </w:rPr>
        <w:t xml:space="preserve"> + Z</w:t>
      </w:r>
    </w:p>
    <w:p w14:paraId="5B3873DF" w14:textId="769A1FC1" w:rsidR="005C1ED0" w:rsidRPr="00265994" w:rsidRDefault="00265994" w:rsidP="00265994">
      <w:pPr>
        <w:pStyle w:val="ListParagraph"/>
        <w:numPr>
          <w:ilvl w:val="0"/>
          <w:numId w:val="5"/>
        </w:numPr>
        <w:rPr>
          <w:lang w:val="en-AU"/>
        </w:rPr>
      </w:pPr>
      <w:r>
        <w:rPr>
          <w:lang w:val="en-AU"/>
        </w:rPr>
        <w:t xml:space="preserve">Hyp3: as above but the deviations occur at the bottom level of aggregation (plot level) rather than </w:t>
      </w:r>
      <w:r w:rsidR="00AA6F9C">
        <w:rPr>
          <w:lang w:val="en-AU"/>
        </w:rPr>
        <w:t>at</w:t>
      </w:r>
      <w:r>
        <w:rPr>
          <w:lang w:val="en-AU"/>
        </w:rPr>
        <w:t xml:space="preserve"> site level. Formula: </w:t>
      </w:r>
      <w:r w:rsidRPr="00265994">
        <w:rPr>
          <w:i/>
          <w:iCs/>
          <w:lang w:val="en-AU"/>
        </w:rPr>
        <w:t xml:space="preserve">y ~ </w:t>
      </w:r>
      <w:r w:rsidR="003A4C34">
        <w:rPr>
          <w:i/>
          <w:iCs/>
          <w:lang w:val="en-AU"/>
        </w:rPr>
        <w:t>s(</w:t>
      </w:r>
      <w:r w:rsidRPr="00265994">
        <w:rPr>
          <w:i/>
          <w:iCs/>
          <w:lang w:val="en-AU"/>
        </w:rPr>
        <w:t>site</w:t>
      </w:r>
      <w:r w:rsidR="003A4C34">
        <w:rPr>
          <w:i/>
          <w:iCs/>
          <w:lang w:val="en-AU"/>
        </w:rPr>
        <w:t>, bs = ‘re’)</w:t>
      </w:r>
      <w:r w:rsidRPr="00265994">
        <w:rPr>
          <w:i/>
          <w:iCs/>
          <w:lang w:val="en-AU"/>
        </w:rPr>
        <w:t xml:space="preserve"> + s(cum_gdd, by = site, k = 3) + s(season, k = </w:t>
      </w:r>
      <w:r w:rsidR="00F85C3B">
        <w:rPr>
          <w:i/>
          <w:iCs/>
          <w:lang w:val="en-AU"/>
        </w:rPr>
        <w:t>2</w:t>
      </w:r>
      <w:r w:rsidRPr="00265994">
        <w:rPr>
          <w:i/>
          <w:iCs/>
          <w:lang w:val="en-AU"/>
        </w:rPr>
        <w:t xml:space="preserve">6, m = 2, bs = 'cc') + s(season, by = </w:t>
      </w:r>
      <w:r w:rsidR="004D4D93">
        <w:rPr>
          <w:i/>
          <w:iCs/>
          <w:lang w:val="en-AU"/>
        </w:rPr>
        <w:t>plot</w:t>
      </w:r>
      <w:r w:rsidRPr="00265994">
        <w:rPr>
          <w:i/>
          <w:iCs/>
          <w:lang w:val="en-AU"/>
        </w:rPr>
        <w:t xml:space="preserve">, m = 1, k = </w:t>
      </w:r>
      <w:r w:rsidR="00F85C3B">
        <w:rPr>
          <w:i/>
          <w:iCs/>
          <w:lang w:val="en-AU"/>
        </w:rPr>
        <w:t>4</w:t>
      </w:r>
      <w:r w:rsidRPr="00265994">
        <w:rPr>
          <w:i/>
          <w:iCs/>
          <w:lang w:val="en-AU"/>
        </w:rPr>
        <w:t>)</w:t>
      </w:r>
      <w:r w:rsidR="00580FDF">
        <w:rPr>
          <w:i/>
          <w:iCs/>
          <w:lang w:val="en-AU"/>
        </w:rPr>
        <w:t xml:space="preserve"> + Z</w:t>
      </w:r>
    </w:p>
    <w:p w14:paraId="2C8787A7" w14:textId="77777777" w:rsidR="00265994" w:rsidRDefault="00265994" w:rsidP="005C1ED0">
      <w:pPr>
        <w:ind w:left="360"/>
        <w:rPr>
          <w:lang w:val="en-AU"/>
        </w:rPr>
      </w:pPr>
    </w:p>
    <w:p w14:paraId="38B85A45" w14:textId="08A47A16" w:rsidR="00A93A55" w:rsidRPr="005C1ED0" w:rsidRDefault="000309CD" w:rsidP="005C1ED0">
      <w:pPr>
        <w:ind w:left="360"/>
        <w:rPr>
          <w:lang w:val="en-AU"/>
        </w:rPr>
      </w:pPr>
      <w:r>
        <w:rPr>
          <w:lang w:val="en-AU"/>
        </w:rPr>
        <w:t>We used d</w:t>
      </w:r>
      <w:r w:rsidR="00F85C3B">
        <w:rPr>
          <w:lang w:val="en-AU"/>
        </w:rPr>
        <w:t xml:space="preserve">ynamic factor models </w:t>
      </w:r>
      <w:r w:rsidR="00A41144">
        <w:rPr>
          <w:lang w:val="en-AU"/>
        </w:rPr>
        <w:t>(</w:t>
      </w:r>
      <w:r w:rsidR="00F85C3B" w:rsidRPr="00A41144">
        <w:rPr>
          <w:i/>
          <w:iCs/>
          <w:lang w:val="en-AU"/>
        </w:rPr>
        <w:t>K</w:t>
      </w:r>
      <w:r w:rsidR="00F85C3B">
        <w:rPr>
          <w:lang w:val="en-AU"/>
        </w:rPr>
        <w:t xml:space="preserve"> = 3 fo</w:t>
      </w:r>
      <w:r>
        <w:rPr>
          <w:lang w:val="en-AU"/>
        </w:rPr>
        <w:t>r</w:t>
      </w:r>
      <w:r w:rsidR="00F85C3B" w:rsidRPr="00A41144">
        <w:rPr>
          <w:i/>
          <w:iCs/>
          <w:lang w:val="en-AU"/>
        </w:rPr>
        <w:t xml:space="preserve"> Ixodes</w:t>
      </w:r>
      <w:r w:rsidR="00F85C3B">
        <w:rPr>
          <w:lang w:val="en-AU"/>
        </w:rPr>
        <w:t xml:space="preserve"> and </w:t>
      </w:r>
      <w:r w:rsidR="00F85C3B" w:rsidRPr="00A41144">
        <w:rPr>
          <w:i/>
          <w:iCs/>
          <w:lang w:val="en-AU"/>
        </w:rPr>
        <w:t>K</w:t>
      </w:r>
      <w:r w:rsidR="00F85C3B">
        <w:rPr>
          <w:lang w:val="en-AU"/>
        </w:rPr>
        <w:t xml:space="preserve"> = </w:t>
      </w:r>
      <w:r w:rsidR="00A41144">
        <w:rPr>
          <w:lang w:val="en-AU"/>
        </w:rPr>
        <w:t xml:space="preserve">5 for </w:t>
      </w:r>
      <w:r w:rsidR="00A41144" w:rsidRPr="00A41144">
        <w:rPr>
          <w:i/>
          <w:iCs/>
          <w:lang w:val="en-AU"/>
        </w:rPr>
        <w:t>Amblyomma</w:t>
      </w:r>
      <w:r w:rsidR="00A41144">
        <w:rPr>
          <w:lang w:val="en-AU"/>
        </w:rPr>
        <w:t>) following random walk processes for the trends</w:t>
      </w:r>
      <w:r>
        <w:rPr>
          <w:lang w:val="en-AU"/>
        </w:rPr>
        <w:t xml:space="preserve"> and </w:t>
      </w:r>
      <w:r w:rsidR="00A41144">
        <w:rPr>
          <w:lang w:val="en-AU"/>
        </w:rPr>
        <w:t xml:space="preserve">assumed a Negative Binomial distribution for the observations. </w:t>
      </w:r>
      <w:r w:rsidR="0004691A">
        <w:rPr>
          <w:lang w:val="en-AU"/>
        </w:rPr>
        <w:t>E</w:t>
      </w:r>
      <w:r w:rsidR="00D92F8B">
        <w:rPr>
          <w:lang w:val="en-AU"/>
        </w:rPr>
        <w:t xml:space="preserve">ach model was estimated using two MCMC chains for </w:t>
      </w:r>
      <w:r w:rsidR="00773B8C">
        <w:rPr>
          <w:lang w:val="en-AU"/>
        </w:rPr>
        <w:t>10</w:t>
      </w:r>
      <w:r w:rsidR="00D92F8B">
        <w:rPr>
          <w:lang w:val="en-AU"/>
        </w:rPr>
        <w:t xml:space="preserve">,000 iterations as burnin. </w:t>
      </w:r>
      <w:r w:rsidR="00D9157A">
        <w:rPr>
          <w:lang w:val="en-AU"/>
        </w:rPr>
        <w:t xml:space="preserve">We collected 2000 posterior samples to evaluate parameter estimates and inspect forecasts. </w:t>
      </w:r>
      <w:r w:rsidR="0060747C" w:rsidRPr="005C1ED0">
        <w:rPr>
          <w:lang w:val="en-AU"/>
        </w:rPr>
        <w:t xml:space="preserve">The 2019 observations for each plot were </w:t>
      </w:r>
      <w:r w:rsidR="00A12720">
        <w:rPr>
          <w:lang w:val="en-AU"/>
        </w:rPr>
        <w:t>held out</w:t>
      </w:r>
      <w:r w:rsidR="0060747C" w:rsidRPr="005C1ED0">
        <w:rPr>
          <w:lang w:val="en-AU"/>
        </w:rPr>
        <w:t xml:space="preserve"> as </w:t>
      </w:r>
      <w:r w:rsidR="0060747C" w:rsidRPr="005C1ED0">
        <w:rPr>
          <w:lang w:val="en-AU"/>
        </w:rPr>
        <w:lastRenderedPageBreak/>
        <w:t>testing data to evaluate model forecasts</w:t>
      </w:r>
      <w:r w:rsidR="004C2F38" w:rsidRPr="005C1ED0">
        <w:rPr>
          <w:lang w:val="en-AU"/>
        </w:rPr>
        <w:t xml:space="preserve"> using the same evaluation criteria as in the simulation</w:t>
      </w:r>
      <w:r w:rsidR="008660B5">
        <w:rPr>
          <w:lang w:val="en-AU"/>
        </w:rPr>
        <w:t xml:space="preserve">s </w:t>
      </w:r>
      <w:r w:rsidR="004C2F38" w:rsidRPr="005C1ED0">
        <w:rPr>
          <w:lang w:val="en-AU"/>
        </w:rPr>
        <w:t>above</w:t>
      </w:r>
      <w:r w:rsidR="0060747C" w:rsidRPr="005C1ED0">
        <w:rPr>
          <w:lang w:val="en-AU"/>
        </w:rPr>
        <w:t>.</w:t>
      </w:r>
    </w:p>
    <w:p w14:paraId="7088241E" w14:textId="16A11548" w:rsidR="003A4674" w:rsidRDefault="003A4674" w:rsidP="00F95C68">
      <w:pPr>
        <w:rPr>
          <w:b/>
          <w:bCs/>
          <w:lang w:val="en-AU"/>
        </w:rPr>
      </w:pPr>
    </w:p>
    <w:p w14:paraId="3CBA2C92" w14:textId="6E9C9463" w:rsidR="007C4EF0" w:rsidRDefault="007C4EF0" w:rsidP="00F95C68">
      <w:pPr>
        <w:rPr>
          <w:b/>
          <w:bCs/>
          <w:lang w:val="en-AU"/>
        </w:rPr>
      </w:pPr>
      <w:r>
        <w:rPr>
          <w:b/>
          <w:bCs/>
          <w:lang w:val="en-AU"/>
        </w:rPr>
        <w:t>RESULTS</w:t>
      </w:r>
    </w:p>
    <w:p w14:paraId="07F584AB" w14:textId="6C47496C" w:rsidR="008B465C" w:rsidRDefault="008B465C" w:rsidP="00F95C68">
      <w:pPr>
        <w:rPr>
          <w:b/>
          <w:bCs/>
          <w:lang w:val="en-AU"/>
        </w:rPr>
      </w:pPr>
      <w:r>
        <w:rPr>
          <w:b/>
          <w:bCs/>
          <w:lang w:val="en-AU"/>
        </w:rPr>
        <w:t>Simulation results</w:t>
      </w:r>
    </w:p>
    <w:p w14:paraId="05D8B125" w14:textId="6BF1F34F" w:rsidR="008B465C" w:rsidRDefault="00A85345" w:rsidP="00F95C68">
      <w:pPr>
        <w:rPr>
          <w:lang w:val="en-AU"/>
        </w:rPr>
      </w:pPr>
      <w:r w:rsidRPr="00A85345">
        <w:rPr>
          <w:lang w:val="en-AU"/>
        </w:rPr>
        <w:t>Our simulations explore</w:t>
      </w:r>
      <w:r w:rsidR="000B17DB">
        <w:rPr>
          <w:lang w:val="en-AU"/>
        </w:rPr>
        <w:t>d</w:t>
      </w:r>
      <w:r w:rsidRPr="00A85345">
        <w:rPr>
          <w:lang w:val="en-AU"/>
        </w:rPr>
        <w:t xml:space="preserve"> the relative </w:t>
      </w:r>
      <w:r w:rsidR="00092761">
        <w:rPr>
          <w:lang w:val="en-AU"/>
        </w:rPr>
        <w:t xml:space="preserve">forecast </w:t>
      </w:r>
      <w:r w:rsidRPr="00A85345">
        <w:rPr>
          <w:lang w:val="en-AU"/>
        </w:rPr>
        <w:t>performance of</w:t>
      </w:r>
      <w:r w:rsidR="00EA5106">
        <w:rPr>
          <w:lang w:val="en-AU"/>
        </w:rPr>
        <w:t xml:space="preserve"> </w:t>
      </w:r>
      <w:del w:id="101" w:author="Wells K.L." w:date="2022-01-18T17:37:00Z">
        <w:r w:rsidR="00EA5106" w:rsidDel="00E80033">
          <w:rPr>
            <w:lang w:val="en-AU"/>
          </w:rPr>
          <w:delText>Bayesian</w:delText>
        </w:r>
        <w:r w:rsidRPr="00A85345" w:rsidDel="00E80033">
          <w:rPr>
            <w:lang w:val="en-AU"/>
          </w:rPr>
          <w:delText xml:space="preserve"> </w:delText>
        </w:r>
      </w:del>
      <w:r w:rsidR="00EA5106">
        <w:rPr>
          <w:lang w:val="en-AU"/>
        </w:rPr>
        <w:t>dynamic GAM</w:t>
      </w:r>
      <w:ins w:id="102" w:author="Wells K.L." w:date="2022-01-18T17:38:00Z">
        <w:r w:rsidR="00E80033">
          <w:rPr>
            <w:lang w:val="en-AU"/>
          </w:rPr>
          <w:t xml:space="preserve"> (using </w:t>
        </w:r>
        <w:r w:rsidR="00E80033" w:rsidRPr="00E80033">
          <w:rPr>
            <w:i/>
            <w:iCs/>
            <w:lang w:val="en-AU"/>
          </w:rPr>
          <w:t>mvgam</w:t>
        </w:r>
        <w:r w:rsidR="00E80033">
          <w:rPr>
            <w:lang w:val="en-AU"/>
          </w:rPr>
          <w:t>)</w:t>
        </w:r>
      </w:ins>
      <w:r w:rsidRPr="00A85345">
        <w:rPr>
          <w:lang w:val="en-AU"/>
        </w:rPr>
        <w:t xml:space="preserve"> models versus </w:t>
      </w:r>
      <w:r w:rsidR="00EA5106">
        <w:rPr>
          <w:lang w:val="en-AU"/>
        </w:rPr>
        <w:t xml:space="preserve">static GAMs </w:t>
      </w:r>
      <w:ins w:id="103" w:author="Wells K.L." w:date="2022-01-18T17:38:00Z">
        <w:r w:rsidR="00E80033">
          <w:rPr>
            <w:lang w:val="en-AU"/>
          </w:rPr>
          <w:t>(</w:t>
        </w:r>
      </w:ins>
      <w:del w:id="104" w:author="Wells K.L." w:date="2022-01-18T17:38:00Z">
        <w:r w:rsidR="00EA5106" w:rsidDel="00E80033">
          <w:rPr>
            <w:lang w:val="en-AU"/>
          </w:rPr>
          <w:delText xml:space="preserve">estimated </w:delText>
        </w:r>
      </w:del>
      <w:r w:rsidR="00EA5106">
        <w:rPr>
          <w:lang w:val="en-AU"/>
        </w:rPr>
        <w:t xml:space="preserve">using </w:t>
      </w:r>
      <w:r w:rsidR="00EA5106" w:rsidRPr="00092761">
        <w:rPr>
          <w:i/>
          <w:iCs/>
          <w:lang w:val="en-AU"/>
        </w:rPr>
        <w:t>mgcv</w:t>
      </w:r>
      <w:ins w:id="105" w:author="Wells K.L." w:date="2022-01-18T17:38:00Z">
        <w:r w:rsidR="00E80033">
          <w:rPr>
            <w:lang w:val="en-AU"/>
          </w:rPr>
          <w:t>)</w:t>
        </w:r>
      </w:ins>
      <w:r w:rsidR="00EA5106">
        <w:rPr>
          <w:lang w:val="en-AU"/>
        </w:rPr>
        <w:t>.</w:t>
      </w:r>
      <w:r w:rsidRPr="00A85345">
        <w:rPr>
          <w:lang w:val="en-AU"/>
        </w:rPr>
        <w:t xml:space="preserve"> </w:t>
      </w:r>
      <w:r w:rsidR="00EA5106">
        <w:rPr>
          <w:lang w:val="en-AU"/>
        </w:rPr>
        <w:t>R</w:t>
      </w:r>
      <w:r w:rsidRPr="00A85345">
        <w:rPr>
          <w:lang w:val="en-AU"/>
        </w:rPr>
        <w:t xml:space="preserve">esults </w:t>
      </w:r>
      <w:r w:rsidR="005F33ED">
        <w:rPr>
          <w:lang w:val="en-AU"/>
        </w:rPr>
        <w:t xml:space="preserve">for the DRPS comparisons </w:t>
      </w:r>
      <w:r w:rsidRPr="00A85345">
        <w:rPr>
          <w:lang w:val="en-AU"/>
        </w:rPr>
        <w:t xml:space="preserve">suggested that </w:t>
      </w:r>
      <w:r w:rsidR="00EA5106" w:rsidRPr="006B2980">
        <w:rPr>
          <w:i/>
          <w:iCs/>
          <w:lang w:val="en-AU"/>
        </w:rPr>
        <w:t>mgcv</w:t>
      </w:r>
      <w:r w:rsidR="00EA5106">
        <w:rPr>
          <w:lang w:val="en-AU"/>
        </w:rPr>
        <w:t xml:space="preserve"> </w:t>
      </w:r>
      <w:r w:rsidR="00666527">
        <w:rPr>
          <w:lang w:val="en-AU"/>
        </w:rPr>
        <w:t xml:space="preserve">models </w:t>
      </w:r>
      <w:r w:rsidR="00EA5106">
        <w:rPr>
          <w:lang w:val="en-AU"/>
        </w:rPr>
        <w:t xml:space="preserve">performed well when the </w:t>
      </w:r>
      <w:commentRangeStart w:id="106"/>
      <w:r w:rsidR="00EA5106">
        <w:rPr>
          <w:lang w:val="en-AU"/>
        </w:rPr>
        <w:t>trend</w:t>
      </w:r>
      <w:commentRangeEnd w:id="106"/>
      <w:r w:rsidR="00E80033">
        <w:rPr>
          <w:rStyle w:val="CommentReference"/>
        </w:rPr>
        <w:commentReference w:id="106"/>
      </w:r>
      <w:r w:rsidR="00EA5106">
        <w:rPr>
          <w:lang w:val="en-AU"/>
        </w:rPr>
        <w:t xml:space="preserve"> was moderate and no observations were missing</w:t>
      </w:r>
      <w:r w:rsidR="00C42794">
        <w:rPr>
          <w:lang w:val="en-AU"/>
        </w:rPr>
        <w:t>, providing slightly better probabilistic forecasts than the next best model, the Seasonal dynamic GAM</w:t>
      </w:r>
      <w:r w:rsidR="005A167B">
        <w:rPr>
          <w:lang w:val="en-AU"/>
        </w:rPr>
        <w:t xml:space="preserve"> (Figure 2)</w:t>
      </w:r>
      <w:r w:rsidR="00EA5106">
        <w:rPr>
          <w:lang w:val="en-AU"/>
        </w:rPr>
        <w:t xml:space="preserve">. </w:t>
      </w:r>
      <w:r w:rsidR="00B9606B">
        <w:rPr>
          <w:lang w:val="en-AU"/>
        </w:rPr>
        <w:t>However,</w:t>
      </w:r>
      <w:r w:rsidR="00EA5106">
        <w:rPr>
          <w:lang w:val="en-AU"/>
        </w:rPr>
        <w:t xml:space="preserve"> as missingness and </w:t>
      </w:r>
      <w:r w:rsidR="00C74D29">
        <w:rPr>
          <w:lang w:val="en-AU"/>
        </w:rPr>
        <w:t xml:space="preserve">trend </w:t>
      </w:r>
      <w:r w:rsidR="00EA5106">
        <w:rPr>
          <w:lang w:val="en-AU"/>
        </w:rPr>
        <w:t xml:space="preserve">strength increased, </w:t>
      </w:r>
      <w:r w:rsidR="00EA5106" w:rsidRPr="00C74D29">
        <w:rPr>
          <w:i/>
          <w:iCs/>
          <w:lang w:val="en-AU"/>
        </w:rPr>
        <w:t>mgcv</w:t>
      </w:r>
      <w:r w:rsidR="00EA5106">
        <w:rPr>
          <w:lang w:val="en-AU"/>
        </w:rPr>
        <w:t xml:space="preserve"> models performed substantially worse </w:t>
      </w:r>
      <w:r w:rsidR="00BC65E9">
        <w:rPr>
          <w:lang w:val="en-AU"/>
        </w:rPr>
        <w:t>than dynamic GAMs</w:t>
      </w:r>
      <w:r>
        <w:rPr>
          <w:lang w:val="en-AU"/>
        </w:rPr>
        <w:t>.</w:t>
      </w:r>
      <w:r w:rsidR="002008F8">
        <w:rPr>
          <w:lang w:val="en-AU"/>
        </w:rPr>
        <w:t xml:space="preserve"> As expected, the correctly specified seasonal dynamic GAM was the best perform</w:t>
      </w:r>
      <w:r w:rsidR="00C82D11">
        <w:rPr>
          <w:lang w:val="en-AU"/>
        </w:rPr>
        <w:t>er</w:t>
      </w:r>
      <w:r w:rsidR="002008F8">
        <w:rPr>
          <w:lang w:val="en-AU"/>
        </w:rPr>
        <w:t xml:space="preserve"> when the trend was moderate, while the nonseasonal dynamic GAM performed slightly better when the trend was strong (Figure 2).</w:t>
      </w:r>
      <w:r w:rsidR="005F33ED">
        <w:rPr>
          <w:lang w:val="en-AU"/>
        </w:rPr>
        <w:t xml:space="preserve"> Results were </w:t>
      </w:r>
      <w:r w:rsidR="00B9606B">
        <w:rPr>
          <w:lang w:val="en-AU"/>
        </w:rPr>
        <w:t xml:space="preserve">more consistent </w:t>
      </w:r>
      <w:r w:rsidR="005F33ED">
        <w:rPr>
          <w:lang w:val="en-AU"/>
        </w:rPr>
        <w:t>when inspecting DRPS as a function of the number of series</w:t>
      </w:r>
      <w:r w:rsidR="00B9606B">
        <w:rPr>
          <w:lang w:val="en-AU"/>
        </w:rPr>
        <w:t xml:space="preserve">, with no comparisons favouring the </w:t>
      </w:r>
      <w:r w:rsidR="00B9606B" w:rsidRPr="00B9606B">
        <w:rPr>
          <w:i/>
          <w:iCs/>
          <w:lang w:val="en-AU"/>
        </w:rPr>
        <w:t>mgcv</w:t>
      </w:r>
      <w:r w:rsidR="00B9606B">
        <w:rPr>
          <w:lang w:val="en-AU"/>
        </w:rPr>
        <w:t xml:space="preserve"> models over dynamic GAMs</w:t>
      </w:r>
      <w:r w:rsidR="005F33ED">
        <w:rPr>
          <w:lang w:val="en-AU"/>
        </w:rPr>
        <w:t xml:space="preserve"> (Figure S1).</w:t>
      </w:r>
    </w:p>
    <w:p w14:paraId="00ED7D6B" w14:textId="77777777" w:rsidR="00DC61E7" w:rsidRDefault="00DC61E7" w:rsidP="00F95C68">
      <w:pPr>
        <w:rPr>
          <w:lang w:val="en-AU"/>
        </w:rPr>
      </w:pPr>
    </w:p>
    <w:p w14:paraId="390737B2" w14:textId="4413745B" w:rsidR="0047124E" w:rsidRPr="008B465C" w:rsidRDefault="0047124E" w:rsidP="0047124E">
      <w:pPr>
        <w:jc w:val="center"/>
        <w:rPr>
          <w:lang w:val="en-AU"/>
        </w:rPr>
      </w:pPr>
      <w:r w:rsidRPr="0047124E">
        <w:rPr>
          <w:noProof/>
          <w:lang w:val="en-AU"/>
        </w:rPr>
        <w:drawing>
          <wp:inline distT="0" distB="0" distL="0" distR="0" wp14:anchorId="2FB3E7CA" wp14:editId="267FDAC4">
            <wp:extent cx="4514712" cy="4489687"/>
            <wp:effectExtent l="0" t="0" r="635"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34820" cy="4509684"/>
                    </a:xfrm>
                    <a:prstGeom prst="rect">
                      <a:avLst/>
                    </a:prstGeom>
                    <a:noFill/>
                    <a:ln>
                      <a:noFill/>
                    </a:ln>
                  </pic:spPr>
                </pic:pic>
              </a:graphicData>
            </a:graphic>
          </wp:inline>
        </w:drawing>
      </w:r>
    </w:p>
    <w:p w14:paraId="7540C848" w14:textId="77777777" w:rsidR="002F36C0" w:rsidRDefault="002F36C0" w:rsidP="00F95C68">
      <w:pPr>
        <w:rPr>
          <w:lang w:val="en-AU"/>
        </w:rPr>
      </w:pPr>
    </w:p>
    <w:p w14:paraId="45A9957E" w14:textId="10FD382F" w:rsidR="008B465C" w:rsidRDefault="0047124E" w:rsidP="00F95C68">
      <w:pPr>
        <w:rPr>
          <w:lang w:val="en-AU"/>
        </w:rPr>
      </w:pPr>
      <w:commentRangeStart w:id="107"/>
      <w:r w:rsidRPr="0047124E">
        <w:rPr>
          <w:lang w:val="en-AU"/>
        </w:rPr>
        <w:t>Figure</w:t>
      </w:r>
      <w:commentRangeEnd w:id="107"/>
      <w:r w:rsidR="000956C6">
        <w:rPr>
          <w:rStyle w:val="CommentReference"/>
        </w:rPr>
        <w:commentReference w:id="107"/>
      </w:r>
      <w:r w:rsidRPr="0047124E">
        <w:rPr>
          <w:lang w:val="en-AU"/>
        </w:rPr>
        <w:t xml:space="preserve"> 2: </w:t>
      </w:r>
      <w:r>
        <w:rPr>
          <w:lang w:val="en-AU"/>
        </w:rPr>
        <w:t>Normalised Discrete Rank Probability Score (DRPS) performance for competing models fitted to sets of simulated discrete time series</w:t>
      </w:r>
      <w:ins w:id="108" w:author="Wells K.L." w:date="2022-01-18T17:50:00Z">
        <w:r w:rsidR="000956C6">
          <w:rPr>
            <w:lang w:val="en-AU"/>
          </w:rPr>
          <w:t xml:space="preserve"> and </w:t>
        </w:r>
        <w:r w:rsidR="000956C6" w:rsidRPr="006B1447">
          <w:rPr>
            <w:lang w:val="en-AU"/>
          </w:rPr>
          <w:t xml:space="preserve">out of sample </w:t>
        </w:r>
        <w:r w:rsidR="000956C6">
          <w:rPr>
            <w:lang w:val="en-AU"/>
          </w:rPr>
          <w:t>forecasts</w:t>
        </w:r>
      </w:ins>
      <w:ins w:id="109" w:author="Wells K.L." w:date="2022-01-18T17:51:00Z">
        <w:r w:rsidR="000956C6">
          <w:rPr>
            <w:lang w:val="en-AU"/>
          </w:rPr>
          <w:t>.</w:t>
        </w:r>
      </w:ins>
      <w:del w:id="110" w:author="Wells K.L." w:date="2022-01-18T17:51:00Z">
        <w:r w:rsidDel="000956C6">
          <w:rPr>
            <w:lang w:val="en-AU"/>
          </w:rPr>
          <w:delText>,</w:delText>
        </w:r>
      </w:del>
      <w:r>
        <w:rPr>
          <w:lang w:val="en-AU"/>
        </w:rPr>
        <w:t xml:space="preserve"> </w:t>
      </w:r>
      <w:ins w:id="111" w:author="Wells K.L." w:date="2022-01-18T17:51:00Z">
        <w:r w:rsidR="000956C6">
          <w:rPr>
            <w:lang w:val="en-AU"/>
          </w:rPr>
          <w:t xml:space="preserve">Panels </w:t>
        </w:r>
      </w:ins>
      <w:del w:id="112" w:author="Wells K.L." w:date="2022-01-18T17:51:00Z">
        <w:r w:rsidDel="000956C6">
          <w:rPr>
            <w:lang w:val="en-AU"/>
          </w:rPr>
          <w:delText>plotted as a function</w:delText>
        </w:r>
      </w:del>
      <w:ins w:id="113" w:author="Wells K.L." w:date="2022-01-18T17:51:00Z">
        <w:r w:rsidR="000956C6">
          <w:rPr>
            <w:lang w:val="en-AU"/>
          </w:rPr>
          <w:t>depict models fitted with different levels</w:t>
        </w:r>
      </w:ins>
      <w:r>
        <w:rPr>
          <w:lang w:val="en-AU"/>
        </w:rPr>
        <w:t xml:space="preserve"> of </w:t>
      </w:r>
      <w:ins w:id="114" w:author="Wells K.L." w:date="2022-01-18T17:51:00Z">
        <w:r w:rsidR="000956C6">
          <w:rPr>
            <w:lang w:val="en-AU"/>
          </w:rPr>
          <w:t xml:space="preserve">data </w:t>
        </w:r>
      </w:ins>
      <w:r>
        <w:rPr>
          <w:lang w:val="en-AU"/>
        </w:rPr>
        <w:t>missingness (proportion of observations set to NA) and trend strength.</w:t>
      </w:r>
      <w:r w:rsidR="00781B94">
        <w:rPr>
          <w:lang w:val="en-AU"/>
        </w:rPr>
        <w:t xml:space="preserve"> The Seasonal GAM was fitted using R package </w:t>
      </w:r>
      <w:r w:rsidR="00781B94" w:rsidRPr="00781B94">
        <w:rPr>
          <w:i/>
          <w:iCs/>
          <w:lang w:val="en-AU"/>
        </w:rPr>
        <w:t>mgcv</w:t>
      </w:r>
      <w:r w:rsidR="00781B94">
        <w:rPr>
          <w:lang w:val="en-AU"/>
        </w:rPr>
        <w:t xml:space="preserve">, while the Seasonal and Nonseasonal </w:t>
      </w:r>
      <w:commentRangeStart w:id="115"/>
      <w:commentRangeStart w:id="116"/>
      <w:r w:rsidR="00781B94">
        <w:rPr>
          <w:lang w:val="en-AU"/>
        </w:rPr>
        <w:t>GAMDF</w:t>
      </w:r>
      <w:commentRangeEnd w:id="115"/>
      <w:r w:rsidR="00E80033">
        <w:rPr>
          <w:rStyle w:val="CommentReference"/>
        </w:rPr>
        <w:commentReference w:id="115"/>
      </w:r>
      <w:commentRangeEnd w:id="116"/>
      <w:r w:rsidR="00E80033">
        <w:rPr>
          <w:rStyle w:val="CommentReference"/>
        </w:rPr>
        <w:commentReference w:id="116"/>
      </w:r>
      <w:r w:rsidR="00781B94">
        <w:rPr>
          <w:lang w:val="en-AU"/>
        </w:rPr>
        <w:t xml:space="preserve"> models were fitted using the </w:t>
      </w:r>
      <w:r w:rsidR="00781B94" w:rsidRPr="00781B94">
        <w:rPr>
          <w:i/>
          <w:iCs/>
          <w:lang w:val="en-AU"/>
        </w:rPr>
        <w:t>mvgam</w:t>
      </w:r>
      <w:r w:rsidR="00781B94">
        <w:rPr>
          <w:lang w:val="en-AU"/>
        </w:rPr>
        <w:t xml:space="preserve"> package.</w:t>
      </w:r>
      <w:ins w:id="117" w:author="Wells K.L." w:date="2022-01-18T17:48:00Z">
        <w:r w:rsidR="000956C6">
          <w:rPr>
            <w:lang w:val="en-AU"/>
          </w:rPr>
          <w:t xml:space="preserve"> Lower scores indicate better model performance.</w:t>
        </w:r>
      </w:ins>
    </w:p>
    <w:p w14:paraId="05597E06" w14:textId="5DC679E4" w:rsidR="0047124E" w:rsidRDefault="0047124E" w:rsidP="00F95C68">
      <w:pPr>
        <w:rPr>
          <w:lang w:val="en-AU"/>
        </w:rPr>
      </w:pPr>
    </w:p>
    <w:p w14:paraId="223F0DC0" w14:textId="60B3BC12" w:rsidR="00A574F3" w:rsidRDefault="000707F6" w:rsidP="00F95C68">
      <w:pPr>
        <w:rPr>
          <w:lang w:val="en-AU"/>
        </w:rPr>
      </w:pPr>
      <w:r>
        <w:rPr>
          <w:lang w:val="en-AU"/>
        </w:rPr>
        <w:t xml:space="preserve">Comparisons of 90% interval coverages strongly favoured the two dynamic GAMs </w:t>
      </w:r>
      <w:r w:rsidR="000D68D2">
        <w:rPr>
          <w:lang w:val="en-AU"/>
        </w:rPr>
        <w:t>(</w:t>
      </w:r>
      <w:r>
        <w:rPr>
          <w:lang w:val="en-AU"/>
        </w:rPr>
        <w:t xml:space="preserve">Figure 3). While all models tended to provide intervals that were too narrow (coverage &lt; 0.9), intervals for the two dynamic GAMs frequently included 25 – 35% more of the out of sample observations than did the </w:t>
      </w:r>
      <w:r w:rsidRPr="00914D39">
        <w:rPr>
          <w:i/>
          <w:iCs/>
          <w:lang w:val="en-AU"/>
        </w:rPr>
        <w:t>mgcv</w:t>
      </w:r>
      <w:r>
        <w:rPr>
          <w:lang w:val="en-AU"/>
        </w:rPr>
        <w:t xml:space="preserve"> intervals. Again</w:t>
      </w:r>
      <w:r w:rsidR="00914D39">
        <w:rPr>
          <w:lang w:val="en-AU"/>
        </w:rPr>
        <w:t>,</w:t>
      </w:r>
      <w:r w:rsidR="00A574F3">
        <w:rPr>
          <w:lang w:val="en-AU"/>
        </w:rPr>
        <w:t xml:space="preserve"> the seasonal dynamic GAM </w:t>
      </w:r>
      <w:r>
        <w:rPr>
          <w:lang w:val="en-AU"/>
        </w:rPr>
        <w:t>performed worse than its nonseasonal counterpart when the trend was strong</w:t>
      </w:r>
      <w:r w:rsidR="00A574F3">
        <w:rPr>
          <w:lang w:val="en-AU"/>
        </w:rPr>
        <w:t xml:space="preserve">, </w:t>
      </w:r>
      <w:r>
        <w:rPr>
          <w:lang w:val="en-AU"/>
        </w:rPr>
        <w:t>while both dynamic GAMs were comparable in the remaining comparisons</w:t>
      </w:r>
      <w:r w:rsidR="00A574F3">
        <w:rPr>
          <w:lang w:val="en-AU"/>
        </w:rPr>
        <w:t xml:space="preserve"> (Figure </w:t>
      </w:r>
      <w:r w:rsidR="00CB24B9">
        <w:rPr>
          <w:lang w:val="en-AU"/>
        </w:rPr>
        <w:t>3</w:t>
      </w:r>
      <w:r w:rsidR="00A574F3">
        <w:rPr>
          <w:lang w:val="en-AU"/>
        </w:rPr>
        <w:t>).</w:t>
      </w:r>
      <w:r w:rsidR="00C913E9">
        <w:rPr>
          <w:lang w:val="en-AU"/>
        </w:rPr>
        <w:t xml:space="preserve"> Results were similar when inspecting 90% interval coverage as a function of missingness</w:t>
      </w:r>
      <w:r w:rsidR="000C543C">
        <w:rPr>
          <w:lang w:val="en-AU"/>
        </w:rPr>
        <w:t xml:space="preserve">, with the dynamic GAMs strongly outperforming the </w:t>
      </w:r>
      <w:r w:rsidR="000C543C" w:rsidRPr="000C543C">
        <w:rPr>
          <w:i/>
          <w:iCs/>
          <w:lang w:val="en-AU"/>
        </w:rPr>
        <w:t>mgcv</w:t>
      </w:r>
      <w:r w:rsidR="000C543C">
        <w:rPr>
          <w:lang w:val="en-AU"/>
        </w:rPr>
        <w:t xml:space="preserve"> models</w:t>
      </w:r>
      <w:r w:rsidR="00C913E9">
        <w:rPr>
          <w:lang w:val="en-AU"/>
        </w:rPr>
        <w:t xml:space="preserve"> (Figure S2).</w:t>
      </w:r>
    </w:p>
    <w:p w14:paraId="744AAA47" w14:textId="394AB751" w:rsidR="00A574F3" w:rsidRDefault="00A574F3" w:rsidP="00F95C68">
      <w:pPr>
        <w:rPr>
          <w:lang w:val="en-AU"/>
        </w:rPr>
      </w:pPr>
    </w:p>
    <w:p w14:paraId="0267634A" w14:textId="5635F8CF" w:rsidR="00A574F3" w:rsidRDefault="00A574F3" w:rsidP="00A574F3">
      <w:pPr>
        <w:jc w:val="center"/>
        <w:rPr>
          <w:lang w:val="en-AU"/>
        </w:rPr>
      </w:pPr>
      <w:r w:rsidRPr="00A574F3">
        <w:rPr>
          <w:noProof/>
          <w:lang w:val="en-AU"/>
        </w:rPr>
        <w:drawing>
          <wp:inline distT="0" distB="0" distL="0" distR="0" wp14:anchorId="6CBC1327" wp14:editId="5FDEBDE0">
            <wp:extent cx="4308333" cy="4301646"/>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21558" cy="4314850"/>
                    </a:xfrm>
                    <a:prstGeom prst="rect">
                      <a:avLst/>
                    </a:prstGeom>
                    <a:noFill/>
                    <a:ln>
                      <a:noFill/>
                    </a:ln>
                  </pic:spPr>
                </pic:pic>
              </a:graphicData>
            </a:graphic>
          </wp:inline>
        </w:drawing>
      </w:r>
    </w:p>
    <w:p w14:paraId="13714DF9" w14:textId="77777777" w:rsidR="00B54208" w:rsidRDefault="00B54208" w:rsidP="00A574F3">
      <w:pPr>
        <w:rPr>
          <w:lang w:val="en-AU"/>
        </w:rPr>
      </w:pPr>
    </w:p>
    <w:p w14:paraId="1C9D717E" w14:textId="6DF963A9" w:rsidR="00A574F3" w:rsidRDefault="00A574F3" w:rsidP="00A574F3">
      <w:pPr>
        <w:rPr>
          <w:lang w:val="en-AU"/>
        </w:rPr>
      </w:pPr>
      <w:r w:rsidRPr="0047124E">
        <w:rPr>
          <w:lang w:val="en-AU"/>
        </w:rPr>
        <w:t xml:space="preserve">Figure </w:t>
      </w:r>
      <w:r>
        <w:rPr>
          <w:lang w:val="en-AU"/>
        </w:rPr>
        <w:t>3</w:t>
      </w:r>
      <w:r w:rsidRPr="0047124E">
        <w:rPr>
          <w:lang w:val="en-AU"/>
        </w:rPr>
        <w:t xml:space="preserve">: </w:t>
      </w:r>
      <w:r>
        <w:rPr>
          <w:lang w:val="en-AU"/>
        </w:rPr>
        <w:t>90% uncertainty interval coverage for competing models fitted to sets of simulated discrete time series, plotted as a function of dimensionality (total number of series) and trend strength.</w:t>
      </w:r>
      <w:r w:rsidR="006A176C">
        <w:rPr>
          <w:lang w:val="en-AU"/>
        </w:rPr>
        <w:t xml:space="preserve"> The vertical line in each plot marks a coverage of 0.9.</w:t>
      </w:r>
      <w:r>
        <w:rPr>
          <w:lang w:val="en-AU"/>
        </w:rPr>
        <w:t xml:space="preserve"> The Seasonal GAM was fitted using R package </w:t>
      </w:r>
      <w:r w:rsidRPr="00781B94">
        <w:rPr>
          <w:i/>
          <w:iCs/>
          <w:lang w:val="en-AU"/>
        </w:rPr>
        <w:t>mgcv</w:t>
      </w:r>
      <w:r>
        <w:rPr>
          <w:lang w:val="en-AU"/>
        </w:rPr>
        <w:t xml:space="preserve">, while the Seasonal and Nonseasonal GAMDF models were fitted using the </w:t>
      </w:r>
      <w:r w:rsidRPr="00781B94">
        <w:rPr>
          <w:i/>
          <w:iCs/>
          <w:lang w:val="en-AU"/>
        </w:rPr>
        <w:t>mvgam</w:t>
      </w:r>
      <w:r>
        <w:rPr>
          <w:lang w:val="en-AU"/>
        </w:rPr>
        <w:t xml:space="preserve"> package.</w:t>
      </w:r>
    </w:p>
    <w:p w14:paraId="6F970A38" w14:textId="74B416CD" w:rsidR="00A574F3" w:rsidRDefault="00A574F3" w:rsidP="00F95C68">
      <w:pPr>
        <w:rPr>
          <w:lang w:val="en-AU"/>
        </w:rPr>
      </w:pPr>
    </w:p>
    <w:p w14:paraId="3BDBB7A6" w14:textId="64C7A340" w:rsidR="005018C2" w:rsidRPr="005018C2" w:rsidRDefault="005018C2" w:rsidP="00F95C68">
      <w:pPr>
        <w:rPr>
          <w:b/>
          <w:bCs/>
          <w:lang w:val="en-AU"/>
        </w:rPr>
      </w:pPr>
      <w:r w:rsidRPr="005018C2">
        <w:rPr>
          <w:b/>
          <w:bCs/>
          <w:lang w:val="en-AU"/>
        </w:rPr>
        <w:t>NEON tick abundance forecasts</w:t>
      </w:r>
    </w:p>
    <w:p w14:paraId="59CECD7A" w14:textId="4A0D9E52" w:rsidR="005018C2" w:rsidRPr="00D169DE" w:rsidRDefault="006A256D" w:rsidP="00F95C68">
      <w:pPr>
        <w:rPr>
          <w:lang w:val="en-AU"/>
        </w:rPr>
      </w:pPr>
      <w:r>
        <w:rPr>
          <w:lang w:val="en-AU"/>
        </w:rPr>
        <w:t>Our results suggested that Hyp</w:t>
      </w:r>
      <w:r w:rsidR="00D75987">
        <w:rPr>
          <w:lang w:val="en-AU"/>
        </w:rPr>
        <w:t>1</w:t>
      </w:r>
      <w:r>
        <w:rPr>
          <w:lang w:val="en-AU"/>
        </w:rPr>
        <w:t xml:space="preserve"> (</w:t>
      </w:r>
      <w:r w:rsidR="00D75987">
        <w:rPr>
          <w:lang w:val="en-AU"/>
        </w:rPr>
        <w:t>shared seasonality</w:t>
      </w:r>
      <w:r>
        <w:rPr>
          <w:lang w:val="en-AU"/>
        </w:rPr>
        <w:t xml:space="preserve">) was the best-performing model when forecasting </w:t>
      </w:r>
      <w:r w:rsidRPr="00190DBB">
        <w:rPr>
          <w:i/>
          <w:iCs/>
          <w:lang w:val="en-AU"/>
        </w:rPr>
        <w:t>I</w:t>
      </w:r>
      <w:r w:rsidR="005139EB">
        <w:rPr>
          <w:i/>
          <w:iCs/>
          <w:lang w:val="en-AU"/>
        </w:rPr>
        <w:t>.</w:t>
      </w:r>
      <w:r w:rsidRPr="00190DBB">
        <w:rPr>
          <w:i/>
          <w:iCs/>
          <w:lang w:val="en-AU"/>
        </w:rPr>
        <w:t xml:space="preserve"> scapularis</w:t>
      </w:r>
      <w:r>
        <w:rPr>
          <w:lang w:val="en-AU"/>
        </w:rPr>
        <w:t xml:space="preserve"> nymphal abundance across NEON sites</w:t>
      </w:r>
      <w:r w:rsidR="003E6E29">
        <w:rPr>
          <w:lang w:val="en-AU"/>
        </w:rPr>
        <w:t>, while the null model that did not include seasonality was the worst-performing</w:t>
      </w:r>
      <w:r>
        <w:rPr>
          <w:lang w:val="en-AU"/>
        </w:rPr>
        <w:t xml:space="preserve"> (Figure 4).</w:t>
      </w:r>
      <w:r w:rsidR="003E6E29">
        <w:rPr>
          <w:lang w:val="en-AU"/>
        </w:rPr>
        <w:t xml:space="preserve"> </w:t>
      </w:r>
      <w:r w:rsidR="00D75987">
        <w:rPr>
          <w:lang w:val="en-AU"/>
        </w:rPr>
        <w:t xml:space="preserve">Nominal coverages of </w:t>
      </w:r>
      <w:r w:rsidR="00AB6033">
        <w:rPr>
          <w:lang w:val="en-AU"/>
        </w:rPr>
        <w:t>90% interval</w:t>
      </w:r>
      <w:r w:rsidR="00D75987">
        <w:rPr>
          <w:lang w:val="en-AU"/>
        </w:rPr>
        <w:t xml:space="preserve">s were too </w:t>
      </w:r>
      <w:r w:rsidR="00D75987">
        <w:rPr>
          <w:lang w:val="en-AU"/>
        </w:rPr>
        <w:t xml:space="preserve">high for most models (ranging from 94 – 98%), suggesting forecast intervals were generally wider than they needed to be (Figure 4). </w:t>
      </w:r>
      <w:r w:rsidR="00A64C25">
        <w:rPr>
          <w:lang w:val="en-AU"/>
        </w:rPr>
        <w:t>However</w:t>
      </w:r>
      <w:r w:rsidR="00493B51">
        <w:rPr>
          <w:lang w:val="en-AU"/>
        </w:rPr>
        <w:t>,</w:t>
      </w:r>
      <w:r w:rsidR="00A64C25">
        <w:rPr>
          <w:lang w:val="en-AU"/>
        </w:rPr>
        <w:t xml:space="preserve"> there was variation across plots in terms of forecast</w:t>
      </w:r>
      <w:r w:rsidR="007E2FA1">
        <w:rPr>
          <w:lang w:val="en-AU"/>
        </w:rPr>
        <w:t xml:space="preserve"> performance</w:t>
      </w:r>
      <w:r w:rsidR="00A64C25">
        <w:rPr>
          <w:lang w:val="en-AU"/>
        </w:rPr>
        <w:t xml:space="preserve">, suggesting that </w:t>
      </w:r>
      <w:r w:rsidR="00451EA8">
        <w:rPr>
          <w:lang w:val="en-AU"/>
        </w:rPr>
        <w:t>an</w:t>
      </w:r>
      <w:r w:rsidR="00A64C25">
        <w:rPr>
          <w:lang w:val="en-AU"/>
        </w:rPr>
        <w:t xml:space="preserve"> ensembl</w:t>
      </w:r>
      <w:r w:rsidR="00451EA8">
        <w:rPr>
          <w:lang w:val="en-AU"/>
        </w:rPr>
        <w:t>e</w:t>
      </w:r>
      <w:r w:rsidR="00A64C25">
        <w:rPr>
          <w:lang w:val="en-AU"/>
        </w:rPr>
        <w:t xml:space="preserve"> </w:t>
      </w:r>
      <w:r w:rsidR="00A64C25">
        <w:rPr>
          <w:lang w:val="en-AU"/>
        </w:rPr>
        <w:lastRenderedPageBreak/>
        <w:t xml:space="preserve">forecast would likely increase out of sample importance (Figure S3). </w:t>
      </w:r>
      <w:r w:rsidR="00203965" w:rsidRPr="00203965">
        <w:rPr>
          <w:lang w:val="en-AU"/>
        </w:rPr>
        <w:t xml:space="preserve"> </w:t>
      </w:r>
      <w:r w:rsidR="00203965">
        <w:rPr>
          <w:lang w:val="en-AU"/>
        </w:rPr>
        <w:t>Inspection of PIT histograms revealed that a</w:t>
      </w:r>
      <w:r w:rsidR="009252B7">
        <w:rPr>
          <w:lang w:val="en-AU"/>
        </w:rPr>
        <w:t xml:space="preserve">ll models apart from the null tended to overpredict to some degree (Figure S4). </w:t>
      </w:r>
      <w:r w:rsidR="00203965">
        <w:rPr>
          <w:lang w:val="en-AU"/>
        </w:rPr>
        <w:t xml:space="preserve">When </w:t>
      </w:r>
      <w:r w:rsidR="005139EB">
        <w:rPr>
          <w:lang w:val="en-AU"/>
        </w:rPr>
        <w:t>conditioning on seasonal</w:t>
      </w:r>
      <w:r w:rsidR="00BF7352">
        <w:rPr>
          <w:lang w:val="en-AU"/>
        </w:rPr>
        <w:t xml:space="preserve">ity </w:t>
      </w:r>
      <w:r w:rsidR="005139EB">
        <w:rPr>
          <w:lang w:val="en-AU"/>
        </w:rPr>
        <w:t>and the dynamic trend,</w:t>
      </w:r>
      <w:r w:rsidR="005139EB" w:rsidRPr="005139EB">
        <w:rPr>
          <w:i/>
          <w:iCs/>
          <w:lang w:val="en-AU"/>
        </w:rPr>
        <w:t xml:space="preserve"> </w:t>
      </w:r>
      <w:r w:rsidR="005139EB" w:rsidRPr="00190DBB">
        <w:rPr>
          <w:i/>
          <w:iCs/>
          <w:lang w:val="en-AU"/>
        </w:rPr>
        <w:t>I</w:t>
      </w:r>
      <w:r w:rsidR="005139EB">
        <w:rPr>
          <w:i/>
          <w:iCs/>
          <w:lang w:val="en-AU"/>
        </w:rPr>
        <w:t>.</w:t>
      </w:r>
      <w:r w:rsidR="005139EB" w:rsidRPr="00190DBB">
        <w:rPr>
          <w:i/>
          <w:iCs/>
          <w:lang w:val="en-AU"/>
        </w:rPr>
        <w:t xml:space="preserve"> scapularis</w:t>
      </w:r>
      <w:r w:rsidR="005139EB">
        <w:rPr>
          <w:lang w:val="en-AU"/>
        </w:rPr>
        <w:t xml:space="preserve"> abundances demonstrated no </w:t>
      </w:r>
      <w:r w:rsidR="005139EB">
        <w:rPr>
          <w:lang w:val="en-AU"/>
        </w:rPr>
        <w:t xml:space="preserve">apparent association with variation in cumulative growing degree days. </w:t>
      </w:r>
      <w:r w:rsidR="00C7232A">
        <w:rPr>
          <w:lang w:val="en-AU"/>
        </w:rPr>
        <w:t xml:space="preserve">Inspection of the latent trend components for the three seasonal models revealed strong positive within-site correlations for plots in sites SCBI and SERC (Figure S5). </w:t>
      </w:r>
      <w:r w:rsidR="005139EB">
        <w:rPr>
          <w:lang w:val="en-AU"/>
        </w:rPr>
        <w:t xml:space="preserve">Figure </w:t>
      </w:r>
      <w:r w:rsidR="005268A6">
        <w:rPr>
          <w:lang w:val="en-AU"/>
        </w:rPr>
        <w:t xml:space="preserve">5 shows example </w:t>
      </w:r>
      <w:r w:rsidR="005268A6" w:rsidRPr="00203965">
        <w:rPr>
          <w:i/>
          <w:iCs/>
          <w:lang w:val="en-AU"/>
        </w:rPr>
        <w:t>mvgam</w:t>
      </w:r>
      <w:r w:rsidR="005268A6">
        <w:rPr>
          <w:lang w:val="en-AU"/>
        </w:rPr>
        <w:t xml:space="preserve"> visualisations for a single plot</w:t>
      </w:r>
      <w:r w:rsidR="003C494C">
        <w:rPr>
          <w:lang w:val="en-AU"/>
        </w:rPr>
        <w:t>, including plots of smooth functions, forecasts and trend estimates (along with their estimated uncertainties)</w:t>
      </w:r>
      <w:r w:rsidR="005139EB">
        <w:rPr>
          <w:lang w:val="en-AU"/>
        </w:rPr>
        <w:t>.</w:t>
      </w:r>
      <w:r w:rsidR="00842980">
        <w:rPr>
          <w:lang w:val="en-AU"/>
        </w:rPr>
        <w:t xml:space="preserve"> Example </w:t>
      </w:r>
      <w:r w:rsidR="00842980" w:rsidRPr="001D4219">
        <w:rPr>
          <w:i/>
          <w:iCs/>
          <w:lang w:val="en-AU"/>
        </w:rPr>
        <w:t>mvgam</w:t>
      </w:r>
      <w:r w:rsidR="00842980">
        <w:rPr>
          <w:lang w:val="en-AU"/>
        </w:rPr>
        <w:t xml:space="preserve"> visualisations of p</w:t>
      </w:r>
      <w:r w:rsidR="00842980" w:rsidRPr="00842980">
        <w:rPr>
          <w:lang w:val="en-AU"/>
        </w:rPr>
        <w:t>osterior checks</w:t>
      </w:r>
      <w:r w:rsidR="00842980">
        <w:rPr>
          <w:lang w:val="en-AU"/>
        </w:rPr>
        <w:t xml:space="preserve"> for the training (retrodictive) and forecast period</w:t>
      </w:r>
      <w:r w:rsidR="00D13B5B">
        <w:rPr>
          <w:lang w:val="en-AU"/>
        </w:rPr>
        <w:t>s</w:t>
      </w:r>
      <w:r w:rsidR="00842980">
        <w:rPr>
          <w:lang w:val="en-AU"/>
        </w:rPr>
        <w:t xml:space="preserve"> (predictive) are shown in Figure S6, which indicate </w:t>
      </w:r>
      <w:r w:rsidR="00842980" w:rsidRPr="00842980">
        <w:rPr>
          <w:lang w:val="en-AU"/>
        </w:rPr>
        <w:t xml:space="preserve">the model </w:t>
      </w:r>
      <w:r w:rsidR="00842980">
        <w:rPr>
          <w:lang w:val="en-AU"/>
        </w:rPr>
        <w:t>was</w:t>
      </w:r>
      <w:r w:rsidR="00842980" w:rsidRPr="00842980">
        <w:rPr>
          <w:lang w:val="en-AU"/>
        </w:rPr>
        <w:t xml:space="preserve"> able to </w:t>
      </w:r>
      <w:r w:rsidR="00D13B5B">
        <w:rPr>
          <w:lang w:val="en-AU"/>
        </w:rPr>
        <w:t xml:space="preserve">generate simulated time series </w:t>
      </w:r>
      <w:r w:rsidR="008D1E90">
        <w:rPr>
          <w:lang w:val="en-AU"/>
        </w:rPr>
        <w:t>that resembled</w:t>
      </w:r>
      <w:r w:rsidR="008D1E90" w:rsidRPr="008D1E90">
        <w:rPr>
          <w:lang w:val="en-AU"/>
        </w:rPr>
        <w:t xml:space="preserve"> </w:t>
      </w:r>
      <w:r w:rsidR="00D13B5B">
        <w:rPr>
          <w:lang w:val="en-AU"/>
        </w:rPr>
        <w:t xml:space="preserve">key aspects of </w:t>
      </w:r>
      <w:r w:rsidR="008D1E90" w:rsidRPr="008D1E90">
        <w:rPr>
          <w:lang w:val="en-AU"/>
        </w:rPr>
        <w:t>the observed data</w:t>
      </w:r>
      <w:r w:rsidR="008D1E90">
        <w:rPr>
          <w:lang w:val="en-AU"/>
        </w:rPr>
        <w:t xml:space="preserve"> without notable discrepancies.</w:t>
      </w:r>
    </w:p>
    <w:p w14:paraId="4C5E50EA" w14:textId="77777777" w:rsidR="005879BD" w:rsidRPr="006A256D" w:rsidRDefault="005879BD" w:rsidP="00F95C68">
      <w:pPr>
        <w:rPr>
          <w:lang w:val="en-AU"/>
        </w:rPr>
      </w:pPr>
    </w:p>
    <w:p w14:paraId="153273E2" w14:textId="6F381257" w:rsidR="00136AF8" w:rsidRDefault="004F16BF" w:rsidP="00136AF8">
      <w:pPr>
        <w:jc w:val="center"/>
        <w:rPr>
          <w:lang w:val="en-AU"/>
        </w:rPr>
      </w:pPr>
      <w:r w:rsidRPr="004F16BF">
        <w:rPr>
          <w:noProof/>
          <w:lang w:val="en-AU"/>
        </w:rPr>
        <w:drawing>
          <wp:inline distT="0" distB="0" distL="0" distR="0" wp14:anchorId="6017EE58" wp14:editId="662BBCA5">
            <wp:extent cx="4792972" cy="3930556"/>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02501" cy="3938370"/>
                    </a:xfrm>
                    <a:prstGeom prst="rect">
                      <a:avLst/>
                    </a:prstGeom>
                    <a:noFill/>
                    <a:ln>
                      <a:noFill/>
                    </a:ln>
                  </pic:spPr>
                </pic:pic>
              </a:graphicData>
            </a:graphic>
          </wp:inline>
        </w:drawing>
      </w:r>
    </w:p>
    <w:p w14:paraId="1C7EDA98" w14:textId="77777777" w:rsidR="00CE0655" w:rsidRDefault="00CE0655" w:rsidP="00F95C68">
      <w:pPr>
        <w:rPr>
          <w:lang w:val="en-AU"/>
        </w:rPr>
      </w:pPr>
    </w:p>
    <w:p w14:paraId="3A98E960" w14:textId="0D4590CF" w:rsidR="005018C2" w:rsidRPr="0025359F" w:rsidRDefault="00136AF8" w:rsidP="00F95C68">
      <w:pPr>
        <w:rPr>
          <w:b/>
          <w:bCs/>
          <w:lang w:val="en-AU"/>
        </w:rPr>
      </w:pPr>
      <w:r>
        <w:rPr>
          <w:lang w:val="en-AU"/>
        </w:rPr>
        <w:t xml:space="preserve">Figure 4: </w:t>
      </w:r>
      <w:r w:rsidR="00190DBB">
        <w:rPr>
          <w:lang w:val="en-AU"/>
        </w:rPr>
        <w:t>Forecast performance rank</w:t>
      </w:r>
      <w:r w:rsidR="00E22E86">
        <w:rPr>
          <w:lang w:val="en-AU"/>
        </w:rPr>
        <w:t xml:space="preserve"> distributions</w:t>
      </w:r>
      <w:r w:rsidR="00190DBB">
        <w:rPr>
          <w:lang w:val="en-AU"/>
        </w:rPr>
        <w:t xml:space="preserve"> based on out of sample Discrete Rank Probability Score for four competing models fitted to NEON’s </w:t>
      </w:r>
      <w:r w:rsidR="00190DBB" w:rsidRPr="00190DBB">
        <w:rPr>
          <w:i/>
          <w:iCs/>
          <w:lang w:val="en-AU"/>
        </w:rPr>
        <w:t>Ixodes scapularis</w:t>
      </w:r>
      <w:r w:rsidR="00190DBB">
        <w:rPr>
          <w:lang w:val="en-AU"/>
        </w:rPr>
        <w:t xml:space="preserve"> abundance series. Numbers on the left-hand side of the top plot indicate coverages of 9</w:t>
      </w:r>
      <w:r w:rsidR="006A7928">
        <w:rPr>
          <w:lang w:val="en-AU"/>
        </w:rPr>
        <w:t>0</w:t>
      </w:r>
      <w:r w:rsidR="00190DBB">
        <w:rPr>
          <w:lang w:val="en-AU"/>
        </w:rPr>
        <w:t>% posterior predictive intervals.</w:t>
      </w:r>
      <w:r w:rsidR="0025359F">
        <w:rPr>
          <w:lang w:val="en-AU"/>
        </w:rPr>
        <w:t xml:space="preserve"> </w:t>
      </w:r>
      <w:r w:rsidR="006A16BB">
        <w:rPr>
          <w:lang w:val="en-AU"/>
        </w:rPr>
        <w:t xml:space="preserve">Thick black lines show medians. </w:t>
      </w:r>
      <w:r w:rsidR="0025359F">
        <w:rPr>
          <w:lang w:val="en-AU"/>
        </w:rPr>
        <w:t xml:space="preserve">Hypothesis definitions are outlined in section </w:t>
      </w:r>
      <w:r w:rsidR="0025359F" w:rsidRPr="00C44A20">
        <w:rPr>
          <w:b/>
          <w:bCs/>
          <w:lang w:val="en-AU"/>
        </w:rPr>
        <w:t>CASE STUD</w:t>
      </w:r>
      <w:r w:rsidR="0025359F">
        <w:rPr>
          <w:b/>
          <w:bCs/>
          <w:lang w:val="en-AU"/>
        </w:rPr>
        <w:t>Y: FORECASTING TICK ABUNDANCES</w:t>
      </w:r>
      <w:r w:rsidR="0025359F" w:rsidRPr="0025359F">
        <w:rPr>
          <w:lang w:val="en-AU"/>
        </w:rPr>
        <w:t>.</w:t>
      </w:r>
    </w:p>
    <w:p w14:paraId="3AF906F4" w14:textId="3FC97A0C" w:rsidR="00190DBB" w:rsidRDefault="00190DBB" w:rsidP="00F95C68">
      <w:pPr>
        <w:rPr>
          <w:lang w:val="en-AU"/>
        </w:rPr>
      </w:pPr>
    </w:p>
    <w:p w14:paraId="2F5C028A" w14:textId="77777777" w:rsidR="00D169DE" w:rsidRDefault="00D169DE" w:rsidP="00F95C68">
      <w:pPr>
        <w:rPr>
          <w:lang w:val="en-AU"/>
        </w:rPr>
      </w:pPr>
    </w:p>
    <w:p w14:paraId="572B29DA" w14:textId="420998FA" w:rsidR="00EA1417" w:rsidRDefault="008E4C99" w:rsidP="00EA1417">
      <w:pPr>
        <w:jc w:val="center"/>
        <w:rPr>
          <w:lang w:val="en-AU"/>
        </w:rPr>
      </w:pPr>
      <w:r w:rsidRPr="008E4C99">
        <w:rPr>
          <w:noProof/>
          <w:lang w:val="en-AU"/>
        </w:rPr>
        <w:lastRenderedPageBreak/>
        <w:drawing>
          <wp:inline distT="0" distB="0" distL="0" distR="0" wp14:anchorId="33ED4005" wp14:editId="1BA4678D">
            <wp:extent cx="4908834" cy="4337951"/>
            <wp:effectExtent l="0" t="0" r="635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23756" cy="4351138"/>
                    </a:xfrm>
                    <a:prstGeom prst="rect">
                      <a:avLst/>
                    </a:prstGeom>
                    <a:noFill/>
                    <a:ln>
                      <a:noFill/>
                    </a:ln>
                  </pic:spPr>
                </pic:pic>
              </a:graphicData>
            </a:graphic>
          </wp:inline>
        </w:drawing>
      </w:r>
    </w:p>
    <w:p w14:paraId="2E9B4B77" w14:textId="77777777" w:rsidR="004E0C79" w:rsidRDefault="004E0C79" w:rsidP="00F95C68">
      <w:pPr>
        <w:rPr>
          <w:lang w:val="en-AU"/>
        </w:rPr>
      </w:pPr>
    </w:p>
    <w:p w14:paraId="23BC9314" w14:textId="373D3C09" w:rsidR="00EA1417" w:rsidRDefault="00EA1417" w:rsidP="00F95C68">
      <w:pPr>
        <w:rPr>
          <w:lang w:val="en-AU"/>
        </w:rPr>
      </w:pPr>
      <w:r>
        <w:rPr>
          <w:lang w:val="en-AU"/>
        </w:rPr>
        <w:t xml:space="preserve">Figure 5: </w:t>
      </w:r>
      <w:r w:rsidR="00230ACF">
        <w:rPr>
          <w:lang w:val="en-AU"/>
        </w:rPr>
        <w:t>Visualisations</w:t>
      </w:r>
      <w:r>
        <w:rPr>
          <w:lang w:val="en-AU"/>
        </w:rPr>
        <w:t xml:space="preserve"> from </w:t>
      </w:r>
      <w:r w:rsidR="0051415B">
        <w:rPr>
          <w:lang w:val="en-AU"/>
        </w:rPr>
        <w:t>the best-performing</w:t>
      </w:r>
      <w:r>
        <w:rPr>
          <w:lang w:val="en-AU"/>
        </w:rPr>
        <w:t xml:space="preserve"> </w:t>
      </w:r>
      <w:r w:rsidRPr="00EA1417">
        <w:rPr>
          <w:i/>
          <w:iCs/>
          <w:lang w:val="en-AU"/>
        </w:rPr>
        <w:t>mvgam</w:t>
      </w:r>
      <w:r>
        <w:rPr>
          <w:lang w:val="en-AU"/>
        </w:rPr>
        <w:t xml:space="preserve"> model </w:t>
      </w:r>
      <w:r w:rsidR="00164BF6">
        <w:rPr>
          <w:lang w:val="en-AU"/>
        </w:rPr>
        <w:t>(Hyp</w:t>
      </w:r>
      <w:r w:rsidR="008E4C99">
        <w:rPr>
          <w:lang w:val="en-AU"/>
        </w:rPr>
        <w:t>1</w:t>
      </w:r>
      <w:r w:rsidR="00164BF6">
        <w:rPr>
          <w:lang w:val="en-AU"/>
        </w:rPr>
        <w:t xml:space="preserve">) </w:t>
      </w:r>
      <w:r>
        <w:rPr>
          <w:lang w:val="en-AU"/>
        </w:rPr>
        <w:t xml:space="preserve">for a single </w:t>
      </w:r>
      <w:r w:rsidRPr="00EA1417">
        <w:rPr>
          <w:i/>
          <w:iCs/>
          <w:lang w:val="en-AU"/>
        </w:rPr>
        <w:t>Ixodes scapularis</w:t>
      </w:r>
      <w:r>
        <w:rPr>
          <w:lang w:val="en-AU"/>
        </w:rPr>
        <w:t xml:space="preserve"> </w:t>
      </w:r>
      <w:r w:rsidR="008B3467">
        <w:rPr>
          <w:lang w:val="en-AU"/>
        </w:rPr>
        <w:t>plot.</w:t>
      </w:r>
      <w:r>
        <w:rPr>
          <w:lang w:val="en-AU"/>
        </w:rPr>
        <w:t xml:space="preserve"> (</w:t>
      </w:r>
      <w:r w:rsidR="008E4C99">
        <w:rPr>
          <w:lang w:val="en-AU"/>
        </w:rPr>
        <w:t>SCBI_002</w:t>
      </w:r>
      <w:r>
        <w:rPr>
          <w:lang w:val="en-AU"/>
        </w:rPr>
        <w:t xml:space="preserve">). Top left, </w:t>
      </w:r>
      <w:r w:rsidR="007F3CEB">
        <w:rPr>
          <w:lang w:val="en-AU"/>
        </w:rPr>
        <w:t>the estimated</w:t>
      </w:r>
      <w:r>
        <w:rPr>
          <w:lang w:val="en-AU"/>
        </w:rPr>
        <w:t xml:space="preserve"> seasonal smooth function; top right, </w:t>
      </w:r>
      <w:r w:rsidR="007F3CEB">
        <w:rPr>
          <w:lang w:val="en-AU"/>
        </w:rPr>
        <w:t>estimated</w:t>
      </w:r>
      <w:r>
        <w:rPr>
          <w:lang w:val="en-AU"/>
        </w:rPr>
        <w:t xml:space="preserve"> cumulative growing degree days </w:t>
      </w:r>
      <w:r w:rsidR="007F3CEB">
        <w:rPr>
          <w:lang w:val="en-AU"/>
        </w:rPr>
        <w:t>function</w:t>
      </w:r>
      <w:r>
        <w:rPr>
          <w:lang w:val="en-AU"/>
        </w:rPr>
        <w:t>; bottom left, predict</w:t>
      </w:r>
      <w:r w:rsidR="00E531AC">
        <w:rPr>
          <w:lang w:val="en-AU"/>
        </w:rPr>
        <w:t>ed</w:t>
      </w:r>
      <w:r>
        <w:rPr>
          <w:lang w:val="en-AU"/>
        </w:rPr>
        <w:t xml:space="preserve"> tick abundances over time</w:t>
      </w:r>
      <w:r w:rsidR="00081E7B">
        <w:rPr>
          <w:lang w:val="en-AU"/>
        </w:rPr>
        <w:t xml:space="preserve"> (observed values shown as black points)</w:t>
      </w:r>
      <w:r>
        <w:rPr>
          <w:lang w:val="en-AU"/>
        </w:rPr>
        <w:t xml:space="preserve">; bottom right, estimated latent trend. For all plots shading </w:t>
      </w:r>
      <w:r w:rsidR="007F3CEB">
        <w:rPr>
          <w:lang w:val="en-AU"/>
        </w:rPr>
        <w:t>shows posterior empirical quantiles</w:t>
      </w:r>
      <w:r>
        <w:rPr>
          <w:lang w:val="en-AU"/>
        </w:rPr>
        <w:t xml:space="preserve">. </w:t>
      </w:r>
      <w:r w:rsidR="00C71D8F">
        <w:rPr>
          <w:lang w:val="en-AU"/>
        </w:rPr>
        <w:t xml:space="preserve">Hypothesis definitions are outlined in section </w:t>
      </w:r>
      <w:r w:rsidR="00C71D8F" w:rsidRPr="00C44A20">
        <w:rPr>
          <w:b/>
          <w:bCs/>
          <w:lang w:val="en-AU"/>
        </w:rPr>
        <w:t>CASE STUD</w:t>
      </w:r>
      <w:r w:rsidR="00C71D8F">
        <w:rPr>
          <w:b/>
          <w:bCs/>
          <w:lang w:val="en-AU"/>
        </w:rPr>
        <w:t>Y: FORECASTING TICK ABUNDANCES</w:t>
      </w:r>
      <w:r w:rsidR="00C71D8F" w:rsidRPr="0025359F">
        <w:rPr>
          <w:lang w:val="en-AU"/>
        </w:rPr>
        <w:t>.</w:t>
      </w:r>
    </w:p>
    <w:p w14:paraId="03CF3E48" w14:textId="61810A24" w:rsidR="00EA1417" w:rsidRDefault="00EA1417" w:rsidP="00F95C68">
      <w:pPr>
        <w:rPr>
          <w:lang w:val="en-AU"/>
        </w:rPr>
      </w:pPr>
    </w:p>
    <w:p w14:paraId="2E6F01E3" w14:textId="180A0B59" w:rsidR="00C27FD8" w:rsidRDefault="00C27FD8" w:rsidP="00F95C68">
      <w:pPr>
        <w:rPr>
          <w:lang w:val="en-AU"/>
        </w:rPr>
      </w:pPr>
      <w:r>
        <w:rPr>
          <w:lang w:val="en-AU"/>
        </w:rPr>
        <w:t xml:space="preserve">In contrast to </w:t>
      </w:r>
      <w:r w:rsidRPr="00190DBB">
        <w:rPr>
          <w:i/>
          <w:iCs/>
          <w:lang w:val="en-AU"/>
        </w:rPr>
        <w:t>I</w:t>
      </w:r>
      <w:r>
        <w:rPr>
          <w:i/>
          <w:iCs/>
          <w:lang w:val="en-AU"/>
        </w:rPr>
        <w:t>.</w:t>
      </w:r>
      <w:r w:rsidRPr="00190DBB">
        <w:rPr>
          <w:i/>
          <w:iCs/>
          <w:lang w:val="en-AU"/>
        </w:rPr>
        <w:t xml:space="preserve"> scapularis</w:t>
      </w:r>
      <w:r>
        <w:rPr>
          <w:lang w:val="en-AU"/>
        </w:rPr>
        <w:t xml:space="preserve">, </w:t>
      </w:r>
      <w:r w:rsidRPr="003A4674">
        <w:rPr>
          <w:i/>
          <w:iCs/>
          <w:lang w:val="en-AU"/>
        </w:rPr>
        <w:t>A</w:t>
      </w:r>
      <w:r>
        <w:rPr>
          <w:i/>
          <w:iCs/>
          <w:lang w:val="en-AU"/>
        </w:rPr>
        <w:t>.</w:t>
      </w:r>
      <w:r w:rsidRPr="003A4674">
        <w:rPr>
          <w:i/>
          <w:iCs/>
          <w:lang w:val="en-AU"/>
        </w:rPr>
        <w:t xml:space="preserve"> </w:t>
      </w:r>
      <w:r>
        <w:rPr>
          <w:i/>
          <w:iCs/>
          <w:lang w:val="en-AU"/>
        </w:rPr>
        <w:t>americanum</w:t>
      </w:r>
      <w:r>
        <w:rPr>
          <w:lang w:val="en-AU"/>
        </w:rPr>
        <w:t xml:space="preserve"> abundance was best predicted by the Hyp3 model, which captured hierarchical seasonality </w:t>
      </w:r>
      <w:r w:rsidR="002E2C63">
        <w:rPr>
          <w:lang w:val="en-AU"/>
        </w:rPr>
        <w:t>by allowing</w:t>
      </w:r>
      <w:r>
        <w:rPr>
          <w:lang w:val="en-AU"/>
        </w:rPr>
        <w:t xml:space="preserve"> individual plot-level seasonal patterns to deviate from global seasonality. Example visualisations of estimated plot-level seasonal functions are shown in Figure 6. Our model estimated that tick abundances in some plots (i.e. SERC_001) tend to show earlier peaks followed by rapid declines, while abundance in other plots (i.e. UKFS_003) follow a broader curve with a less obvious peak (Figure 6).</w:t>
      </w:r>
    </w:p>
    <w:p w14:paraId="7C17E1BE" w14:textId="761F1141" w:rsidR="007936B1" w:rsidRDefault="000C6DDB" w:rsidP="007936B1">
      <w:pPr>
        <w:jc w:val="center"/>
        <w:rPr>
          <w:lang w:val="en-AU"/>
        </w:rPr>
      </w:pPr>
      <w:r w:rsidRPr="000C6DDB">
        <w:rPr>
          <w:noProof/>
          <w:lang w:val="en-AU"/>
        </w:rPr>
        <w:lastRenderedPageBreak/>
        <w:drawing>
          <wp:inline distT="0" distB="0" distL="0" distR="0" wp14:anchorId="7482C6CE" wp14:editId="07E6AB10">
            <wp:extent cx="4942954" cy="4638814"/>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52360" cy="4647641"/>
                    </a:xfrm>
                    <a:prstGeom prst="rect">
                      <a:avLst/>
                    </a:prstGeom>
                    <a:noFill/>
                    <a:ln>
                      <a:noFill/>
                    </a:ln>
                  </pic:spPr>
                </pic:pic>
              </a:graphicData>
            </a:graphic>
          </wp:inline>
        </w:drawing>
      </w:r>
    </w:p>
    <w:p w14:paraId="6C68959D" w14:textId="03409044" w:rsidR="00BE68C4" w:rsidRDefault="00BE68C4" w:rsidP="00F95C68">
      <w:pPr>
        <w:rPr>
          <w:lang w:val="en-AU"/>
        </w:rPr>
      </w:pPr>
    </w:p>
    <w:p w14:paraId="2252E091" w14:textId="0F092F33" w:rsidR="00F47548" w:rsidRDefault="007936B1" w:rsidP="00F95C68">
      <w:pPr>
        <w:rPr>
          <w:lang w:val="en-AU"/>
        </w:rPr>
      </w:pPr>
      <w:r>
        <w:rPr>
          <w:lang w:val="en-AU"/>
        </w:rPr>
        <w:t xml:space="preserve">Figure 6: </w:t>
      </w:r>
      <w:r w:rsidR="00A20A82">
        <w:rPr>
          <w:lang w:val="en-AU"/>
        </w:rPr>
        <w:t xml:space="preserve">Output from the </w:t>
      </w:r>
      <w:r w:rsidR="00A20A82" w:rsidRPr="00A20A82">
        <w:rPr>
          <w:i/>
          <w:iCs/>
          <w:lang w:val="en-AU"/>
        </w:rPr>
        <w:t>plot_mvgam_smooth</w:t>
      </w:r>
      <w:r w:rsidR="00A20A82">
        <w:rPr>
          <w:lang w:val="en-AU"/>
        </w:rPr>
        <w:t xml:space="preserve"> function in </w:t>
      </w:r>
      <w:r w:rsidR="00A20A82" w:rsidRPr="00A20A82">
        <w:rPr>
          <w:i/>
          <w:iCs/>
          <w:lang w:val="en-AU"/>
        </w:rPr>
        <w:t>mvgam</w:t>
      </w:r>
      <w:r w:rsidR="00A20A82">
        <w:rPr>
          <w:lang w:val="en-AU"/>
        </w:rPr>
        <w:t xml:space="preserve"> showing s</w:t>
      </w:r>
      <w:r w:rsidR="00A323CD">
        <w:rPr>
          <w:lang w:val="en-AU"/>
        </w:rPr>
        <w:t xml:space="preserve">easonal smooth functions for four </w:t>
      </w:r>
      <w:r w:rsidR="00A323CD" w:rsidRPr="003A4674">
        <w:rPr>
          <w:i/>
          <w:iCs/>
          <w:lang w:val="en-AU"/>
        </w:rPr>
        <w:t>Amblyomma americanum</w:t>
      </w:r>
      <w:r w:rsidR="00A323CD" w:rsidRPr="003A4674">
        <w:rPr>
          <w:lang w:val="en-AU"/>
        </w:rPr>
        <w:t xml:space="preserve"> </w:t>
      </w:r>
      <w:r w:rsidR="00A323CD">
        <w:rPr>
          <w:lang w:val="en-AU"/>
        </w:rPr>
        <w:t xml:space="preserve">plots estimated from a dynamic GAM with hierarchical seasonality. </w:t>
      </w:r>
      <w:r w:rsidR="000C6DDB">
        <w:rPr>
          <w:lang w:val="en-AU"/>
        </w:rPr>
        <w:t>S</w:t>
      </w:r>
      <w:r w:rsidR="000C6DDB">
        <w:rPr>
          <w:lang w:val="en-AU"/>
        </w:rPr>
        <w:t>hading shows posterior empirical quantiles</w:t>
      </w:r>
      <w:r w:rsidR="00A323CD">
        <w:rPr>
          <w:lang w:val="en-AU"/>
        </w:rPr>
        <w:t>.</w:t>
      </w:r>
      <w:r w:rsidR="00A20A82">
        <w:rPr>
          <w:lang w:val="en-AU"/>
        </w:rPr>
        <w:t xml:space="preserve"> Note that seasonal indices </w:t>
      </w:r>
      <w:r w:rsidR="00B23ACC">
        <w:rPr>
          <w:lang w:val="en-AU"/>
        </w:rPr>
        <w:t xml:space="preserve">1 – 26 </w:t>
      </w:r>
      <w:r w:rsidR="00A20A82">
        <w:rPr>
          <w:lang w:val="en-AU"/>
        </w:rPr>
        <w:t>correspond to epidemiological weeks 15 – 41.</w:t>
      </w:r>
    </w:p>
    <w:p w14:paraId="0A405183" w14:textId="6083C7C2" w:rsidR="00B44EF6" w:rsidRDefault="00B44EF6" w:rsidP="00F95C68">
      <w:pPr>
        <w:rPr>
          <w:lang w:val="en-AU"/>
        </w:rPr>
      </w:pPr>
    </w:p>
    <w:p w14:paraId="3A934E05" w14:textId="6088B1AA" w:rsidR="00B44EF6" w:rsidRPr="00B44EF6" w:rsidRDefault="00B44EF6" w:rsidP="00F95C68">
      <w:pPr>
        <w:rPr>
          <w:lang w:val="en-AU"/>
        </w:rPr>
      </w:pPr>
      <w:r>
        <w:rPr>
          <w:lang w:val="en-AU"/>
        </w:rPr>
        <w:t xml:space="preserve">In addition to plotting smooth functions and forecasts, </w:t>
      </w:r>
      <w:r w:rsidRPr="00B44EF6">
        <w:rPr>
          <w:i/>
          <w:iCs/>
          <w:lang w:val="en-AU"/>
        </w:rPr>
        <w:t>mvgam</w:t>
      </w:r>
      <w:r>
        <w:rPr>
          <w:lang w:val="en-AU"/>
        </w:rPr>
        <w:t xml:space="preserve"> also offers utilities to compute</w:t>
      </w:r>
      <w:r w:rsidRPr="00B44EF6">
        <w:rPr>
          <w:lang w:val="en-AU"/>
        </w:rPr>
        <w:t xml:space="preserve"> </w:t>
      </w:r>
      <w:r>
        <w:rPr>
          <w:lang w:val="en-AU"/>
        </w:rPr>
        <w:t xml:space="preserve">relative contributions of the latent trend and GAM components to </w:t>
      </w:r>
      <w:r w:rsidRPr="00B44EF6">
        <w:rPr>
          <w:lang w:val="en-AU"/>
        </w:rPr>
        <w:t xml:space="preserve">forecast </w:t>
      </w:r>
      <w:commentRangeStart w:id="118"/>
      <w:commentRangeStart w:id="119"/>
      <w:r w:rsidRPr="00B44EF6">
        <w:rPr>
          <w:lang w:val="en-AU"/>
        </w:rPr>
        <w:t>uncertainty</w:t>
      </w:r>
      <w:commentRangeEnd w:id="118"/>
      <w:r w:rsidR="006F339F">
        <w:rPr>
          <w:rStyle w:val="CommentReference"/>
        </w:rPr>
        <w:commentReference w:id="118"/>
      </w:r>
      <w:commentRangeEnd w:id="119"/>
      <w:r w:rsidR="00E66CA4">
        <w:rPr>
          <w:rStyle w:val="CommentReference"/>
        </w:rPr>
        <w:commentReference w:id="119"/>
      </w:r>
      <w:r>
        <w:rPr>
          <w:lang w:val="en-AU"/>
        </w:rPr>
        <w:t xml:space="preserve">. This process of partitioning uncertainty into </w:t>
      </w:r>
      <w:r w:rsidRPr="00B44EF6">
        <w:rPr>
          <w:lang w:val="en-AU"/>
        </w:rPr>
        <w:t xml:space="preserve">different components </w:t>
      </w:r>
      <w:r>
        <w:rPr>
          <w:lang w:val="en-AU"/>
        </w:rPr>
        <w:t xml:space="preserve">is an important step in analysing a model’s forecasts to </w:t>
      </w:r>
      <w:r w:rsidRPr="00B44EF6">
        <w:rPr>
          <w:lang w:val="en-AU"/>
        </w:rPr>
        <w:t xml:space="preserve">diagnose the main drivers of prediction uncertainty and </w:t>
      </w:r>
      <w:r>
        <w:rPr>
          <w:lang w:val="en-AU"/>
        </w:rPr>
        <w:t xml:space="preserve">prioritise aspects of models or data that require further investigation </w:t>
      </w:r>
      <w:r>
        <w:rPr>
          <w:lang w:val="en-AU"/>
        </w:rPr>
        <w:fldChar w:fldCharType="begin">
          <w:fldData xml:space="preserve">PEVuZE5vdGU+PENpdGU+PEF1dGhvcj5EaWV0emU8L0F1dGhvcj48WWVhcj4yMDE3PC9ZZWFyPjxS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=
</w:fldData>
        </w:fldChar>
      </w:r>
      <w:r w:rsidR="00687B32">
        <w:rPr>
          <w:lang w:val="en-AU"/>
        </w:rPr>
        <w:instrText xml:space="preserve"> ADDIN EN.CITE </w:instrText>
      </w:r>
      <w:r w:rsidR="00687B32">
        <w:rPr>
          <w:lang w:val="en-AU"/>
        </w:rPr>
        <w:fldChar w:fldCharType="begin">
          <w:fldData xml:space="preserve">PEVuZE5vdGU+PENpdGU+PEF1dGhvcj5EaWV0emU8L0F1dGhvcj48WWVhcj4yMDE3PC9ZZWFyPjxS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=
</w:fldData>
        </w:fldChar>
      </w:r>
      <w:r w:rsidR="00687B32">
        <w:rPr>
          <w:lang w:val="en-AU"/>
        </w:rPr>
        <w:instrText xml:space="preserve"> ADDIN EN.CITE.DATA </w:instrText>
      </w:r>
      <w:r w:rsidR="00687B32">
        <w:rPr>
          <w:lang w:val="en-AU"/>
        </w:rPr>
      </w:r>
      <w:r w:rsidR="00687B32">
        <w:rPr>
          <w:lang w:val="en-AU"/>
        </w:rPr>
        <w:fldChar w:fldCharType="end"/>
      </w:r>
      <w:r>
        <w:rPr>
          <w:lang w:val="en-AU"/>
        </w:rPr>
      </w:r>
      <w:r>
        <w:rPr>
          <w:lang w:val="en-AU"/>
        </w:rPr>
        <w:fldChar w:fldCharType="separate"/>
      </w:r>
      <w:r>
        <w:rPr>
          <w:noProof/>
          <w:lang w:val="en-AU"/>
        </w:rPr>
        <w:t>(Dietze 2017, Heilman et al. 2022)</w:t>
      </w:r>
      <w:r>
        <w:rPr>
          <w:lang w:val="en-AU"/>
        </w:rPr>
        <w:fldChar w:fldCharType="end"/>
      </w:r>
      <w:r>
        <w:rPr>
          <w:lang w:val="en-AU"/>
        </w:rPr>
        <w:t xml:space="preserve">. Comparisons of </w:t>
      </w:r>
      <w:r w:rsidR="002206DC">
        <w:rPr>
          <w:lang w:val="en-AU"/>
        </w:rPr>
        <w:t xml:space="preserve">uncertainty </w:t>
      </w:r>
      <w:r>
        <w:rPr>
          <w:lang w:val="en-AU"/>
        </w:rPr>
        <w:t>contribution</w:t>
      </w:r>
      <w:r w:rsidR="002206DC">
        <w:rPr>
          <w:lang w:val="en-AU"/>
        </w:rPr>
        <w:t xml:space="preserve">s </w:t>
      </w:r>
      <w:r>
        <w:rPr>
          <w:lang w:val="en-AU"/>
        </w:rPr>
        <w:t xml:space="preserve">for four of the </w:t>
      </w:r>
      <w:r w:rsidRPr="003A4674">
        <w:rPr>
          <w:i/>
          <w:iCs/>
          <w:lang w:val="en-AU"/>
        </w:rPr>
        <w:t>A</w:t>
      </w:r>
      <w:r>
        <w:rPr>
          <w:i/>
          <w:iCs/>
          <w:lang w:val="en-AU"/>
        </w:rPr>
        <w:t>.</w:t>
      </w:r>
      <w:r w:rsidRPr="003A4674">
        <w:rPr>
          <w:i/>
          <w:iCs/>
          <w:lang w:val="en-AU"/>
        </w:rPr>
        <w:t xml:space="preserve"> </w:t>
      </w:r>
      <w:r>
        <w:rPr>
          <w:i/>
          <w:iCs/>
          <w:lang w:val="en-AU"/>
        </w:rPr>
        <w:t>americanum</w:t>
      </w:r>
      <w:r>
        <w:rPr>
          <w:lang w:val="en-AU"/>
        </w:rPr>
        <w:t xml:space="preserve"> forecasts indicate that both the trend dynamics and GAM smooth components contribute to forecast uncertainty, but to varying degrees over time and across plots (Figure 7).</w:t>
      </w:r>
      <w:r w:rsidR="00AC7A60">
        <w:rPr>
          <w:lang w:val="en-AU"/>
        </w:rPr>
        <w:t xml:space="preserve"> </w:t>
      </w:r>
      <w:r w:rsidR="00BF021C">
        <w:rPr>
          <w:lang w:val="en-AU"/>
        </w:rPr>
        <w:t>However,</w:t>
      </w:r>
      <w:r w:rsidR="00AC7A60">
        <w:rPr>
          <w:lang w:val="en-AU"/>
        </w:rPr>
        <w:t xml:space="preserve"> across all plots, trend uncertainty tends increase over time, becoming relatively more important during the peak tick season (3 – 22 weeks ahead).</w:t>
      </w:r>
    </w:p>
    <w:p w14:paraId="4D4EA2BC" w14:textId="2D2C9441" w:rsidR="00902440" w:rsidRDefault="00902440" w:rsidP="00902440">
      <w:pPr>
        <w:jc w:val="center"/>
        <w:rPr>
          <w:lang w:val="en-AU"/>
        </w:rPr>
      </w:pPr>
      <w:r w:rsidRPr="00902440">
        <w:rPr>
          <w:noProof/>
          <w:lang w:val="en-AU"/>
        </w:rPr>
        <w:lastRenderedPageBreak/>
        <w:drawing>
          <wp:inline distT="0" distB="0" distL="0" distR="0" wp14:anchorId="71D8C72A" wp14:editId="406646AD">
            <wp:extent cx="4610849" cy="4359859"/>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30738" cy="4378666"/>
                    </a:xfrm>
                    <a:prstGeom prst="rect">
                      <a:avLst/>
                    </a:prstGeom>
                    <a:noFill/>
                    <a:ln>
                      <a:noFill/>
                    </a:ln>
                  </pic:spPr>
                </pic:pic>
              </a:graphicData>
            </a:graphic>
          </wp:inline>
        </w:drawing>
      </w:r>
    </w:p>
    <w:p w14:paraId="23E7089A" w14:textId="77777777" w:rsidR="00C81DBD" w:rsidRDefault="00C81DBD" w:rsidP="00F95C68">
      <w:pPr>
        <w:rPr>
          <w:lang w:val="en-AU"/>
        </w:rPr>
      </w:pPr>
    </w:p>
    <w:p w14:paraId="57180BCB" w14:textId="4F07CBDD" w:rsidR="00F47548" w:rsidRDefault="00F47548" w:rsidP="00F95C68">
      <w:pPr>
        <w:rPr>
          <w:lang w:val="en-AU"/>
        </w:rPr>
      </w:pPr>
      <w:r>
        <w:rPr>
          <w:lang w:val="en-AU"/>
        </w:rPr>
        <w:t xml:space="preserve">Figure 7: </w:t>
      </w:r>
      <w:r w:rsidR="00592930">
        <w:rPr>
          <w:lang w:val="en-AU"/>
        </w:rPr>
        <w:t xml:space="preserve">Output from the </w:t>
      </w:r>
      <w:r w:rsidR="00592930" w:rsidRPr="00A20A82">
        <w:rPr>
          <w:i/>
          <w:iCs/>
          <w:lang w:val="en-AU"/>
        </w:rPr>
        <w:t>plot_mvgam_</w:t>
      </w:r>
      <w:r w:rsidR="00592930">
        <w:rPr>
          <w:i/>
          <w:iCs/>
          <w:lang w:val="en-AU"/>
        </w:rPr>
        <w:t>uncertainty</w:t>
      </w:r>
      <w:r w:rsidR="00592930">
        <w:rPr>
          <w:lang w:val="en-AU"/>
        </w:rPr>
        <w:t xml:space="preserve"> function in </w:t>
      </w:r>
      <w:r w:rsidR="00592930" w:rsidRPr="00A20A82">
        <w:rPr>
          <w:i/>
          <w:iCs/>
          <w:lang w:val="en-AU"/>
        </w:rPr>
        <w:t>mvgam</w:t>
      </w:r>
      <w:r w:rsidR="00592930">
        <w:rPr>
          <w:lang w:val="en-AU"/>
        </w:rPr>
        <w:t xml:space="preserve"> showing </w:t>
      </w:r>
      <w:r w:rsidR="006F339F">
        <w:rPr>
          <w:lang w:val="en-AU"/>
        </w:rPr>
        <w:t xml:space="preserve">relative </w:t>
      </w:r>
      <w:r>
        <w:rPr>
          <w:lang w:val="en-AU"/>
        </w:rPr>
        <w:t xml:space="preserve">contributions to forecast uncertainty for four </w:t>
      </w:r>
      <w:r w:rsidRPr="003A4674">
        <w:rPr>
          <w:i/>
          <w:iCs/>
          <w:lang w:val="en-AU"/>
        </w:rPr>
        <w:t>Amblyomma americanum</w:t>
      </w:r>
      <w:r w:rsidRPr="003A4674">
        <w:rPr>
          <w:lang w:val="en-AU"/>
        </w:rPr>
        <w:t xml:space="preserve"> </w:t>
      </w:r>
      <w:r>
        <w:rPr>
          <w:lang w:val="en-AU"/>
        </w:rPr>
        <w:t xml:space="preserve">plots estimated from a dynamic GAM with hierarchical seasonality. </w:t>
      </w:r>
      <w:r w:rsidR="00902440">
        <w:rPr>
          <w:lang w:val="en-AU"/>
        </w:rPr>
        <w:t>Grey shows the relative contribution of the trend to uncertainty in the linear predictor over a one-year horizon</w:t>
      </w:r>
      <w:r w:rsidR="003C023A">
        <w:rPr>
          <w:lang w:val="en-AU"/>
        </w:rPr>
        <w:t xml:space="preserve"> (26 weeks, excluding winter)</w:t>
      </w:r>
      <w:r w:rsidR="00902440">
        <w:rPr>
          <w:lang w:val="en-AU"/>
        </w:rPr>
        <w:t>, while red shows the relative contribution of the GAM component’s uncertainty.</w:t>
      </w:r>
    </w:p>
    <w:p w14:paraId="4CCE469A" w14:textId="77777777" w:rsidR="00A323CD" w:rsidRPr="0047124E" w:rsidRDefault="00A323CD" w:rsidP="00F95C68">
      <w:pPr>
        <w:rPr>
          <w:lang w:val="en-AU"/>
        </w:rPr>
      </w:pPr>
    </w:p>
    <w:p w14:paraId="3C9B5A79" w14:textId="381A83FD" w:rsidR="00A73778" w:rsidRDefault="00A73778" w:rsidP="00F95C68">
      <w:pPr>
        <w:rPr>
          <w:b/>
          <w:bCs/>
          <w:lang w:val="en-AU"/>
        </w:rPr>
      </w:pPr>
      <w:r w:rsidRPr="00C44A20">
        <w:rPr>
          <w:b/>
          <w:bCs/>
          <w:lang w:val="en-AU"/>
        </w:rPr>
        <w:t>DISCUSSION</w:t>
      </w:r>
    </w:p>
    <w:p w14:paraId="1DEB5A0F" w14:textId="4F2AA15D" w:rsidR="00AA525E" w:rsidRDefault="007D15B8" w:rsidP="007D15B8">
      <w:pPr>
        <w:rPr>
          <w:lang w:val="en-AU"/>
        </w:rPr>
      </w:pPr>
      <w:r>
        <w:rPr>
          <w:lang w:val="en-AU"/>
        </w:rPr>
        <w:t>We have introduced an R package for</w:t>
      </w:r>
      <w:r w:rsidRPr="007D15B8">
        <w:t xml:space="preserve"> </w:t>
      </w:r>
      <w:r w:rsidRPr="007D15B8">
        <w:rPr>
          <w:lang w:val="en-AU"/>
        </w:rPr>
        <w:t xml:space="preserve">fitting Bayesian </w:t>
      </w:r>
      <w:r>
        <w:rPr>
          <w:lang w:val="en-AU"/>
        </w:rPr>
        <w:t xml:space="preserve">dynamic GAMs that </w:t>
      </w:r>
      <w:r w:rsidRPr="007D15B8">
        <w:rPr>
          <w:lang w:val="en-AU"/>
        </w:rPr>
        <w:t>incorporate</w:t>
      </w:r>
      <w:r>
        <w:rPr>
          <w:lang w:val="en-AU"/>
        </w:rPr>
        <w:t xml:space="preserve"> </w:t>
      </w:r>
      <w:r w:rsidRPr="007D15B8">
        <w:rPr>
          <w:lang w:val="en-AU"/>
        </w:rPr>
        <w:t xml:space="preserve">the flexibility of </w:t>
      </w:r>
      <w:r>
        <w:rPr>
          <w:lang w:val="en-AU"/>
        </w:rPr>
        <w:t xml:space="preserve">the widely popular smoothing functions in </w:t>
      </w:r>
      <w:r w:rsidRPr="007D15B8">
        <w:rPr>
          <w:i/>
          <w:iCs/>
          <w:lang w:val="en-AU"/>
        </w:rPr>
        <w:t>mgcv</w:t>
      </w:r>
      <w:r>
        <w:rPr>
          <w:lang w:val="en-AU"/>
        </w:rPr>
        <w:t xml:space="preserve"> with </w:t>
      </w:r>
      <w:r w:rsidRPr="007D15B8">
        <w:rPr>
          <w:lang w:val="en-AU"/>
        </w:rPr>
        <w:t>latent dynamic trend components that are useful for time series analysis and forecasting.</w:t>
      </w:r>
      <w:r>
        <w:rPr>
          <w:lang w:val="en-AU"/>
        </w:rPr>
        <w:t xml:space="preserve"> </w:t>
      </w:r>
      <w:r w:rsidR="00B10595">
        <w:rPr>
          <w:lang w:val="en-AU"/>
        </w:rPr>
        <w:t>Keys t</w:t>
      </w:r>
      <w:r>
        <w:rPr>
          <w:lang w:val="en-AU"/>
        </w:rPr>
        <w:t>o</w:t>
      </w:r>
      <w:r w:rsidR="00B10595">
        <w:rPr>
          <w:lang w:val="en-AU"/>
        </w:rPr>
        <w:t xml:space="preserve"> </w:t>
      </w:r>
      <w:r w:rsidRPr="007D15B8">
        <w:rPr>
          <w:i/>
          <w:iCs/>
          <w:lang w:val="en-AU"/>
        </w:rPr>
        <w:t>mvgam</w:t>
      </w:r>
      <w:r>
        <w:rPr>
          <w:lang w:val="en-AU"/>
        </w:rPr>
        <w:t>’s</w:t>
      </w:r>
      <w:r w:rsidR="00B10595">
        <w:rPr>
          <w:lang w:val="en-AU"/>
        </w:rPr>
        <w:t xml:space="preserve"> performance are its ability to </w:t>
      </w:r>
      <w:r w:rsidR="00B10595" w:rsidRPr="00573AD0">
        <w:rPr>
          <w:lang w:val="en-AU"/>
        </w:rPr>
        <w:t>cope with the s</w:t>
      </w:r>
      <w:r w:rsidR="00B10595">
        <w:rPr>
          <w:lang w:val="en-AU"/>
        </w:rPr>
        <w:t xml:space="preserve">ubstantial </w:t>
      </w:r>
      <w:r w:rsidR="00B10595" w:rsidRPr="00573AD0">
        <w:rPr>
          <w:lang w:val="en-AU"/>
        </w:rPr>
        <w:t>missing data</w:t>
      </w:r>
      <w:r>
        <w:rPr>
          <w:lang w:val="en-AU"/>
        </w:rPr>
        <w:t xml:space="preserve">, </w:t>
      </w:r>
      <w:r w:rsidR="00B10595">
        <w:rPr>
          <w:lang w:val="en-AU"/>
        </w:rPr>
        <w:t>scal</w:t>
      </w:r>
      <w:r>
        <w:rPr>
          <w:lang w:val="en-AU"/>
        </w:rPr>
        <w:t>e</w:t>
      </w:r>
      <w:r w:rsidR="00B10595">
        <w:rPr>
          <w:lang w:val="en-AU"/>
        </w:rPr>
        <w:t xml:space="preserve"> to large sets of </w:t>
      </w:r>
      <w:r w:rsidR="00BA1747">
        <w:rPr>
          <w:lang w:val="en-AU"/>
        </w:rPr>
        <w:t xml:space="preserve">discrete </w:t>
      </w:r>
      <w:r w:rsidR="00B10595">
        <w:rPr>
          <w:lang w:val="en-AU"/>
        </w:rPr>
        <w:t>time series</w:t>
      </w:r>
      <w:r>
        <w:rPr>
          <w:lang w:val="en-AU"/>
        </w:rPr>
        <w:t xml:space="preserve"> and provide</w:t>
      </w:r>
      <w:r w:rsidR="004046E3">
        <w:rPr>
          <w:lang w:val="en-AU"/>
        </w:rPr>
        <w:t xml:space="preserve"> </w:t>
      </w:r>
      <w:r>
        <w:rPr>
          <w:lang w:val="en-AU"/>
        </w:rPr>
        <w:t>robust uncertainty quantification</w:t>
      </w:r>
      <w:r w:rsidR="00B10595">
        <w:rPr>
          <w:lang w:val="en-AU"/>
        </w:rPr>
        <w:t xml:space="preserve">. </w:t>
      </w:r>
      <w:r w:rsidR="00796D40">
        <w:rPr>
          <w:lang w:val="en-AU"/>
        </w:rPr>
        <w:t xml:space="preserve">In recent years there has been increased interest in using models for uncertainty </w:t>
      </w:r>
      <w:r w:rsidR="003062ED" w:rsidRPr="003062ED">
        <w:rPr>
          <w:lang w:val="en-AU"/>
        </w:rPr>
        <w:t xml:space="preserve">interval estimation </w:t>
      </w:r>
      <w:r w:rsidR="00796D40">
        <w:rPr>
          <w:lang w:val="en-AU"/>
        </w:rPr>
        <w:t>as opposed to</w:t>
      </w:r>
      <w:r w:rsidR="003062ED" w:rsidRPr="003062ED">
        <w:rPr>
          <w:lang w:val="en-AU"/>
        </w:rPr>
        <w:t xml:space="preserve"> </w:t>
      </w:r>
      <w:r w:rsidR="00B93AF7">
        <w:rPr>
          <w:lang w:val="en-AU"/>
        </w:rPr>
        <w:t>point predictions</w:t>
      </w:r>
      <w:r w:rsidR="003062ED" w:rsidRPr="003062ED">
        <w:rPr>
          <w:lang w:val="en-AU"/>
        </w:rPr>
        <w:t xml:space="preserve">, </w:t>
      </w:r>
      <w:r w:rsidR="00796D40">
        <w:rPr>
          <w:lang w:val="en-AU"/>
        </w:rPr>
        <w:t xml:space="preserve">a trend that lends well to </w:t>
      </w:r>
      <w:r w:rsidR="00B93AF7">
        <w:rPr>
          <w:lang w:val="en-AU"/>
        </w:rPr>
        <w:t>Bayesian learning</w:t>
      </w:r>
      <w:r w:rsidR="003062ED">
        <w:rPr>
          <w:lang w:val="en-AU"/>
        </w:rPr>
        <w:t xml:space="preserve"> </w:t>
      </w:r>
      <w:r w:rsidR="00B93AF7">
        <w:rPr>
          <w:lang w:val="en-AU"/>
        </w:rPr>
        <w:fldChar w:fldCharType="begin"/>
      </w:r>
      <w:r w:rsidR="00B81744">
        <w:rPr>
          <w:lang w:val="en-AU"/>
        </w:rPr>
        <w:instrText xml:space="preserve"> ADDIN EN.CITE &lt;EndNote&gt;&lt;Cite&gt;&lt;Author&gt;Gelman&lt;/Author&gt;&lt;Year&gt;2017&lt;/Year&gt;&lt;RecNum&gt;2598&lt;/RecNum&gt;&lt;DisplayText&gt;(Gelman et al. 2017, Makridakis et al. 2020)&lt;/DisplayText&gt;&lt;record&gt;&lt;rec-number&gt;2598&lt;/rec-number&gt;&lt;foreign-keys&gt;&lt;key app="EN" db-id="f9axttepoe0zx2etvp55p52mvdv9fw55dzaf" timestamp="1641434531" guid="3f6f05a3-7918-438d-9581-6d3f1a6b0286"&gt;2598&lt;/key&gt;&lt;/foreign-keys&gt;&lt;ref-type name="Book"&gt;6&lt;/ref-type&gt;&lt;contributors&gt;&lt;authors&gt;&lt;author&gt;Gelman, Andrew&lt;/author&gt;&lt;author&gt;Carlin, JB&lt;/author&gt;&lt;author&gt;Stern, HS&lt;/author&gt;&lt;author&gt;Dunson, DB&lt;/author&gt;&lt;author&gt;Vehtari,A&lt;/author&gt;&lt;author&gt;Rubin, Donald B&lt;/author&gt;&lt;/authors&gt;&lt;/contributors&gt;&lt;titles&gt;&lt;title&gt;Bayesian Data Analysis&lt;/title&gt;&lt;/titles&gt;&lt;edition&gt;Third&lt;/edition&gt;&lt;dates&gt;&lt;year&gt;2017&lt;/year&gt;&lt;/dates&gt;&lt;pub-location&gt;Boca Raton&lt;/pub-location&gt;&lt;publisher&gt;CRC Press&lt;/publisher&gt;&lt;urls&gt;&lt;/urls&gt;&lt;/record&gt;&lt;/Cite&gt;&lt;Cite&gt;&lt;Author&gt;Makridakis&lt;/Author&gt;&lt;Year&gt;2020&lt;/Year&gt;&lt;RecNum&gt;2532&lt;/RecNum&gt;&lt;record&gt;&lt;rec-number&gt;2532&lt;/rec-number&gt;&lt;foreign-keys&gt;&lt;key app="EN" db-id="f9axttepoe0zx2etvp55p52mvdv9fw55dzaf" timestamp="1626413076" guid="1a3d9b17-ea45-4ef8-8971-9a6ee1d9234d"&gt;2532&lt;/key&gt;&lt;/foreign-keys&gt;&lt;ref-type name="Journal Article"&gt;17&lt;/ref-type&gt;&lt;contributors&gt;&lt;authors&gt;&lt;author&gt;Makridakis, S&lt;/author&gt;&lt;author&gt;Spiliotis, E&lt;/author&gt;&lt;author&gt;Assimakopoulos, V&lt;/author&gt;&lt;/authors&gt;&lt;/contributors&gt;&lt;titles&gt;&lt;title&gt;The M5 accuracy competition: Results, findings and conclusions&lt;/title&gt;&lt;secondary-title&gt;International Journal of Forecasting&lt;/secondary-title&gt;&lt;/titles&gt;&lt;periodical&gt;&lt;full-title&gt;International Journal of Forecasting&lt;/full-title&gt;&lt;/periodical&gt;&lt;dates&gt;&lt;year&gt;2020&lt;/year&gt;&lt;/dates&gt;&lt;urls&gt;&lt;/urls&gt;&lt;/record&gt;&lt;/Cite&gt;&lt;/EndNote&gt;</w:instrText>
      </w:r>
      <w:r w:rsidR="00B93AF7">
        <w:rPr>
          <w:lang w:val="en-AU"/>
        </w:rPr>
        <w:fldChar w:fldCharType="separate"/>
      </w:r>
      <w:r w:rsidR="00B81744">
        <w:rPr>
          <w:noProof/>
          <w:lang w:val="en-AU"/>
        </w:rPr>
        <w:t>(Gelman et al. 2017, Makridakis et al. 2020)</w:t>
      </w:r>
      <w:r w:rsidR="00B93AF7">
        <w:rPr>
          <w:lang w:val="en-AU"/>
        </w:rPr>
        <w:fldChar w:fldCharType="end"/>
      </w:r>
      <w:r w:rsidR="00557128">
        <w:rPr>
          <w:lang w:val="en-AU"/>
        </w:rPr>
        <w:t xml:space="preserve">. This is </w:t>
      </w:r>
      <w:r w:rsidR="00796D40">
        <w:rPr>
          <w:lang w:val="en-AU"/>
        </w:rPr>
        <w:t xml:space="preserve">particularly relevant </w:t>
      </w:r>
      <w:r w:rsidR="00557128">
        <w:rPr>
          <w:lang w:val="en-AU"/>
        </w:rPr>
        <w:t>for ecological forecasts, where point estimates are less important</w:t>
      </w:r>
      <w:r w:rsidR="00796D40">
        <w:rPr>
          <w:lang w:val="en-AU"/>
        </w:rPr>
        <w:t xml:space="preserve"> for making informed decisions</w:t>
      </w:r>
      <w:r w:rsidR="00557128">
        <w:rPr>
          <w:lang w:val="en-AU"/>
        </w:rPr>
        <w:t xml:space="preserve"> than are conditional probability statements </w:t>
      </w:r>
      <w:r w:rsidR="00796D40">
        <w:rPr>
          <w:lang w:val="en-AU"/>
        </w:rPr>
        <w:fldChar w:fldCharType="begin">
          <w:fldData xml:space="preserve">PEVuZE5vdGU+PENpdGU+PEF1dGhvcj5EaWV0emU8L0F1dGhvcj48WWVhcj4yMDE4PC9ZZWFyPjxS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</w:fldData>
        </w:fldChar>
      </w:r>
      <w:r w:rsidR="00753A3D">
        <w:rPr>
          <w:lang w:val="en-AU"/>
        </w:rPr>
        <w:instrText xml:space="preserve"> ADDIN EN.CITE </w:instrText>
      </w:r>
      <w:r w:rsidR="00753A3D">
        <w:rPr>
          <w:lang w:val="en-AU"/>
        </w:rPr>
        <w:fldChar w:fldCharType="begin">
          <w:fldData xml:space="preserve">PEVuZE5vdGU+PENpdGU+PEF1dGhvcj5EaWV0emU8L0F1dGhvcj48WWVhcj4yMDE4PC9ZZWFyPjxS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</w:fldData>
        </w:fldChar>
      </w:r>
      <w:r w:rsidR="00753A3D">
        <w:rPr>
          <w:lang w:val="en-AU"/>
        </w:rPr>
        <w:instrText xml:space="preserve"> ADDIN EN.CITE.DATA </w:instrText>
      </w:r>
      <w:r w:rsidR="00753A3D">
        <w:rPr>
          <w:lang w:val="en-AU"/>
        </w:rPr>
      </w:r>
      <w:r w:rsidR="00753A3D">
        <w:rPr>
          <w:lang w:val="en-AU"/>
        </w:rPr>
        <w:fldChar w:fldCharType="end"/>
      </w:r>
      <w:r w:rsidR="00796D40">
        <w:rPr>
          <w:lang w:val="en-AU"/>
        </w:rPr>
      </w:r>
      <w:r w:rsidR="00796D40">
        <w:rPr>
          <w:lang w:val="en-AU"/>
        </w:rPr>
        <w:fldChar w:fldCharType="separate"/>
      </w:r>
      <w:r w:rsidR="00753A3D">
        <w:rPr>
          <w:noProof/>
          <w:lang w:val="en-AU"/>
        </w:rPr>
        <w:t>(Dietze 2017, Dietze et al. 2018, White et al. 2019)</w:t>
      </w:r>
      <w:r w:rsidR="00796D40">
        <w:rPr>
          <w:lang w:val="en-AU"/>
        </w:rPr>
        <w:fldChar w:fldCharType="end"/>
      </w:r>
      <w:r w:rsidR="00557128">
        <w:rPr>
          <w:lang w:val="en-AU"/>
        </w:rPr>
        <w:t>.</w:t>
      </w:r>
    </w:p>
    <w:p w14:paraId="54D0AD9F" w14:textId="77777777" w:rsidR="00573AD0" w:rsidRDefault="00573AD0" w:rsidP="00573AD0">
      <w:pPr>
        <w:rPr>
          <w:lang w:val="en-AU"/>
        </w:rPr>
      </w:pPr>
    </w:p>
    <w:p w14:paraId="79C05E05" w14:textId="671FEFBF" w:rsidR="00CD28A7" w:rsidRDefault="0040026A" w:rsidP="00CD28A7">
      <w:pPr>
        <w:rPr>
          <w:lang w:val="en-AU"/>
        </w:rPr>
      </w:pPr>
      <w:r w:rsidRPr="0040026A">
        <w:rPr>
          <w:lang w:val="en-AU"/>
        </w:rPr>
        <w:t xml:space="preserve">Notably, JAGS model files and all data necessary to condition the model are made available to the user in </w:t>
      </w:r>
      <w:r w:rsidRPr="0040026A">
        <w:rPr>
          <w:i/>
          <w:iCs/>
          <w:lang w:val="en-AU"/>
        </w:rPr>
        <w:t>mvgam</w:t>
      </w:r>
      <w:r w:rsidRPr="0040026A">
        <w:rPr>
          <w:lang w:val="en-AU"/>
        </w:rPr>
        <w:t>, allowing an enormous diversity of bespoke new models to be implemented through addition of other stochastic or hierarchical elements.</w:t>
      </w:r>
      <w:r w:rsidR="00CD28A7">
        <w:rPr>
          <w:lang w:val="en-AU"/>
        </w:rPr>
        <w:t xml:space="preserve"> We see several avenues for improving model flexibility and estimation. These include but are not limited to:</w:t>
      </w:r>
    </w:p>
    <w:p w14:paraId="1E416715" w14:textId="77777777" w:rsidR="0040026A" w:rsidRDefault="0040026A" w:rsidP="003062ED">
      <w:pPr>
        <w:rPr>
          <w:lang w:val="en-AU"/>
        </w:rPr>
      </w:pPr>
    </w:p>
    <w:p w14:paraId="0E108D6A" w14:textId="67C80DAA" w:rsidR="00AA525E" w:rsidRDefault="00AA525E" w:rsidP="00AA525E">
      <w:pPr>
        <w:pStyle w:val="ListParagraph"/>
        <w:numPr>
          <w:ilvl w:val="0"/>
          <w:numId w:val="6"/>
        </w:numPr>
        <w:rPr>
          <w:lang w:val="en-AU"/>
        </w:rPr>
      </w:pPr>
      <w:r>
        <w:rPr>
          <w:lang w:val="en-AU"/>
        </w:rPr>
        <w:lastRenderedPageBreak/>
        <w:t>Implement</w:t>
      </w:r>
      <w:r w:rsidR="00CD28A7">
        <w:rPr>
          <w:lang w:val="en-AU"/>
        </w:rPr>
        <w:t>ations</w:t>
      </w:r>
      <w:r>
        <w:rPr>
          <w:lang w:val="en-AU"/>
        </w:rPr>
        <w:t xml:space="preserve"> in </w:t>
      </w:r>
      <w:r w:rsidR="00CD28A7">
        <w:rPr>
          <w:lang w:val="en-AU"/>
        </w:rPr>
        <w:t xml:space="preserve">the </w:t>
      </w:r>
      <w:r>
        <w:rPr>
          <w:lang w:val="en-AU"/>
        </w:rPr>
        <w:t>STAN</w:t>
      </w:r>
      <w:r w:rsidR="00CD28A7">
        <w:rPr>
          <w:lang w:val="en-AU"/>
        </w:rPr>
        <w:t xml:space="preserve"> probabilistic programming language</w:t>
      </w:r>
      <w:r>
        <w:rPr>
          <w:lang w:val="en-AU"/>
        </w:rPr>
        <w:t>, which uses</w:t>
      </w:r>
      <w:r w:rsidRPr="00AA525E">
        <w:rPr>
          <w:lang w:val="en-AU"/>
        </w:rPr>
        <w:t xml:space="preserve"> Hamiltonian Monte Carlo </w:t>
      </w:r>
      <w:r>
        <w:rPr>
          <w:lang w:val="en-AU"/>
        </w:rPr>
        <w:t xml:space="preserve">to more efficiently sample from </w:t>
      </w:r>
      <w:r w:rsidRPr="00AA525E">
        <w:rPr>
          <w:lang w:val="en-AU"/>
        </w:rPr>
        <w:t>complex</w:t>
      </w:r>
      <w:r>
        <w:rPr>
          <w:lang w:val="en-AU"/>
        </w:rPr>
        <w:t xml:space="preserve"> </w:t>
      </w:r>
      <w:r w:rsidRPr="00AA525E">
        <w:rPr>
          <w:lang w:val="en-AU"/>
        </w:rPr>
        <w:t>posteriors</w:t>
      </w:r>
      <w:r>
        <w:rPr>
          <w:lang w:val="en-AU"/>
        </w:rPr>
        <w:t xml:space="preserve"> as well as </w:t>
      </w:r>
      <w:r w:rsidRPr="00AA525E">
        <w:rPr>
          <w:lang w:val="en-AU"/>
        </w:rPr>
        <w:t xml:space="preserve">more in-depth diagnostics to identify problems with posterior estimation </w:t>
      </w:r>
      <w:r>
        <w:rPr>
          <w:lang w:val="en-AU"/>
        </w:rPr>
        <w:fldChar w:fldCharType="begin"/>
      </w:r>
      <w:r>
        <w:rPr>
          <w:lang w:val="en-AU"/>
        </w:rPr>
        <w:instrText xml:space="preserve"> ADDIN EN.CITE &lt;EndNote&gt;&lt;Cite&gt;&lt;Author&gt;Carpenter&lt;/Author&gt;&lt;Year&gt;2017&lt;/Year&gt;&lt;RecNum&gt;2496&lt;/RecNum&gt;&lt;DisplayText&gt;(Carpenter et al. 2017)&lt;/DisplayText&gt;&lt;record&gt;&lt;rec-number&gt;2496&lt;/rec-number&gt;&lt;foreign-keys&gt;&lt;key app="EN" db-id="f9axttepoe0zx2etvp55p52mvdv9fw55dzaf" timestamp="1604025230" guid="331de96c-758b-44ef-97ec-7e17b144f61f"&gt;2496&lt;/key&gt;&lt;/foreign-keys&gt;&lt;ref-type name="Journal Article"&gt;17&lt;/ref-type&gt;&lt;contributors&gt;&lt;authors&gt;&lt;author&gt;Carpenter, Bob&lt;/author&gt;&lt;author&gt;Gelman, Andrew&lt;/author&gt;&lt;author&gt;Hoffman, Matthew D&lt;/author&gt;&lt;author&gt;Lee, Daniel&lt;/author&gt;&lt;author&gt;Goodrich, Ben&lt;/author&gt;&lt;author&gt;Betancourt, Michael&lt;/author&gt;&lt;author&gt;Brubaker, Marcus&lt;/author&gt;&lt;author&gt;Guo, Jiqiang&lt;/author&gt;&lt;author&gt;Li, Peter&lt;/author&gt;&lt;author&gt;Riddell, Allen&lt;/author&gt;&lt;/authors&gt;&lt;/contributors&gt;&lt;titles&gt;&lt;title&gt;Stan: A probabilistic programming language&lt;/title&gt;&lt;secondary-title&gt;Journal of Statistical Software&lt;/secondary-title&gt;&lt;/titles&gt;&lt;periodical&gt;&lt;full-title&gt;Journal of Statistical Software&lt;/full-title&gt;&lt;/periodical&gt;&lt;volume&gt;76&lt;/volume&gt;&lt;number&gt;1&lt;/number&gt;&lt;dates&gt;&lt;year&gt;2017&lt;/year&gt;&lt;/dates&gt;&lt;isbn&gt;1548-7660&lt;/isbn&gt;&lt;urls&gt;&lt;/urls&gt;&lt;/record&gt;&lt;/Cite&gt;&lt;/EndNote&gt;</w:instrText>
      </w:r>
      <w:r>
        <w:rPr>
          <w:lang w:val="en-AU"/>
        </w:rPr>
        <w:fldChar w:fldCharType="separate"/>
      </w:r>
      <w:r>
        <w:rPr>
          <w:noProof/>
          <w:lang w:val="en-AU"/>
        </w:rPr>
        <w:t>(Carpenter et al. 2017)</w:t>
      </w:r>
      <w:r>
        <w:rPr>
          <w:lang w:val="en-AU"/>
        </w:rPr>
        <w:fldChar w:fldCharType="end"/>
      </w:r>
    </w:p>
    <w:p w14:paraId="79C9107E" w14:textId="3F4FFE61" w:rsidR="00AA525E" w:rsidRDefault="00AB3EE6" w:rsidP="00AA525E">
      <w:pPr>
        <w:pStyle w:val="ListParagraph"/>
        <w:numPr>
          <w:ilvl w:val="0"/>
          <w:numId w:val="6"/>
        </w:numPr>
        <w:rPr>
          <w:lang w:val="en-AU"/>
        </w:rPr>
      </w:pPr>
      <w:r>
        <w:rPr>
          <w:lang w:val="en-AU"/>
        </w:rPr>
        <w:t xml:space="preserve">The addition of </w:t>
      </w:r>
      <w:r w:rsidR="00AA525E">
        <w:rPr>
          <w:lang w:val="en-AU"/>
        </w:rPr>
        <w:t xml:space="preserve">Markov-switching processes to allow trend loadings to be drawn from different sets of </w:t>
      </w:r>
      <w:r>
        <w:rPr>
          <w:lang w:val="en-AU"/>
        </w:rPr>
        <w:t xml:space="preserve">correlation </w:t>
      </w:r>
      <w:r w:rsidR="00AA525E">
        <w:rPr>
          <w:lang w:val="en-AU"/>
        </w:rPr>
        <w:t>‘regimes’, allowing trend</w:t>
      </w:r>
      <w:r w:rsidR="00242E49">
        <w:rPr>
          <w:lang w:val="en-AU"/>
        </w:rPr>
        <w:t xml:space="preserve"> </w:t>
      </w:r>
      <w:r w:rsidR="00AA525E">
        <w:rPr>
          <w:lang w:val="en-AU"/>
        </w:rPr>
        <w:t>correlation structures</w:t>
      </w:r>
      <w:r w:rsidR="00242E49">
        <w:rPr>
          <w:lang w:val="en-AU"/>
        </w:rPr>
        <w:t xml:space="preserve"> to change </w:t>
      </w:r>
      <w:r w:rsidR="00AA525E">
        <w:rPr>
          <w:lang w:val="en-AU"/>
        </w:rPr>
        <w:t>over time</w:t>
      </w:r>
      <w:r>
        <w:rPr>
          <w:lang w:val="en-AU"/>
        </w:rPr>
        <w:t xml:space="preserve"> in a principled way</w:t>
      </w:r>
      <w:r w:rsidR="00AA525E">
        <w:rPr>
          <w:lang w:val="en-AU"/>
        </w:rPr>
        <w:t xml:space="preserve"> </w:t>
      </w:r>
      <w:r w:rsidR="00AA525E">
        <w:rPr>
          <w:lang w:val="en-AU"/>
        </w:rPr>
        <w:fldChar w:fldCharType="begin"/>
      </w:r>
      <w:r w:rsidR="00BF6348">
        <w:rPr>
          <w:lang w:val="en-AU"/>
        </w:rPr>
        <w:instrText xml:space="preserve"> ADDIN EN.CITE &lt;EndNote&gt;&lt;Cite&gt;&lt;Author&gt;Fox&lt;/Author&gt;&lt;Year&gt;2010&lt;/Year&gt;&lt;RecNum&gt;2611&lt;/RecNum&gt;&lt;DisplayText&gt;(Fox et al. 2010)&lt;/DisplayText&gt;&lt;record&gt;&lt;rec-number&gt;2611&lt;/rec-number&gt;&lt;foreign-keys&gt;&lt;key app="EN" db-id="f9axttepoe0zx2etvp55p52mvdv9fw55dzaf" timestamp="1642119368" guid="dee00be3-6928-4b30-8ad5-06b30a51e888"&gt;2611&lt;/key&gt;&lt;/foreign-keys&gt;&lt;ref-type name="Journal Article"&gt;17&lt;/ref-type&gt;&lt;contributors&gt;&lt;authors&gt;&lt;author&gt;Fox, Emily B&lt;/author&gt;&lt;author&gt;Sudderth, Erik B&lt;/author&gt;&lt;author&gt;Jordan, Michael I&lt;/author&gt;&lt;author&gt;Willsky, Alan S&lt;/author&gt;&lt;/authors&gt;&lt;/contributors&gt;&lt;titles&gt;&lt;title&gt;Bayesian nonparametric methods for learning Markov switching processes&lt;/title&gt;&lt;secondary-title&gt;IEEE Signal Processing Magazine&lt;/secondary-title&gt;&lt;/titles&gt;&lt;periodical&gt;&lt;full-title&gt;IEEE Signal Processing Magazine&lt;/full-title&gt;&lt;/periodical&gt;&lt;pages&gt;43-54&lt;/pages&gt;&lt;volume&gt;27&lt;/volume&gt;&lt;number&gt;6&lt;/number&gt;&lt;dates&gt;&lt;year&gt;2010&lt;/year&gt;&lt;/dates&gt;&lt;isbn&gt;1053-5888&lt;/isbn&gt;&lt;urls&gt;&lt;/urls&gt;&lt;/record&gt;&lt;/Cite&gt;&lt;/EndNote&gt;</w:instrText>
      </w:r>
      <w:r w:rsidR="00AA525E">
        <w:rPr>
          <w:lang w:val="en-AU"/>
        </w:rPr>
        <w:fldChar w:fldCharType="separate"/>
      </w:r>
      <w:r w:rsidR="00AA525E">
        <w:rPr>
          <w:noProof/>
          <w:lang w:val="en-AU"/>
        </w:rPr>
        <w:t>(Fox et al. 2010)</w:t>
      </w:r>
      <w:r w:rsidR="00AA525E">
        <w:rPr>
          <w:lang w:val="en-AU"/>
        </w:rPr>
        <w:fldChar w:fldCharType="end"/>
      </w:r>
    </w:p>
    <w:p w14:paraId="4AD08F2C" w14:textId="3D3BA83C" w:rsidR="004C71CB" w:rsidRDefault="00AB3EE6" w:rsidP="00AA525E">
      <w:pPr>
        <w:pStyle w:val="ListParagraph"/>
        <w:numPr>
          <w:ilvl w:val="0"/>
          <w:numId w:val="6"/>
        </w:numPr>
        <w:rPr>
          <w:lang w:val="en-AU"/>
        </w:rPr>
      </w:pPr>
      <w:r>
        <w:rPr>
          <w:lang w:val="en-AU"/>
        </w:rPr>
        <w:t>The i</w:t>
      </w:r>
      <w:r w:rsidR="004C71CB">
        <w:rPr>
          <w:lang w:val="en-AU"/>
        </w:rPr>
        <w:t>ncorporat</w:t>
      </w:r>
      <w:r>
        <w:rPr>
          <w:lang w:val="en-AU"/>
        </w:rPr>
        <w:t>ion of</w:t>
      </w:r>
      <w:r w:rsidR="004C71CB">
        <w:rPr>
          <w:lang w:val="en-AU"/>
        </w:rPr>
        <w:t xml:space="preserve"> covariates into the latent </w:t>
      </w:r>
      <w:del w:id="120" w:author="Wells K.L." w:date="2022-01-18T22:49:00Z">
        <w:r w:rsidR="004C71CB" w:rsidDel="006215D8">
          <w:rPr>
            <w:lang w:val="en-AU"/>
          </w:rPr>
          <w:delText>trend process</w:delText>
        </w:r>
      </w:del>
      <w:ins w:id="121" w:author="Wells K.L." w:date="2022-01-18T22:49:00Z">
        <w:r w:rsidR="006215D8">
          <w:rPr>
            <w:lang w:val="en-AU"/>
          </w:rPr>
          <w:t>variable model</w:t>
        </w:r>
      </w:ins>
      <w:r w:rsidR="004C71CB">
        <w:rPr>
          <w:lang w:val="en-AU"/>
        </w:rPr>
        <w:t xml:space="preserve"> (i.e. as dynamic linear models) to </w:t>
      </w:r>
      <w:r>
        <w:rPr>
          <w:lang w:val="en-AU"/>
        </w:rPr>
        <w:t xml:space="preserve">explicitly address </w:t>
      </w:r>
      <w:r w:rsidR="004C71CB">
        <w:rPr>
          <w:lang w:val="en-AU"/>
        </w:rPr>
        <w:t>broader hypotheses about the factors that influence temporal dynamics</w:t>
      </w:r>
      <w:r w:rsidR="00687B32">
        <w:rPr>
          <w:lang w:val="en-AU"/>
        </w:rPr>
        <w:t xml:space="preserve"> </w:t>
      </w:r>
      <w:r w:rsidR="00687B32">
        <w:rPr>
          <w:lang w:val="en-AU"/>
        </w:rPr>
        <w:fldChar w:fldCharType="begin"/>
      </w:r>
      <w:r w:rsidR="00687B32">
        <w:rPr>
          <w:lang w:val="en-AU"/>
        </w:rPr>
        <w:instrText xml:space="preserve"> ADDIN EN.CITE &lt;EndNote&gt;&lt;Cite&gt;&lt;Author&gt;Heilman&lt;/Author&gt;&lt;Year&gt;2022&lt;/Year&gt;&lt;RecNum&gt;2612&lt;/RecNum&gt;&lt;DisplayText&gt;(Heilman et al. 2022)&lt;/DisplayText&gt;&lt;record&gt;&lt;rec-number&gt;2612&lt;/rec-number&gt;&lt;foreign-keys&gt;&lt;key app="EN" db-id="f9axttepoe0zx2etvp55p52mvdv9fw55dzaf" timestamp="1642122975" guid="5b666c0a-a74f-4370-ba7f-139283d1724f"&gt;2612&lt;/key&gt;&lt;/foreign-keys&gt;&lt;ref-type name="Journal Article"&gt;17&lt;/ref-type&gt;&lt;contributors&gt;&lt;authors&gt;&lt;author&gt;Heilman, Kelly A.&lt;/author&gt;&lt;author&gt;Dietze, Michael C.&lt;/author&gt;&lt;author&gt;Arizpe, Alexis A.&lt;/author&gt;&lt;author&gt;Aragon, Jacob&lt;/author&gt;&lt;author&gt;Gray, Andrew&lt;/author&gt;&lt;author&gt;Shaw, John D.&lt;/author&gt;&lt;author&gt;Finley, Andrew O.&lt;/author&gt;&lt;author&gt;Klesse, Stefan&lt;/author&gt;&lt;author&gt;DeRose, R. Justin&lt;/author&gt;&lt;author&gt;Evans, Margaret E. K.&lt;/author&gt;&lt;/authors&gt;&lt;/contributors&gt;&lt;titles&gt;&lt;title&gt;Ecological forecasting of tree growth: Regional fusion of tree-ring and forest inventory data to quantify drivers and characterize uncertainty&lt;/title&gt;&lt;secondary-title&gt;Global Change Biology&lt;/secondary-title&gt;&lt;/titles&gt;&lt;periodical&gt;&lt;full-title&gt;Global Change Biology&lt;/full-title&gt;&lt;/periodical&gt;&lt;dates&gt;&lt;year&gt;2022&lt;/year&gt;&lt;/dates&gt;&lt;isbn&gt;1354-1013&lt;/isbn&gt;&lt;urls&gt;&lt;related-urls&gt;&lt;url&gt;https://onlinelibrary.wiley.com/doi/abs/10.1111/gcb.16038&lt;/url&gt;&lt;/related-urls&gt;&lt;/urls&gt;&lt;electronic-resource-num&gt;https://doi.org/10.1111/gcb.16038&lt;/electronic-resource-num&gt;&lt;/record&gt;&lt;/Cite&gt;&lt;/EndNote&gt;</w:instrText>
      </w:r>
      <w:r w:rsidR="00687B32">
        <w:rPr>
          <w:lang w:val="en-AU"/>
        </w:rPr>
        <w:fldChar w:fldCharType="separate"/>
      </w:r>
      <w:r w:rsidR="00687B32">
        <w:rPr>
          <w:noProof/>
          <w:lang w:val="en-AU"/>
        </w:rPr>
        <w:t>(Heilman et al. 2022)</w:t>
      </w:r>
      <w:r w:rsidR="00687B32">
        <w:rPr>
          <w:lang w:val="en-AU"/>
        </w:rPr>
        <w:fldChar w:fldCharType="end"/>
      </w:r>
    </w:p>
    <w:p w14:paraId="2E3B4770" w14:textId="69465FD1" w:rsidR="00687B32" w:rsidRDefault="00687B32" w:rsidP="00AA525E">
      <w:pPr>
        <w:pStyle w:val="ListParagraph"/>
        <w:numPr>
          <w:ilvl w:val="0"/>
          <w:numId w:val="6"/>
        </w:numPr>
        <w:rPr>
          <w:lang w:val="en-AU"/>
        </w:rPr>
      </w:pPr>
      <w:r>
        <w:rPr>
          <w:lang w:val="en-AU"/>
        </w:rPr>
        <w:t xml:space="preserve">Using Bayesian nonparametrics to infer the optimal size of the dynamic factor process rather than </w:t>
      </w:r>
      <w:r w:rsidR="00630B23">
        <w:rPr>
          <w:lang w:val="en-AU"/>
        </w:rPr>
        <w:t>relying on it being supplied</w:t>
      </w:r>
      <w:r>
        <w:rPr>
          <w:lang w:val="en-AU"/>
        </w:rPr>
        <w:t xml:space="preserve"> </w:t>
      </w:r>
      <w:r w:rsidRPr="00687B32">
        <w:rPr>
          <w:i/>
          <w:iCs/>
          <w:lang w:val="en-AU"/>
        </w:rPr>
        <w:t>a priori</w:t>
      </w:r>
      <w:r>
        <w:rPr>
          <w:lang w:val="en-AU"/>
        </w:rPr>
        <w:t xml:space="preserve"> </w:t>
      </w:r>
      <w:r>
        <w:rPr>
          <w:lang w:val="en-AU"/>
        </w:rPr>
        <w:fldChar w:fldCharType="begin"/>
      </w:r>
      <w:r w:rsidR="00987267">
        <w:rPr>
          <w:lang w:val="en-AU"/>
        </w:rPr>
        <w:instrText xml:space="preserve"> ADDIN EN.CITE &lt;EndNote&gt;&lt;Cite&gt;&lt;Author&gt;Fox&lt;/Author&gt;&lt;Year&gt;2009&lt;/Year&gt;&lt;RecNum&gt;2613&lt;/RecNum&gt;&lt;DisplayText&gt;(Fox et al. 2009)&lt;/DisplayText&gt;&lt;record&gt;&lt;rec-number&gt;2613&lt;/rec-number&gt;&lt;foreign-keys&gt;&lt;key app="EN" db-id="f9axttepoe0zx2etvp55p52mvdv9fw55dzaf" timestamp="1642134168" guid="8f1c42b6-174f-4b35-9d0c-664a98d6a2d4"&gt;2613&lt;/key&gt;&lt;/foreign-keys&gt;&lt;ref-type name="Journal Article"&gt;17&lt;/ref-type&gt;&lt;contributors&gt;&lt;authors&gt;&lt;author&gt;Fox, Emily&lt;/author&gt;&lt;author&gt;Jordan, Michael&lt;/author&gt;&lt;author&gt;Sudderth, Erik&lt;/author&gt;&lt;author&gt;Willsky, Alan&lt;/author&gt;&lt;/authors&gt;&lt;/contributors&gt;&lt;titles&gt;&lt;title&gt;Sharing features among dynamical systems with beta processes&lt;/title&gt;&lt;secondary-title&gt;Advances in Neural Information Processing Systems&lt;/secondary-title&gt;&lt;/titles&gt;&lt;periodical&gt;&lt;full-title&gt;Advances in neural information processing systems&lt;/full-title&gt;&lt;/periodical&gt;&lt;pages&gt;549-557&lt;/pages&gt;&lt;volume&gt;22&lt;/volume&gt;&lt;dates&gt;&lt;year&gt;2009&lt;/year&gt;&lt;/dates&gt;&lt;urls&gt;&lt;/urls&gt;&lt;/record&gt;&lt;/Cite&gt;&lt;/EndNote&gt;</w:instrText>
      </w:r>
      <w:r>
        <w:rPr>
          <w:lang w:val="en-AU"/>
        </w:rPr>
        <w:fldChar w:fldCharType="separate"/>
      </w:r>
      <w:r>
        <w:rPr>
          <w:noProof/>
          <w:lang w:val="en-AU"/>
        </w:rPr>
        <w:t>(Fox et al. 2009)</w:t>
      </w:r>
      <w:r>
        <w:rPr>
          <w:lang w:val="en-AU"/>
        </w:rPr>
        <w:fldChar w:fldCharType="end"/>
      </w:r>
    </w:p>
    <w:p w14:paraId="64309CA5" w14:textId="2A42F300" w:rsidR="007C4ABD" w:rsidRDefault="007C4ABD" w:rsidP="00AA525E">
      <w:pPr>
        <w:pStyle w:val="ListParagraph"/>
        <w:numPr>
          <w:ilvl w:val="0"/>
          <w:numId w:val="6"/>
        </w:numPr>
        <w:rPr>
          <w:ins w:id="122" w:author="Wells K.L." w:date="2022-01-18T23:00:00Z"/>
          <w:lang w:val="en-AU"/>
        </w:rPr>
      </w:pPr>
      <w:commentRangeStart w:id="123"/>
      <w:commentRangeStart w:id="124"/>
      <w:del w:id="125" w:author="Wells K.L." w:date="2022-01-18T22:57:00Z">
        <w:r w:rsidDel="00574CD9">
          <w:rPr>
            <w:lang w:val="en-AU"/>
          </w:rPr>
          <w:delText>Allow</w:delText>
        </w:r>
        <w:r w:rsidR="00AB3EE6" w:rsidDel="00574CD9">
          <w:rPr>
            <w:lang w:val="en-AU"/>
          </w:rPr>
          <w:delText>ing latent</w:delText>
        </w:r>
        <w:r w:rsidDel="00574CD9">
          <w:rPr>
            <w:lang w:val="en-AU"/>
          </w:rPr>
          <w:delText xml:space="preserve"> trends to evolve nonlinearly or </w:delText>
        </w:r>
        <w:r w:rsidR="00AB3EE6" w:rsidDel="00574CD9">
          <w:rPr>
            <w:lang w:val="en-AU"/>
          </w:rPr>
          <w:delText xml:space="preserve">with </w:delText>
        </w:r>
        <w:r w:rsidDel="00574CD9">
          <w:rPr>
            <w:lang w:val="en-AU"/>
          </w:rPr>
          <w:delText>stochastic variance</w:delText>
        </w:r>
        <w:r w:rsidR="00AB3EE6" w:rsidDel="00574CD9">
          <w:rPr>
            <w:lang w:val="en-AU"/>
          </w:rPr>
          <w:delText>s</w:delText>
        </w:r>
        <w:r w:rsidDel="00574CD9">
          <w:rPr>
            <w:lang w:val="en-AU"/>
          </w:rPr>
          <w:delText xml:space="preserve"> </w:delText>
        </w:r>
        <w:r w:rsidR="00AB3EE6" w:rsidDel="00574CD9">
          <w:rPr>
            <w:lang w:val="en-AU"/>
          </w:rPr>
          <w:delText>to model a wider variety of dynamic processes</w:delText>
        </w:r>
      </w:del>
      <w:ins w:id="126" w:author="Wells K.L." w:date="2022-01-18T22:55:00Z">
        <w:r w:rsidR="00574CD9">
          <w:rPr>
            <w:lang w:val="en-AU"/>
          </w:rPr>
          <w:t xml:space="preserve">Testing different constraints on latent variables and factor loads </w:t>
        </w:r>
      </w:ins>
      <w:ins w:id="127" w:author="Wells K.L." w:date="2022-01-18T22:56:00Z">
        <w:r w:rsidR="00574CD9">
          <w:rPr>
            <w:lang w:val="en-AU"/>
          </w:rPr>
          <w:t xml:space="preserve">for latent variables to evolve non-linearly </w:t>
        </w:r>
      </w:ins>
      <w:ins w:id="128" w:author="Wells K.L." w:date="2022-01-18T22:57:00Z">
        <w:r w:rsidR="00574CD9">
          <w:rPr>
            <w:lang w:val="en-AU"/>
          </w:rPr>
          <w:t>to model a wider variety of dynamic processes</w:t>
        </w:r>
        <w:commentRangeEnd w:id="123"/>
        <w:r w:rsidR="00574CD9">
          <w:rPr>
            <w:rStyle w:val="CommentReference"/>
          </w:rPr>
          <w:commentReference w:id="123"/>
        </w:r>
      </w:ins>
      <w:commentRangeEnd w:id="124"/>
      <w:r w:rsidR="00ED7519">
        <w:rPr>
          <w:rStyle w:val="CommentReference"/>
        </w:rPr>
        <w:commentReference w:id="124"/>
      </w:r>
    </w:p>
    <w:p w14:paraId="65710018" w14:textId="77777777" w:rsidR="001B3976" w:rsidRDefault="001B3976" w:rsidP="00AA525E">
      <w:pPr>
        <w:pStyle w:val="ListParagraph"/>
        <w:numPr>
          <w:ilvl w:val="0"/>
          <w:numId w:val="6"/>
        </w:numPr>
        <w:rPr>
          <w:lang w:val="en-AU"/>
        </w:rPr>
      </w:pPr>
      <w:commentRangeStart w:id="129"/>
      <w:commentRangeEnd w:id="129"/>
      <w:ins w:id="130" w:author="Wells K.L." w:date="2022-01-18T23:00:00Z">
        <w:r>
          <w:rPr>
            <w:rStyle w:val="CommentReference"/>
          </w:rPr>
          <w:commentReference w:id="129"/>
        </w:r>
      </w:ins>
    </w:p>
    <w:p w14:paraId="6C4660AB" w14:textId="6D3FC59E" w:rsidR="003062ED" w:rsidRDefault="003062ED" w:rsidP="00F95C68">
      <w:pPr>
        <w:rPr>
          <w:ins w:id="131" w:author="Wells K.L." w:date="2022-01-18T22:58:00Z"/>
          <w:lang w:val="en-AU"/>
        </w:rPr>
      </w:pPr>
    </w:p>
    <w:p w14:paraId="428D1FCE" w14:textId="77777777" w:rsidR="001B3976" w:rsidRPr="003062ED" w:rsidRDefault="001B3976" w:rsidP="00F95C68">
      <w:pPr>
        <w:rPr>
          <w:lang w:val="en-AU"/>
        </w:rPr>
      </w:pPr>
    </w:p>
    <w:p w14:paraId="5B38C542" w14:textId="7A5D70C3" w:rsidR="00A73778" w:rsidRPr="00573AD0" w:rsidRDefault="00573AD0" w:rsidP="00F95C68">
      <w:pPr>
        <w:rPr>
          <w:b/>
          <w:bCs/>
          <w:lang w:val="en-AU"/>
        </w:rPr>
      </w:pPr>
      <w:r w:rsidRPr="00573AD0">
        <w:rPr>
          <w:b/>
          <w:bCs/>
          <w:lang w:val="en-AU"/>
        </w:rPr>
        <w:t>CONCLUSION</w:t>
      </w:r>
    </w:p>
    <w:p w14:paraId="6DBBEAFD" w14:textId="7E4C3D20" w:rsidR="00573AD0" w:rsidRDefault="00573AD0" w:rsidP="00987267">
      <w:pPr>
        <w:rPr>
          <w:lang w:val="en-AU"/>
        </w:rPr>
      </w:pPr>
      <w:r w:rsidRPr="00573AD0">
        <w:rPr>
          <w:lang w:val="en-AU"/>
        </w:rPr>
        <w:t xml:space="preserve">The </w:t>
      </w:r>
      <w:r>
        <w:rPr>
          <w:lang w:val="en-AU"/>
        </w:rPr>
        <w:t>R</w:t>
      </w:r>
      <w:r w:rsidRPr="00573AD0">
        <w:rPr>
          <w:lang w:val="en-AU"/>
        </w:rPr>
        <w:t xml:space="preserve"> package </w:t>
      </w:r>
      <w:r w:rsidRPr="00573AD0">
        <w:rPr>
          <w:i/>
          <w:iCs/>
          <w:lang w:val="en-AU"/>
        </w:rPr>
        <w:t>mvgam</w:t>
      </w:r>
      <w:r w:rsidRPr="00573AD0">
        <w:rPr>
          <w:lang w:val="en-AU"/>
        </w:rPr>
        <w:t xml:space="preserve"> provides a </w:t>
      </w:r>
      <w:r>
        <w:rPr>
          <w:lang w:val="en-AU"/>
        </w:rPr>
        <w:t>user-friendly</w:t>
      </w:r>
      <w:r w:rsidRPr="00573AD0">
        <w:rPr>
          <w:lang w:val="en-AU"/>
        </w:rPr>
        <w:t xml:space="preserve"> tool for researchers and practitioners </w:t>
      </w:r>
      <w:r>
        <w:rPr>
          <w:lang w:val="en-AU"/>
        </w:rPr>
        <w:t>interested in</w:t>
      </w:r>
      <w:r w:rsidRPr="00573AD0">
        <w:rPr>
          <w:lang w:val="en-AU"/>
        </w:rPr>
        <w:t xml:space="preserve"> </w:t>
      </w:r>
      <w:r>
        <w:rPr>
          <w:lang w:val="en-AU"/>
        </w:rPr>
        <w:t>fitting GAMs to analyse and forecast ecological time series</w:t>
      </w:r>
      <w:r w:rsidRPr="00573AD0">
        <w:rPr>
          <w:lang w:val="en-AU"/>
        </w:rPr>
        <w:t>.</w:t>
      </w:r>
      <w:r w:rsidR="004D026F">
        <w:rPr>
          <w:lang w:val="en-AU"/>
        </w:rPr>
        <w:t xml:space="preserve"> </w:t>
      </w:r>
      <w:r w:rsidR="00987267">
        <w:rPr>
          <w:lang w:val="en-AU"/>
        </w:rPr>
        <w:t xml:space="preserve">These problems are not limited to ecology however, as the need to forecast sets of discrete time series is a common challenge in </w:t>
      </w:r>
      <w:r w:rsidR="00987267" w:rsidRPr="00987267">
        <w:rPr>
          <w:lang w:val="en-AU"/>
        </w:rPr>
        <w:t>areas as diverse as speech recognition,</w:t>
      </w:r>
      <w:r w:rsidR="00987267">
        <w:rPr>
          <w:lang w:val="en-AU"/>
        </w:rPr>
        <w:t xml:space="preserve"> tourism demand, </w:t>
      </w:r>
      <w:r w:rsidR="00987267" w:rsidRPr="00987267">
        <w:rPr>
          <w:lang w:val="en-AU"/>
        </w:rPr>
        <w:t>natural language</w:t>
      </w:r>
      <w:r w:rsidR="00987267">
        <w:rPr>
          <w:lang w:val="en-AU"/>
        </w:rPr>
        <w:t xml:space="preserve"> </w:t>
      </w:r>
      <w:r w:rsidR="00987267" w:rsidRPr="00987267">
        <w:rPr>
          <w:lang w:val="en-AU"/>
        </w:rPr>
        <w:t>processing</w:t>
      </w:r>
      <w:r w:rsidR="00987267">
        <w:rPr>
          <w:lang w:val="en-AU"/>
        </w:rPr>
        <w:t xml:space="preserve"> and finance </w:t>
      </w:r>
      <w:r w:rsidR="00987267">
        <w:rPr>
          <w:lang w:val="en-AU"/>
        </w:rPr>
        <w:fldChar w:fldCharType="begin"/>
      </w:r>
      <w:r w:rsidR="00987267">
        <w:rPr>
          <w:lang w:val="en-AU"/>
        </w:rPr>
        <w:instrText xml:space="preserve"> ADDIN EN.CITE &lt;EndNote&gt;&lt;Cite&gt;&lt;Author&gt;Hyndman&lt;/Author&gt;&lt;Year&gt;2018&lt;/Year&gt;&lt;RecNum&gt;2139&lt;/RecNum&gt;&lt;DisplayText&gt;(Hyndman and Athanasopoulos 2018, Makridakis et al. 2018)&lt;/DisplayText&gt;&lt;record&gt;&lt;rec-number&gt;2139&lt;/rec-number&gt;&lt;foreign-keys&gt;&lt;key app="EN" db-id="f9axttepoe0zx2etvp55p52mvdv9fw55dzaf" timestamp="1602801254" guid="0f5ee3b1-973b-4832-913d-b5b5a94c3209"&gt;2139&lt;/key&gt;&lt;/foreign-keys&gt;&lt;ref-type name="Book"&gt;6&lt;/ref-type&gt;&lt;contributors&gt;&lt;authors&gt;&lt;author&gt;Hyndman, Rob J&lt;/author&gt;&lt;author&gt;Athanasopoulos, George&lt;/author&gt;&lt;/authors&gt;&lt;/contributors&gt;&lt;titles&gt;&lt;title&gt;Forecasting: principles and practice&lt;/title&gt;&lt;/titles&gt;&lt;dates&gt;&lt;year&gt;2018&lt;/year&gt;&lt;/dates&gt;&lt;publisher&gt;OTexts&lt;/publisher&gt;&lt;isbn&gt;0987507117&lt;/isbn&gt;&lt;urls&gt;&lt;/urls&gt;&lt;/record&gt;&lt;/Cite&gt;&lt;Cite&gt;&lt;Author&gt;Makridakis&lt;/Author&gt;&lt;Year&gt;2018&lt;/Year&gt;&lt;RecNum&gt;2516&lt;/RecNum&gt;&lt;record&gt;&lt;rec-number&gt;2516&lt;/rec-number&gt;&lt;foreign-keys&gt;&lt;key app="EN" db-id="f9axttepoe0zx2etvp55p52mvdv9fw55dzaf" timestamp="1618807607" guid="6f544ac7-9f7a-4b0c-9103-bed56e45b57d"&gt;2516&lt;/key&gt;&lt;/foreign-keys&gt;&lt;ref-type name="Journal Article"&gt;17&lt;/ref-type&gt;&lt;contributors&gt;&lt;authors&gt;&lt;author&gt;Makridakis, Spyros&lt;/author&gt;&lt;author&gt;Spiliotis, Evangelos&lt;/author&gt;&lt;author&gt;Assimakopoulos, Vassilios&lt;/author&gt;&lt;/authors&gt;&lt;/contributors&gt;&lt;titles&gt;&lt;title&gt;The M4 Competition: Results, findings, conclusion and way forward&lt;/title&gt;&lt;secondary-title&gt;International Journal of Forecasting&lt;/secondary-title&gt;&lt;/titles&gt;&lt;periodical&gt;&lt;full-title&gt;International Journal of Forecasting&lt;/full-title&gt;&lt;/periodical&gt;&lt;pages&gt;802-808&lt;/pages&gt;&lt;volume&gt;34&lt;/volume&gt;&lt;number&gt;4&lt;/number&gt;&lt;dates&gt;&lt;year&gt;2018&lt;/year&gt;&lt;/dates&gt;&lt;isbn&gt;0169-2070&lt;/isbn&gt;&lt;urls&gt;&lt;/urls&gt;&lt;/record&gt;&lt;/Cite&gt;&lt;/EndNote&gt;</w:instrText>
      </w:r>
      <w:r w:rsidR="00987267">
        <w:rPr>
          <w:lang w:val="en-AU"/>
        </w:rPr>
        <w:fldChar w:fldCharType="separate"/>
      </w:r>
      <w:r w:rsidR="00987267">
        <w:rPr>
          <w:noProof/>
          <w:lang w:val="en-AU"/>
        </w:rPr>
        <w:t>(Hyndman and Athanasopoulos 2018, Makridakis et al. 2018)</w:t>
      </w:r>
      <w:r w:rsidR="00987267">
        <w:rPr>
          <w:lang w:val="en-AU"/>
        </w:rPr>
        <w:fldChar w:fldCharType="end"/>
      </w:r>
      <w:r w:rsidR="00987267">
        <w:rPr>
          <w:lang w:val="en-AU"/>
        </w:rPr>
        <w:t xml:space="preserve">. </w:t>
      </w:r>
      <w:r w:rsidR="004D026F">
        <w:rPr>
          <w:lang w:val="en-AU"/>
        </w:rPr>
        <w:t xml:space="preserve">Beyond the examples showcased here, the package can be especially useful to identify </w:t>
      </w:r>
      <w:r w:rsidR="004D026F" w:rsidRPr="004D026F">
        <w:rPr>
          <w:lang w:val="en-AU"/>
        </w:rPr>
        <w:t>avenues for model improvement</w:t>
      </w:r>
      <w:r w:rsidR="004D026F">
        <w:rPr>
          <w:lang w:val="en-AU"/>
        </w:rPr>
        <w:t xml:space="preserve"> via its ability to assimilate new observations</w:t>
      </w:r>
      <w:r w:rsidR="00144AE7">
        <w:rPr>
          <w:lang w:val="en-AU"/>
        </w:rPr>
        <w:t xml:space="preserve"> online</w:t>
      </w:r>
      <w:r w:rsidR="004D026F">
        <w:rPr>
          <w:lang w:val="en-AU"/>
        </w:rPr>
        <w:t xml:space="preserve"> </w:t>
      </w:r>
      <w:r w:rsidR="00987267">
        <w:rPr>
          <w:lang w:val="en-AU"/>
        </w:rPr>
        <w:t xml:space="preserve">to </w:t>
      </w:r>
      <w:r w:rsidR="004D026F">
        <w:rPr>
          <w:lang w:val="en-AU"/>
        </w:rPr>
        <w:t>updat</w:t>
      </w:r>
      <w:r w:rsidR="00987267">
        <w:rPr>
          <w:lang w:val="en-AU"/>
        </w:rPr>
        <w:t>e</w:t>
      </w:r>
      <w:r w:rsidR="004D026F">
        <w:rPr>
          <w:lang w:val="en-AU"/>
        </w:rPr>
        <w:t xml:space="preserve"> forecast distributions</w:t>
      </w:r>
      <w:r w:rsidR="00753A3D">
        <w:rPr>
          <w:lang w:val="en-AU"/>
        </w:rPr>
        <w:t xml:space="preserve"> (showcased in detail in the </w:t>
      </w:r>
      <w:r w:rsidR="00753A3D" w:rsidRPr="00753A3D">
        <w:rPr>
          <w:i/>
          <w:iCs/>
          <w:lang w:val="en-AU"/>
        </w:rPr>
        <w:t>mvgam</w:t>
      </w:r>
      <w:r w:rsidR="00753A3D">
        <w:rPr>
          <w:lang w:val="en-AU"/>
        </w:rPr>
        <w:t xml:space="preserve"> package’s vignettes)</w:t>
      </w:r>
      <w:r w:rsidR="004D026F">
        <w:rPr>
          <w:lang w:val="en-AU"/>
        </w:rPr>
        <w:t xml:space="preserve">. With growing interest in the both the application of hierarchical GAMs to ecological problems and the need to </w:t>
      </w:r>
      <w:r w:rsidR="003E05BC">
        <w:rPr>
          <w:lang w:val="en-AU"/>
        </w:rPr>
        <w:t xml:space="preserve">use iterative forecasts to </w:t>
      </w:r>
      <w:r w:rsidR="004D026F">
        <w:rPr>
          <w:lang w:val="en-AU"/>
        </w:rPr>
        <w:t xml:space="preserve">make ecology a more predictive discipline, </w:t>
      </w:r>
      <w:r w:rsidR="004D026F" w:rsidRPr="004D026F">
        <w:rPr>
          <w:i/>
          <w:iCs/>
          <w:lang w:val="en-AU"/>
        </w:rPr>
        <w:t>mvgam</w:t>
      </w:r>
      <w:r w:rsidR="004D026F">
        <w:rPr>
          <w:lang w:val="en-AU"/>
        </w:rPr>
        <w:t xml:space="preserve"> can become a vital addition to the applied ecologist’s analytical toolbox.</w:t>
      </w:r>
    </w:p>
    <w:p w14:paraId="42400C8E" w14:textId="77777777" w:rsidR="00573AD0" w:rsidRDefault="00573AD0" w:rsidP="00F95C68">
      <w:pPr>
        <w:rPr>
          <w:lang w:val="en-AU"/>
        </w:rPr>
      </w:pPr>
    </w:p>
    <w:p w14:paraId="6E45C8DF" w14:textId="763B0B6F" w:rsidR="00A41CCC" w:rsidRPr="0070486B" w:rsidRDefault="00A41CCC" w:rsidP="00F95C68">
      <w:pPr>
        <w:rPr>
          <w:b/>
          <w:bCs/>
          <w:lang w:val="en-AU"/>
        </w:rPr>
      </w:pPr>
      <w:r w:rsidRPr="0070486B">
        <w:rPr>
          <w:b/>
          <w:bCs/>
          <w:lang w:val="en-AU"/>
        </w:rPr>
        <w:t>ACKNOWLEDGEMENTS</w:t>
      </w:r>
    </w:p>
    <w:p w14:paraId="52329B3B" w14:textId="4D9937FF" w:rsidR="00A41CCC" w:rsidRDefault="00A41CCC" w:rsidP="00F95C68">
      <w:pPr>
        <w:rPr>
          <w:lang w:val="en-AU"/>
        </w:rPr>
      </w:pPr>
      <w:r>
        <w:rPr>
          <w:lang w:val="en-AU"/>
        </w:rPr>
        <w:t xml:space="preserve">NOAA temperature data was supplied by </w:t>
      </w:r>
      <w:r w:rsidRPr="00A41CCC">
        <w:rPr>
          <w:lang w:val="en-AU"/>
        </w:rPr>
        <w:t>Daniel Ruiz-Carrascal</w:t>
      </w:r>
      <w:r>
        <w:rPr>
          <w:lang w:val="en-AU"/>
        </w:rPr>
        <w:t xml:space="preserve"> as part of the 2021 NEON Ecological Forecasting Challenge.</w:t>
      </w:r>
    </w:p>
    <w:p w14:paraId="4EDCF43F" w14:textId="77777777" w:rsidR="00A41CCC" w:rsidRDefault="00A41CCC" w:rsidP="00F95C68">
      <w:pPr>
        <w:rPr>
          <w:lang w:val="en-AU"/>
        </w:rPr>
      </w:pPr>
    </w:p>
    <w:p w14:paraId="2A2BAFEF" w14:textId="460E25B4" w:rsidR="00A41CCC" w:rsidRPr="0070486B" w:rsidRDefault="00A41CCC" w:rsidP="00F95C68">
      <w:pPr>
        <w:rPr>
          <w:b/>
          <w:bCs/>
          <w:lang w:val="en-AU"/>
        </w:rPr>
      </w:pPr>
      <w:r w:rsidRPr="0070486B">
        <w:rPr>
          <w:b/>
          <w:bCs/>
          <w:lang w:val="en-AU"/>
        </w:rPr>
        <w:t>REFERENCES</w:t>
      </w:r>
    </w:p>
    <w:p w14:paraId="19068EC6" w14:textId="77777777" w:rsidR="00EF178B" w:rsidRPr="00EF178B" w:rsidRDefault="00AB440A" w:rsidP="00EF178B">
      <w:pPr>
        <w:pStyle w:val="EndNoteBibliography"/>
        <w:ind w:left="720" w:hanging="720"/>
      </w:pPr>
      <w:r>
        <w:rPr>
          <w:lang w:val="en-AU"/>
        </w:rPr>
        <w:fldChar w:fldCharType="begin"/>
      </w:r>
      <w:r>
        <w:rPr>
          <w:lang w:val="en-AU"/>
        </w:rPr>
        <w:instrText xml:space="preserve"> ADDIN EN.REFLIST </w:instrText>
      </w:r>
      <w:r>
        <w:rPr>
          <w:lang w:val="en-AU"/>
        </w:rPr>
        <w:fldChar w:fldCharType="separate"/>
      </w:r>
      <w:r w:rsidR="00EF178B" w:rsidRPr="00EF178B">
        <w:t xml:space="preserve">Auger‐Méthé, M., K. Newman, D. Cole, F. Empacher, R. Gryba, A. A. King, V. Leos‐Barajas, J. Mills Flemming, A. Nielsen, and G. Petris. 2021. A guide to state–space modeling of ecological time series. Ecological Monographs </w:t>
      </w:r>
      <w:r w:rsidR="00EF178B" w:rsidRPr="00EF178B">
        <w:rPr>
          <w:b/>
        </w:rPr>
        <w:t>91</w:t>
      </w:r>
      <w:r w:rsidR="00EF178B" w:rsidRPr="00EF178B">
        <w:t>:e01470.</w:t>
      </w:r>
    </w:p>
    <w:p w14:paraId="5911CF2B" w14:textId="77777777" w:rsidR="00EF178B" w:rsidRPr="00EF178B" w:rsidRDefault="00EF178B" w:rsidP="00EF178B">
      <w:pPr>
        <w:pStyle w:val="EndNoteBibliography"/>
        <w:ind w:left="720" w:hanging="720"/>
      </w:pPr>
      <w:r w:rsidRPr="00EF178B">
        <w:t>Bhattacharya, A., and D. B. Dunson. 2011. Sparse Bayesian infinite factor models. Biometrika:291-306.</w:t>
      </w:r>
    </w:p>
    <w:p w14:paraId="2F5C9AB1" w14:textId="77777777" w:rsidR="00EF178B" w:rsidRPr="00EF178B" w:rsidRDefault="00EF178B" w:rsidP="00EF178B">
      <w:pPr>
        <w:pStyle w:val="EndNoteBibliography"/>
        <w:ind w:left="720" w:hanging="720"/>
      </w:pPr>
      <w:r w:rsidRPr="00EF178B">
        <w:t xml:space="preserve">Camara, A. J. A., G. C. Franco, V. A. Reisen, and P. Bondon. 2021. Generalized additive model for count time series: An application to quantify the impact of air pollutants on human health. Pesquisa Operacional </w:t>
      </w:r>
      <w:r w:rsidRPr="00EF178B">
        <w:rPr>
          <w:b/>
        </w:rPr>
        <w:t>41</w:t>
      </w:r>
      <w:r w:rsidRPr="00EF178B">
        <w:t>.</w:t>
      </w:r>
    </w:p>
    <w:p w14:paraId="40DF4517" w14:textId="77777777" w:rsidR="00EF178B" w:rsidRPr="00EF178B" w:rsidRDefault="00EF178B" w:rsidP="00EF178B">
      <w:pPr>
        <w:pStyle w:val="EndNoteBibliography"/>
        <w:ind w:left="720" w:hanging="720"/>
      </w:pPr>
      <w:r w:rsidRPr="00EF178B">
        <w:t xml:space="preserve">Carpenter, B., A. Gelman, M. D. Hoffman, D. Lee, B. Goodrich, M. Betancourt, M. Brubaker, J. Guo, P. Li, and A. Riddell. 2017. Stan: A probabilistic programming language. Journal of Statistical Software </w:t>
      </w:r>
      <w:r w:rsidRPr="00EF178B">
        <w:rPr>
          <w:b/>
        </w:rPr>
        <w:t>76</w:t>
      </w:r>
      <w:r w:rsidRPr="00EF178B">
        <w:t>.</w:t>
      </w:r>
    </w:p>
    <w:p w14:paraId="58EE7366" w14:textId="77777777" w:rsidR="00EF178B" w:rsidRPr="00EF178B" w:rsidRDefault="00EF178B" w:rsidP="00EF178B">
      <w:pPr>
        <w:pStyle w:val="EndNoteBibliography"/>
        <w:ind w:left="720" w:hanging="720"/>
      </w:pPr>
      <w:r w:rsidRPr="00EF178B">
        <w:lastRenderedPageBreak/>
        <w:t xml:space="preserve">Choler, P., R. Michalet, and R. M. Callaway. 2001. Facilitation and competition on gradients in alpine plant communities. Ecology </w:t>
      </w:r>
      <w:r w:rsidRPr="00EF178B">
        <w:rPr>
          <w:b/>
        </w:rPr>
        <w:t>82</w:t>
      </w:r>
      <w:r w:rsidRPr="00EF178B">
        <w:t>:3295-3308.</w:t>
      </w:r>
    </w:p>
    <w:p w14:paraId="21CE36F8" w14:textId="77777777" w:rsidR="00EF178B" w:rsidRPr="00EF178B" w:rsidRDefault="00EF178B" w:rsidP="00EF178B">
      <w:pPr>
        <w:pStyle w:val="EndNoteBibliography"/>
        <w:ind w:left="720" w:hanging="720"/>
      </w:pPr>
      <w:r w:rsidRPr="00EF178B">
        <w:t>Clark, N. J., J. T. Kerry, and C. I. Fraser. 2020. Rapid winter warming could disrupt coastal marine fish community structure. Nature Climate Change:DOI: 10.1038/s41558-41020-40838-41555.</w:t>
      </w:r>
    </w:p>
    <w:p w14:paraId="2C3F74F4" w14:textId="77777777" w:rsidR="00EF178B" w:rsidRPr="00EF178B" w:rsidRDefault="00EF178B" w:rsidP="00EF178B">
      <w:pPr>
        <w:pStyle w:val="EndNoteBibliography"/>
        <w:ind w:left="720" w:hanging="720"/>
      </w:pPr>
      <w:r w:rsidRPr="00EF178B">
        <w:t xml:space="preserve">De Stefani, J., Y.-A. Le Borgne, O. Caelen, D. Hattab, and G. Bontempi. 2019. Batch and incremental dynamic factor machine learning for multivariate and multi-step-ahead forecasting. International Journal of Data Science and Analytics </w:t>
      </w:r>
      <w:r w:rsidRPr="00EF178B">
        <w:rPr>
          <w:b/>
        </w:rPr>
        <w:t>7</w:t>
      </w:r>
      <w:r w:rsidRPr="00EF178B">
        <w:t>:311-329.</w:t>
      </w:r>
    </w:p>
    <w:p w14:paraId="718D35A6" w14:textId="77777777" w:rsidR="00EF178B" w:rsidRPr="00EF178B" w:rsidRDefault="00EF178B" w:rsidP="00EF178B">
      <w:pPr>
        <w:pStyle w:val="EndNoteBibliography"/>
        <w:ind w:left="720" w:hanging="720"/>
      </w:pPr>
      <w:r w:rsidRPr="00EF178B">
        <w:t xml:space="preserve">Dietze, M. C. 2017. Prediction in ecology: a first-principles framework. Ecological Applications </w:t>
      </w:r>
      <w:r w:rsidRPr="00EF178B">
        <w:rPr>
          <w:b/>
        </w:rPr>
        <w:t>27</w:t>
      </w:r>
      <w:r w:rsidRPr="00EF178B">
        <w:t>:2048-2060.</w:t>
      </w:r>
    </w:p>
    <w:p w14:paraId="6E4966B0" w14:textId="77777777" w:rsidR="00EF178B" w:rsidRPr="00EF178B" w:rsidRDefault="00EF178B" w:rsidP="00EF178B">
      <w:pPr>
        <w:pStyle w:val="EndNoteBibliography"/>
        <w:ind w:left="720" w:hanging="720"/>
      </w:pPr>
      <w:r w:rsidRPr="00EF178B">
        <w:t xml:space="preserve">Dietze, M. C., A. Fox, L. M. Beck-Johnson, J. L. Betancourt, M. B. Hooten, C. S. Jarnevich, T. H. Keitt, M. A. Kenney, C. M. Laney, and L. G. Larsen. 2018. Iterative near-term ecological forecasting: Needs, opportunities, and challenges. Proceedings of the National Academy of Sciences </w:t>
      </w:r>
      <w:r w:rsidRPr="00EF178B">
        <w:rPr>
          <w:b/>
        </w:rPr>
        <w:t>115</w:t>
      </w:r>
      <w:r w:rsidRPr="00EF178B">
        <w:t>:1424-1432.</w:t>
      </w:r>
    </w:p>
    <w:p w14:paraId="08F41259" w14:textId="77777777" w:rsidR="00EF178B" w:rsidRPr="00EF178B" w:rsidRDefault="00EF178B" w:rsidP="00EF178B">
      <w:pPr>
        <w:pStyle w:val="EndNoteBibliography"/>
        <w:ind w:left="720" w:hanging="720"/>
      </w:pPr>
      <w:r w:rsidRPr="00EF178B">
        <w:t xml:space="preserve">Dunn, P. K., and G. K. Smyth. 1996. Randomized quantile residuals. Journal of Computational and Graphical Statistics </w:t>
      </w:r>
      <w:r w:rsidRPr="00EF178B">
        <w:rPr>
          <w:b/>
        </w:rPr>
        <w:t>5</w:t>
      </w:r>
      <w:r w:rsidRPr="00EF178B">
        <w:t>:236-244.</w:t>
      </w:r>
    </w:p>
    <w:p w14:paraId="78BDB40A" w14:textId="77777777" w:rsidR="00EF178B" w:rsidRPr="00EF178B" w:rsidRDefault="00EF178B" w:rsidP="00EF178B">
      <w:pPr>
        <w:pStyle w:val="EndNoteBibliography"/>
        <w:ind w:left="720" w:hanging="720"/>
      </w:pPr>
      <w:r w:rsidRPr="00EF178B">
        <w:t xml:space="preserve">Elith, J., M. Kearney, and S. Phillips. 2010. The art of modelling range‐shifting species. Methods in Ecology and Evolution </w:t>
      </w:r>
      <w:r w:rsidRPr="00EF178B">
        <w:rPr>
          <w:b/>
        </w:rPr>
        <w:t>1</w:t>
      </w:r>
      <w:r w:rsidRPr="00EF178B">
        <w:t>:330-342.</w:t>
      </w:r>
    </w:p>
    <w:p w14:paraId="7ED8139B" w14:textId="77777777" w:rsidR="00EF178B" w:rsidRPr="00EF178B" w:rsidRDefault="00EF178B" w:rsidP="00EF178B">
      <w:pPr>
        <w:pStyle w:val="EndNoteBibliography"/>
        <w:ind w:left="720" w:hanging="720"/>
      </w:pPr>
      <w:r w:rsidRPr="00EF178B">
        <w:t xml:space="preserve">Fox, E., M. Jordan, E. Sudderth, and A. Willsky. 2009. Sharing features among dynamical systems with beta processes. Advances in neural information processing systems </w:t>
      </w:r>
      <w:r w:rsidRPr="00EF178B">
        <w:rPr>
          <w:b/>
        </w:rPr>
        <w:t>22</w:t>
      </w:r>
      <w:r w:rsidRPr="00EF178B">
        <w:t>:549-557.</w:t>
      </w:r>
    </w:p>
    <w:p w14:paraId="4C943BC8" w14:textId="77777777" w:rsidR="00EF178B" w:rsidRPr="00EF178B" w:rsidRDefault="00EF178B" w:rsidP="00EF178B">
      <w:pPr>
        <w:pStyle w:val="EndNoteBibliography"/>
        <w:ind w:left="720" w:hanging="720"/>
      </w:pPr>
      <w:r w:rsidRPr="00EF178B">
        <w:t xml:space="preserve">Fox, E. B., E. B. Sudderth, M. I. Jordan, and A. S. Willsky. 2010. Bayesian nonparametric methods for learning Markov switching processes. IEEE Signal Processing Magazine </w:t>
      </w:r>
      <w:r w:rsidRPr="00EF178B">
        <w:rPr>
          <w:b/>
        </w:rPr>
        <w:t>27</w:t>
      </w:r>
      <w:r w:rsidRPr="00EF178B">
        <w:t>:43-54.</w:t>
      </w:r>
    </w:p>
    <w:p w14:paraId="1DF45880" w14:textId="77777777" w:rsidR="00EF178B" w:rsidRPr="00EF178B" w:rsidRDefault="00EF178B" w:rsidP="00EF178B">
      <w:pPr>
        <w:pStyle w:val="EndNoteBibliography"/>
        <w:ind w:left="720" w:hanging="720"/>
      </w:pPr>
      <w:r w:rsidRPr="00EF178B">
        <w:t xml:space="preserve">Gabry, J., D. Simpson, A. Vehtari, M. Betancourt, and A. Gelman. 2019. Visualization in Bayesian workflow. Journal of the Royal Statistical Society: Series A (Statistics in Society) </w:t>
      </w:r>
      <w:r w:rsidRPr="00EF178B">
        <w:rPr>
          <w:b/>
        </w:rPr>
        <w:t>182</w:t>
      </w:r>
      <w:r w:rsidRPr="00EF178B">
        <w:t>:389-402.</w:t>
      </w:r>
    </w:p>
    <w:p w14:paraId="456821B0" w14:textId="77777777" w:rsidR="00EF178B" w:rsidRPr="00EF178B" w:rsidRDefault="00EF178B" w:rsidP="00EF178B">
      <w:pPr>
        <w:pStyle w:val="EndNoteBibliography"/>
        <w:ind w:left="720" w:hanging="720"/>
      </w:pPr>
      <w:r w:rsidRPr="00EF178B">
        <w:t>Gelman, A., J. Carlin, H. Stern, D. Dunson, A. Vehtari, and D. B. Rubin. 2017. Bayesian Data Analysis. Third edition. CRC Press, Boca Raton.</w:t>
      </w:r>
    </w:p>
    <w:p w14:paraId="5271BA22" w14:textId="77777777" w:rsidR="00EF178B" w:rsidRPr="00EF178B" w:rsidRDefault="00EF178B" w:rsidP="00EF178B">
      <w:pPr>
        <w:pStyle w:val="EndNoteBibliography"/>
        <w:ind w:left="720" w:hanging="720"/>
      </w:pPr>
      <w:r w:rsidRPr="00EF178B">
        <w:t xml:space="preserve">Gneiting, T., and A. E. Raftery. 2007. Strictly proper scoring rules, prediction, and estimation. Journal of the American Statistical Association </w:t>
      </w:r>
      <w:r w:rsidRPr="00EF178B">
        <w:rPr>
          <w:b/>
        </w:rPr>
        <w:t>102</w:t>
      </w:r>
      <w:r w:rsidRPr="00EF178B">
        <w:t>:359-378.</w:t>
      </w:r>
    </w:p>
    <w:p w14:paraId="130DD2DF" w14:textId="77777777" w:rsidR="00EF178B" w:rsidRPr="00EF178B" w:rsidRDefault="00EF178B" w:rsidP="00EF178B">
      <w:pPr>
        <w:pStyle w:val="EndNoteBibliography"/>
        <w:ind w:left="720" w:hanging="720"/>
      </w:pPr>
      <w:r w:rsidRPr="00EF178B">
        <w:t xml:space="preserve">Guisan, A., T. C. Edwards Jr, and T. Hastie. 2002. Generalized linear and generalized additive models in studies of species distributions: setting the scene. Ecological Modelling </w:t>
      </w:r>
      <w:r w:rsidRPr="00EF178B">
        <w:rPr>
          <w:b/>
        </w:rPr>
        <w:t>157</w:t>
      </w:r>
      <w:r w:rsidRPr="00EF178B">
        <w:t>:89-100.</w:t>
      </w:r>
    </w:p>
    <w:p w14:paraId="4C72EDF5" w14:textId="77777777" w:rsidR="00EF178B" w:rsidRPr="00EF178B" w:rsidRDefault="00EF178B" w:rsidP="00EF178B">
      <w:pPr>
        <w:pStyle w:val="EndNoteBibliography"/>
        <w:ind w:left="720" w:hanging="720"/>
      </w:pPr>
      <w:r w:rsidRPr="00EF178B">
        <w:t>Hastie, T. J., and R. J. Tibshirani. 1990. Generalized additive models. Taylor &amp; Francis, New York.</w:t>
      </w:r>
    </w:p>
    <w:p w14:paraId="11218833" w14:textId="77777777" w:rsidR="00EF178B" w:rsidRPr="00EF178B" w:rsidRDefault="00EF178B" w:rsidP="00EF178B">
      <w:pPr>
        <w:pStyle w:val="EndNoteBibliography"/>
        <w:ind w:left="720" w:hanging="720"/>
      </w:pPr>
      <w:r w:rsidRPr="00EF178B">
        <w:t>Heilman, K. A., M. C. Dietze, A. A. Arizpe, J. Aragon, A. Gray, J. D. Shaw, A. O. Finley, S. Klesse, R. J. DeRose, and M. E. K. Evans. 2022. Ecological forecasting of tree growth: Regional fusion of tree-ring and forest inventory data to quantify drivers and characterize uncertainty. Global Change Biology.</w:t>
      </w:r>
    </w:p>
    <w:p w14:paraId="7958D8A3" w14:textId="77777777" w:rsidR="00EF178B" w:rsidRPr="00EF178B" w:rsidRDefault="00EF178B" w:rsidP="00EF178B">
      <w:pPr>
        <w:pStyle w:val="EndNoteBibliography"/>
        <w:ind w:left="720" w:hanging="720"/>
      </w:pPr>
      <w:r w:rsidRPr="00EF178B">
        <w:t xml:space="preserve">Hughes, T. P., J. T. Kerry, A. H. Baird, S. R. Connolly, A. Dietzel, C. M. Eakin, S. F. Heron, A. S. Hoey, M. O. Hoogenboom, G. Liu, M. J. McWilliam, R. J. Pears, M. S. Pratchett, W. J. Skirving, J. S. Stella, and G. Torda. 2018. Global warming transforms coral reef assemblages. Nature </w:t>
      </w:r>
      <w:r w:rsidRPr="00EF178B">
        <w:rPr>
          <w:b/>
        </w:rPr>
        <w:t>556</w:t>
      </w:r>
      <w:r w:rsidRPr="00EF178B">
        <w:t>:492-496.</w:t>
      </w:r>
    </w:p>
    <w:p w14:paraId="5F203DA1" w14:textId="77777777" w:rsidR="00EF178B" w:rsidRPr="00EF178B" w:rsidRDefault="00EF178B" w:rsidP="00EF178B">
      <w:pPr>
        <w:pStyle w:val="EndNoteBibliography"/>
        <w:ind w:left="720" w:hanging="720"/>
      </w:pPr>
      <w:r w:rsidRPr="00EF178B">
        <w:t xml:space="preserve">Hui, F. K. 2016. boral–Bayesian ordination and regression analysis of multivariate abundance data in R. Methods in Ecology and Evolution </w:t>
      </w:r>
      <w:r w:rsidRPr="00EF178B">
        <w:rPr>
          <w:b/>
        </w:rPr>
        <w:t>7</w:t>
      </w:r>
      <w:r w:rsidRPr="00EF178B">
        <w:t>:744-750.</w:t>
      </w:r>
    </w:p>
    <w:p w14:paraId="77EE3D4D" w14:textId="77777777" w:rsidR="00EF178B" w:rsidRPr="00EF178B" w:rsidRDefault="00EF178B" w:rsidP="00EF178B">
      <w:pPr>
        <w:pStyle w:val="EndNoteBibliography"/>
        <w:ind w:left="720" w:hanging="720"/>
      </w:pPr>
      <w:r w:rsidRPr="00EF178B">
        <w:t>Hyndman, R. J., and G. Athanasopoulos. 2018. Forecasting: principles and practice. OTexts.</w:t>
      </w:r>
    </w:p>
    <w:p w14:paraId="532A3D26" w14:textId="77777777" w:rsidR="00EF178B" w:rsidRPr="00EF178B" w:rsidRDefault="00EF178B" w:rsidP="00EF178B">
      <w:pPr>
        <w:pStyle w:val="EndNoteBibliography"/>
        <w:ind w:left="720" w:hanging="720"/>
      </w:pPr>
      <w:r w:rsidRPr="00EF178B">
        <w:lastRenderedPageBreak/>
        <w:t>Intergovernmental Panel on Climate Change. 2018. Global warming of 1.5°C. An IPCC Special Report on the impacts of global warming of 1.5°C above pre-industrial levels and related global greenhouse gas emission pathways, in the context of strengthening the global response to the threat of climate change, sustainable development, and efforts to eradicate poverty.</w:t>
      </w:r>
    </w:p>
    <w:p w14:paraId="2FA5B064" w14:textId="77777777" w:rsidR="00EF178B" w:rsidRPr="00EF178B" w:rsidRDefault="00EF178B" w:rsidP="00EF178B">
      <w:pPr>
        <w:pStyle w:val="EndNoteBibliography"/>
        <w:ind w:left="720" w:hanging="720"/>
      </w:pPr>
      <w:r w:rsidRPr="00EF178B">
        <w:t xml:space="preserve">Kaplan, I. C., G. D. Williams, N. A. Bond, A. J. Hermann, and S. A. Siedlecki. 2016. Cloudy with a chance of sardines: forecasting sardine distributions using regional climate models. Fisheries Oceanography </w:t>
      </w:r>
      <w:r w:rsidRPr="00EF178B">
        <w:rPr>
          <w:b/>
        </w:rPr>
        <w:t>25</w:t>
      </w:r>
      <w:r w:rsidRPr="00EF178B">
        <w:t>:15-27.</w:t>
      </w:r>
    </w:p>
    <w:p w14:paraId="40E92032" w14:textId="77777777" w:rsidR="00EF178B" w:rsidRPr="00EF178B" w:rsidRDefault="00EF178B" w:rsidP="00EF178B">
      <w:pPr>
        <w:pStyle w:val="EndNoteBibliography"/>
        <w:ind w:left="720" w:hanging="720"/>
      </w:pPr>
      <w:r w:rsidRPr="00EF178B">
        <w:t xml:space="preserve">Kennedy, C. M., J. R. Oakleaf, D. M. Theobald, S. Baruch‐Mordo, and J. Kiesecker. 2019. Managing the middle: A shift in conservation priorities based on the global human modification gradient. Global Change Biology </w:t>
      </w:r>
      <w:r w:rsidRPr="00EF178B">
        <w:rPr>
          <w:b/>
        </w:rPr>
        <w:t>25</w:t>
      </w:r>
      <w:r w:rsidRPr="00EF178B">
        <w:t>:811-826.</w:t>
      </w:r>
    </w:p>
    <w:p w14:paraId="2D28D8D6" w14:textId="77777777" w:rsidR="00EF178B" w:rsidRPr="00EF178B" w:rsidRDefault="00EF178B" w:rsidP="00EF178B">
      <w:pPr>
        <w:pStyle w:val="EndNoteBibliography"/>
        <w:ind w:left="720" w:hanging="720"/>
      </w:pPr>
      <w:r w:rsidRPr="00EF178B">
        <w:t xml:space="preserve">Knape, J. 2016. Decomposing trends in Swedish bird populations using generalized additive mixed models. Journal of Applied Ecology </w:t>
      </w:r>
      <w:r w:rsidRPr="00EF178B">
        <w:rPr>
          <w:b/>
        </w:rPr>
        <w:t>53</w:t>
      </w:r>
      <w:r w:rsidRPr="00EF178B">
        <w:t>:1852-1861.</w:t>
      </w:r>
    </w:p>
    <w:p w14:paraId="440427C1" w14:textId="77777777" w:rsidR="00EF178B" w:rsidRPr="00EF178B" w:rsidRDefault="00EF178B" w:rsidP="00EF178B">
      <w:pPr>
        <w:pStyle w:val="EndNoteBibliography"/>
        <w:ind w:left="720" w:hanging="720"/>
      </w:pPr>
      <w:r w:rsidRPr="00EF178B">
        <w:t xml:space="preserve">Koolhof, I. S., S. M. Firestone, S. Bettiol, M. Charleston, K. B. Gibney, P. J. Neville, A. Jardine, and S. Carver. 2021. Optimising predictive modelling of Ross River virus using meteorological variables. PLoS Neglected Tropical Diseases </w:t>
      </w:r>
      <w:r w:rsidRPr="00EF178B">
        <w:rPr>
          <w:b/>
        </w:rPr>
        <w:t>15</w:t>
      </w:r>
      <w:r w:rsidRPr="00EF178B">
        <w:t>:e0009252.</w:t>
      </w:r>
    </w:p>
    <w:p w14:paraId="101CD4DB" w14:textId="77777777" w:rsidR="00EF178B" w:rsidRPr="00EF178B" w:rsidRDefault="00EF178B" w:rsidP="00EF178B">
      <w:pPr>
        <w:pStyle w:val="EndNoteBibliography"/>
        <w:ind w:left="720" w:hanging="720"/>
      </w:pPr>
      <w:r w:rsidRPr="00EF178B">
        <w:t xml:space="preserve">Kowal, D. R., and A. Canale. 2020. Simultaneous transformation and rounding (STAR) models for integer-valued data. Electronic Journal of Statistics </w:t>
      </w:r>
      <w:r w:rsidRPr="00EF178B">
        <w:rPr>
          <w:b/>
        </w:rPr>
        <w:t>14</w:t>
      </w:r>
      <w:r w:rsidRPr="00EF178B">
        <w:t>:1744-1772.</w:t>
      </w:r>
    </w:p>
    <w:p w14:paraId="58D2008D" w14:textId="77777777" w:rsidR="00EF178B" w:rsidRPr="00EF178B" w:rsidRDefault="00EF178B" w:rsidP="00EF178B">
      <w:pPr>
        <w:pStyle w:val="EndNoteBibliography"/>
        <w:ind w:left="720" w:hanging="720"/>
      </w:pPr>
      <w:r w:rsidRPr="00EF178B">
        <w:t xml:space="preserve">Letten, A. D., D. A. Keith, M. G. Tozer, and F. K. Hui. 2015. Fine‐scale hydrological niche differentiation through the lens of multi‐species co‐occurrence models. Journal of Ecology </w:t>
      </w:r>
      <w:r w:rsidRPr="00EF178B">
        <w:rPr>
          <w:b/>
        </w:rPr>
        <w:t>103</w:t>
      </w:r>
      <w:r w:rsidRPr="00EF178B">
        <w:t>:1264-1275.</w:t>
      </w:r>
    </w:p>
    <w:p w14:paraId="61C8EAF4" w14:textId="77777777" w:rsidR="00EF178B" w:rsidRPr="00EF178B" w:rsidRDefault="00EF178B" w:rsidP="00EF178B">
      <w:pPr>
        <w:pStyle w:val="EndNoteBibliography"/>
        <w:ind w:left="720" w:hanging="720"/>
      </w:pPr>
      <w:r w:rsidRPr="00EF178B">
        <w:t xml:space="preserve">Levin, S. A. 1998. Ecosystems and the biosphere as complex adaptive systems. Ecosystems </w:t>
      </w:r>
      <w:r w:rsidRPr="00EF178B">
        <w:rPr>
          <w:b/>
        </w:rPr>
        <w:t>1</w:t>
      </w:r>
      <w:r w:rsidRPr="00EF178B">
        <w:t>:431-436.</w:t>
      </w:r>
    </w:p>
    <w:p w14:paraId="07780C82" w14:textId="77777777" w:rsidR="00EF178B" w:rsidRPr="00EF178B" w:rsidRDefault="00EF178B" w:rsidP="00EF178B">
      <w:pPr>
        <w:pStyle w:val="EndNoteBibliography"/>
        <w:ind w:left="720" w:hanging="720"/>
      </w:pPr>
      <w:r w:rsidRPr="00EF178B">
        <w:t xml:space="preserve">Lindén, A., and S. Mäntyniemi. 2011. Using the negative binomial distribution to model overdispersion in ecological count data. Ecology </w:t>
      </w:r>
      <w:r w:rsidRPr="00EF178B">
        <w:rPr>
          <w:b/>
        </w:rPr>
        <w:t>92</w:t>
      </w:r>
      <w:r w:rsidRPr="00EF178B">
        <w:t>:1414-1421.</w:t>
      </w:r>
    </w:p>
    <w:p w14:paraId="7DB3A2A4" w14:textId="77777777" w:rsidR="00EF178B" w:rsidRPr="00EF178B" w:rsidRDefault="00EF178B" w:rsidP="00EF178B">
      <w:pPr>
        <w:pStyle w:val="EndNoteBibliography"/>
        <w:ind w:left="720" w:hanging="720"/>
      </w:pPr>
      <w:r w:rsidRPr="00EF178B">
        <w:t xml:space="preserve">Makridakis, S., E. Spiliotis, and V. Assimakopoulos. 2018. The M4 Competition: Results, findings, conclusion and way forward. International Journal of Forecasting </w:t>
      </w:r>
      <w:r w:rsidRPr="00EF178B">
        <w:rPr>
          <w:b/>
        </w:rPr>
        <w:t>34</w:t>
      </w:r>
      <w:r w:rsidRPr="00EF178B">
        <w:t>:802-808.</w:t>
      </w:r>
    </w:p>
    <w:p w14:paraId="20CCF61F" w14:textId="77777777" w:rsidR="00EF178B" w:rsidRPr="00EF178B" w:rsidRDefault="00EF178B" w:rsidP="00EF178B">
      <w:pPr>
        <w:pStyle w:val="EndNoteBibliography"/>
        <w:ind w:left="720" w:hanging="720"/>
      </w:pPr>
      <w:r w:rsidRPr="00EF178B">
        <w:t>Makridakis, S., E. Spiliotis, and V. Assimakopoulos. 2020. The M5 accuracy competition: Results, findings and conclusions. International Journal of Forecasting.</w:t>
      </w:r>
    </w:p>
    <w:p w14:paraId="6E4D7ED5" w14:textId="77777777" w:rsidR="00EF178B" w:rsidRPr="00EF178B" w:rsidRDefault="00EF178B" w:rsidP="00EF178B">
      <w:pPr>
        <w:pStyle w:val="EndNoteBibliography"/>
        <w:ind w:left="720" w:hanging="720"/>
      </w:pPr>
      <w:r w:rsidRPr="00EF178B">
        <w:t xml:space="preserve">Malick, M. J., S. A. Siedlecki, E. L. Norton, I. C. Kaplan, M. A. Haltuch, M. E. Hunsicker, S. L. Parker-Stetter, K. N. Marshall, A. M. Berger, and A. J. Hermann. 2020. Environmentally driven seasonal forecasts of Pacific hake distribution. Frontiers in Marine Science </w:t>
      </w:r>
      <w:r w:rsidRPr="00EF178B">
        <w:rPr>
          <w:b/>
        </w:rPr>
        <w:t>7</w:t>
      </w:r>
      <w:r w:rsidRPr="00EF178B">
        <w:t>:844.</w:t>
      </w:r>
    </w:p>
    <w:p w14:paraId="7814D438" w14:textId="77777777" w:rsidR="00EF178B" w:rsidRPr="00EF178B" w:rsidRDefault="00EF178B" w:rsidP="00EF178B">
      <w:pPr>
        <w:pStyle w:val="EndNoteBibliography"/>
        <w:ind w:left="720" w:hanging="720"/>
      </w:pPr>
      <w:r w:rsidRPr="00EF178B">
        <w:t xml:space="preserve">Marra, G., and S. N. Wood. 2011. Practical variable selection for generalized additive models. Computational Statistics &amp; Data Analysis </w:t>
      </w:r>
      <w:r w:rsidRPr="00EF178B">
        <w:rPr>
          <w:b/>
        </w:rPr>
        <w:t>55</w:t>
      </w:r>
      <w:r w:rsidRPr="00EF178B">
        <w:t>:2372-2387.</w:t>
      </w:r>
    </w:p>
    <w:p w14:paraId="794BBB06" w14:textId="77777777" w:rsidR="00EF178B" w:rsidRPr="00EF178B" w:rsidRDefault="00EF178B" w:rsidP="00EF178B">
      <w:pPr>
        <w:pStyle w:val="EndNoteBibliography"/>
        <w:ind w:left="720" w:hanging="720"/>
      </w:pPr>
      <w:r w:rsidRPr="00EF178B">
        <w:t xml:space="preserve">Massoud, E. C., J. Huisman, E. Benincà, M. C. Dietze, W. Bouten, and J. A. Vrugt. 2018. Probing the limits of predictability: data assimilation of chaotic dynamics in complex food webs. Ecology Letters </w:t>
      </w:r>
      <w:r w:rsidRPr="00EF178B">
        <w:rPr>
          <w:b/>
        </w:rPr>
        <w:t>21</w:t>
      </w:r>
      <w:r w:rsidRPr="00EF178B">
        <w:t>:93-103.</w:t>
      </w:r>
    </w:p>
    <w:p w14:paraId="5803ADDD" w14:textId="77777777" w:rsidR="00EF178B" w:rsidRPr="00EF178B" w:rsidRDefault="00EF178B" w:rsidP="00EF178B">
      <w:pPr>
        <w:pStyle w:val="EndNoteBibliography"/>
        <w:ind w:left="720" w:hanging="720"/>
      </w:pPr>
      <w:r w:rsidRPr="00EF178B">
        <w:t>Miller, D. L. 2019. Bayesian views of generalized additive modelling. arXiv preprint arXiv:1902.01330.</w:t>
      </w:r>
    </w:p>
    <w:p w14:paraId="7D2B73E8" w14:textId="77777777" w:rsidR="00EF178B" w:rsidRPr="00EF178B" w:rsidRDefault="00EF178B" w:rsidP="00EF178B">
      <w:pPr>
        <w:pStyle w:val="EndNoteBibliography"/>
        <w:ind w:left="720" w:hanging="720"/>
      </w:pPr>
      <w:r w:rsidRPr="00EF178B">
        <w:t xml:space="preserve">Ovaskainen, O., G. Tikhonov, A. Norberg, F. Guillaume Blanchet, L. Duan, D. Dunson, T. Roslin, and N. Abrego. 2017. How to make more out of community data? A conceptual framework and its implementation as models and software. Ecology Letters </w:t>
      </w:r>
      <w:r w:rsidRPr="00EF178B">
        <w:rPr>
          <w:b/>
        </w:rPr>
        <w:t>20</w:t>
      </w:r>
      <w:r w:rsidRPr="00EF178B">
        <w:t>:561-576.</w:t>
      </w:r>
    </w:p>
    <w:p w14:paraId="3AD802E5" w14:textId="77777777" w:rsidR="00EF178B" w:rsidRPr="00EF178B" w:rsidRDefault="00EF178B" w:rsidP="00EF178B">
      <w:pPr>
        <w:pStyle w:val="EndNoteBibliography"/>
        <w:ind w:left="720" w:hanging="720"/>
      </w:pPr>
      <w:r w:rsidRPr="00EF178B">
        <w:t xml:space="preserve">Pedersen, E. J., D. L. Miller, G. L. Simpson, and N. Ross. 2019. Hierarchical generalized additive models in ecology: an introduction with mgcv. PeerJ </w:t>
      </w:r>
      <w:r w:rsidRPr="00EF178B">
        <w:rPr>
          <w:b/>
        </w:rPr>
        <w:t>7</w:t>
      </w:r>
      <w:r w:rsidRPr="00EF178B">
        <w:t>:e6876.</w:t>
      </w:r>
    </w:p>
    <w:p w14:paraId="0A9B0CD4" w14:textId="77777777" w:rsidR="00EF178B" w:rsidRPr="00EF178B" w:rsidRDefault="00EF178B" w:rsidP="00EF178B">
      <w:pPr>
        <w:pStyle w:val="EndNoteBibliography"/>
        <w:ind w:left="720" w:hanging="720"/>
      </w:pPr>
      <w:r w:rsidRPr="00EF178B">
        <w:lastRenderedPageBreak/>
        <w:t xml:space="preserve">Piironen, J., and A. Vehtari. 2017. Sparsity information and regularization in the horseshoe and other shrinkage priors. Electronic Journal of Statistics </w:t>
      </w:r>
      <w:r w:rsidRPr="00EF178B">
        <w:rPr>
          <w:b/>
        </w:rPr>
        <w:t>11</w:t>
      </w:r>
      <w:r w:rsidRPr="00EF178B">
        <w:t>:5018-5051.</w:t>
      </w:r>
    </w:p>
    <w:p w14:paraId="7D6AEC44" w14:textId="77777777" w:rsidR="00EF178B" w:rsidRPr="00EF178B" w:rsidRDefault="00EF178B" w:rsidP="00EF178B">
      <w:pPr>
        <w:pStyle w:val="EndNoteBibliography"/>
        <w:ind w:left="720" w:hanging="720"/>
      </w:pPr>
      <w:r w:rsidRPr="00EF178B">
        <w:t xml:space="preserve">Plummer, M. 2003. JAGS: A program for analysis of Bayesian graphical models using Gibbs sampling. Page 125 </w:t>
      </w:r>
      <w:r w:rsidRPr="00EF178B">
        <w:rPr>
          <w:i/>
        </w:rPr>
        <w:t>in</w:t>
      </w:r>
      <w:r w:rsidRPr="00EF178B">
        <w:t xml:space="preserve"> Proceedings of the 3rd International Workshop on Distributed Statistical Computing. Technische Universit at Wien Wien, Austria.</w:t>
      </w:r>
    </w:p>
    <w:p w14:paraId="5E700EAF" w14:textId="77777777" w:rsidR="00EF178B" w:rsidRPr="00EF178B" w:rsidRDefault="00EF178B" w:rsidP="00EF178B">
      <w:pPr>
        <w:pStyle w:val="EndNoteBibliography"/>
        <w:ind w:left="720" w:hanging="720"/>
      </w:pPr>
      <w:r w:rsidRPr="00EF178B">
        <w:t xml:space="preserve">Rochlin, I., and A. Toledo. 2020. Emerging tick-borne pathogens of public health importance: a mini-review. Journal of medical microbiology </w:t>
      </w:r>
      <w:r w:rsidRPr="00EF178B">
        <w:rPr>
          <w:b/>
        </w:rPr>
        <w:t>69</w:t>
      </w:r>
      <w:r w:rsidRPr="00EF178B">
        <w:t>:781.</w:t>
      </w:r>
    </w:p>
    <w:p w14:paraId="3AFBC3F6" w14:textId="77777777" w:rsidR="00EF178B" w:rsidRPr="00EF178B" w:rsidRDefault="00EF178B" w:rsidP="00EF178B">
      <w:pPr>
        <w:pStyle w:val="EndNoteBibliography"/>
        <w:ind w:left="720" w:hanging="720"/>
      </w:pPr>
      <w:r w:rsidRPr="00EF178B">
        <w:t xml:space="preserve">Schmidt, K. A., S. R. Dall, and J. A. Van Gils. 2010. The ecology of information: an overview on the ecological significance of making informed decisions. Oikos </w:t>
      </w:r>
      <w:r w:rsidRPr="00EF178B">
        <w:rPr>
          <w:b/>
        </w:rPr>
        <w:t>119</w:t>
      </w:r>
      <w:r w:rsidRPr="00EF178B">
        <w:t>:304-316.</w:t>
      </w:r>
    </w:p>
    <w:p w14:paraId="23EE6CBE" w14:textId="77777777" w:rsidR="00EF178B" w:rsidRPr="00EF178B" w:rsidRDefault="00EF178B" w:rsidP="00EF178B">
      <w:pPr>
        <w:pStyle w:val="EndNoteBibliography"/>
        <w:ind w:left="720" w:hanging="720"/>
      </w:pPr>
      <w:r w:rsidRPr="00EF178B">
        <w:t xml:space="preserve">Simpson, G. L. 2018. Modelling palaeoecological time series using generalised additive models. Frontiers in Ecology and Evolution </w:t>
      </w:r>
      <w:r w:rsidRPr="00EF178B">
        <w:rPr>
          <w:b/>
        </w:rPr>
        <w:t>6</w:t>
      </w:r>
      <w:r w:rsidRPr="00EF178B">
        <w:t>:149.</w:t>
      </w:r>
    </w:p>
    <w:p w14:paraId="684C087C" w14:textId="77777777" w:rsidR="00EF178B" w:rsidRPr="00EF178B" w:rsidRDefault="00EF178B" w:rsidP="00EF178B">
      <w:pPr>
        <w:pStyle w:val="EndNoteBibliography"/>
        <w:ind w:left="720" w:hanging="720"/>
      </w:pPr>
      <w:r w:rsidRPr="00EF178B">
        <w:t xml:space="preserve">Spooner, F. E., R. G. Pearson, and R. Freeman. 2018. Rapid warming is associated with population decline among terrestrial birds and mammals globally. Global Change Biology </w:t>
      </w:r>
      <w:r w:rsidRPr="00EF178B">
        <w:rPr>
          <w:b/>
        </w:rPr>
        <w:t>24</w:t>
      </w:r>
      <w:r w:rsidRPr="00EF178B">
        <w:t>:4521-4531.</w:t>
      </w:r>
    </w:p>
    <w:p w14:paraId="48D13C9A" w14:textId="77777777" w:rsidR="00EF178B" w:rsidRPr="00EF178B" w:rsidRDefault="00EF178B" w:rsidP="00EF178B">
      <w:pPr>
        <w:pStyle w:val="EndNoteBibliography"/>
        <w:ind w:left="720" w:hanging="720"/>
      </w:pPr>
      <w:r w:rsidRPr="00EF178B">
        <w:t xml:space="preserve">Springer, Y. P., D. Hoekman, P. T. Johnson, P. A. Duffy, R. A. Hufft, D. T. Barnett, B. F. Allan, B. R. Amman, C. M. Barker, and R. Barrera. 2016. Tick‐, mosquito‐, and rodent‐borne parasite sampling designs for the National Ecological Observatory Network. Ecosphere </w:t>
      </w:r>
      <w:r w:rsidRPr="00EF178B">
        <w:rPr>
          <w:b/>
        </w:rPr>
        <w:t>7</w:t>
      </w:r>
      <w:r w:rsidRPr="00EF178B">
        <w:t>:e01271.</w:t>
      </w:r>
    </w:p>
    <w:p w14:paraId="496E6964" w14:textId="77777777" w:rsidR="00EF178B" w:rsidRPr="00EF178B" w:rsidRDefault="00EF178B" w:rsidP="00EF178B">
      <w:pPr>
        <w:pStyle w:val="EndNoteBibliography"/>
        <w:ind w:left="720" w:hanging="720"/>
      </w:pPr>
      <w:r w:rsidRPr="00EF178B">
        <w:t xml:space="preserve">Thorpe, A. S., D. T. Barnett, S. C. Elmendorf, E. L. S. Hinckley, D. Hoekman, K. D. Jones, K. E. LeVan, C. L. Meier, L. F. Stanish, and K. M. Thibault. 2016. Introduction to the sampling designs of the N ational E cological O bservatory N etwork T errestrial O bservation S ystem. Ecosphere </w:t>
      </w:r>
      <w:r w:rsidRPr="00EF178B">
        <w:rPr>
          <w:b/>
        </w:rPr>
        <w:t>7</w:t>
      </w:r>
      <w:r w:rsidRPr="00EF178B">
        <w:t>:e01627.</w:t>
      </w:r>
    </w:p>
    <w:p w14:paraId="4D958095" w14:textId="77777777" w:rsidR="00EF178B" w:rsidRPr="00EF178B" w:rsidRDefault="00EF178B" w:rsidP="00EF178B">
      <w:pPr>
        <w:pStyle w:val="EndNoteBibliography"/>
        <w:ind w:left="720" w:hanging="720"/>
      </w:pPr>
      <w:r w:rsidRPr="00EF178B">
        <w:t xml:space="preserve">Thorson, J. T., J. N. Ianelli, E. A. Larsen, L. Ries, M. D. Scheuerell, C. Szuwalski, and E. F. Zipkin. 2016. Joint dynamic species distribution models: a tool for community ordination and spatio‐temporal monitoring. Global Ecology and Biogeography </w:t>
      </w:r>
      <w:r w:rsidRPr="00EF178B">
        <w:rPr>
          <w:b/>
        </w:rPr>
        <w:t>25</w:t>
      </w:r>
      <w:r w:rsidRPr="00EF178B">
        <w:t>:1144-1158.</w:t>
      </w:r>
    </w:p>
    <w:p w14:paraId="78A5BEFB" w14:textId="77777777" w:rsidR="00EF178B" w:rsidRPr="00EF178B" w:rsidRDefault="00EF178B" w:rsidP="00EF178B">
      <w:pPr>
        <w:pStyle w:val="EndNoteBibliography"/>
        <w:ind w:left="720" w:hanging="720"/>
      </w:pPr>
      <w:r w:rsidRPr="00EF178B">
        <w:t xml:space="preserve">Tobler, M. W., M. Kéry, F. K. Hui, G. Guillera‐Arroita, P. Knaus, and T. Sattler. 2019. Joint species distribution models with species correlations and imperfect detection. Ecology </w:t>
      </w:r>
      <w:r w:rsidRPr="00EF178B">
        <w:rPr>
          <w:b/>
        </w:rPr>
        <w:t>100</w:t>
      </w:r>
      <w:r w:rsidRPr="00EF178B">
        <w:t>:e02754.</w:t>
      </w:r>
    </w:p>
    <w:p w14:paraId="6A99F1C6" w14:textId="77777777" w:rsidR="00EF178B" w:rsidRPr="00EF178B" w:rsidRDefault="00EF178B" w:rsidP="00EF178B">
      <w:pPr>
        <w:pStyle w:val="EndNoteBibliography"/>
        <w:ind w:left="720" w:hanging="720"/>
      </w:pPr>
      <w:r w:rsidRPr="00EF178B">
        <w:t>United Nations. 2015. Transforming our world: The 2030 agenda for sustainable development. UN Publishing, New York.</w:t>
      </w:r>
    </w:p>
    <w:p w14:paraId="3738B81A" w14:textId="77777777" w:rsidR="00EF178B" w:rsidRPr="00EF178B" w:rsidRDefault="00EF178B" w:rsidP="00EF178B">
      <w:pPr>
        <w:pStyle w:val="EndNoteBibliography"/>
        <w:ind w:left="720" w:hanging="720"/>
      </w:pPr>
      <w:r w:rsidRPr="00EF178B">
        <w:t>Ward, E. J., S. C. Anderson, M. E. Hunsicker, and M. A. Litzow. 2021. Smoothed dynamic factor analysis for identifying trends in multivariate time series. Methods in Ecology and Evolution.</w:t>
      </w:r>
    </w:p>
    <w:p w14:paraId="6D63BA28" w14:textId="77777777" w:rsidR="00EF178B" w:rsidRPr="00EF178B" w:rsidRDefault="00EF178B" w:rsidP="00EF178B">
      <w:pPr>
        <w:pStyle w:val="EndNoteBibliography"/>
        <w:ind w:left="720" w:hanging="720"/>
      </w:pPr>
      <w:r w:rsidRPr="00EF178B">
        <w:t xml:space="preserve">Ward, E. J., E. E. Holmes, J. T. Thorson, and B. Collen. 2014. Complexity is costly: a meta‐analysis of parametric and non‐parametric methods for short‐term population forecasting. Oikos </w:t>
      </w:r>
      <w:r w:rsidRPr="00EF178B">
        <w:rPr>
          <w:b/>
        </w:rPr>
        <w:t>123</w:t>
      </w:r>
      <w:r w:rsidRPr="00EF178B">
        <w:t>:652-661.</w:t>
      </w:r>
    </w:p>
    <w:p w14:paraId="657F9D82" w14:textId="77777777" w:rsidR="00EF178B" w:rsidRPr="00EF178B" w:rsidRDefault="00EF178B" w:rsidP="00EF178B">
      <w:pPr>
        <w:pStyle w:val="EndNoteBibliography"/>
        <w:ind w:left="720" w:hanging="720"/>
      </w:pPr>
      <w:r w:rsidRPr="00EF178B">
        <w:t xml:space="preserve">Warton, D. I. 2018. Why you cannot transform your way out of trouble for small counts. Biometrics </w:t>
      </w:r>
      <w:r w:rsidRPr="00EF178B">
        <w:rPr>
          <w:b/>
        </w:rPr>
        <w:t>74</w:t>
      </w:r>
      <w:r w:rsidRPr="00EF178B">
        <w:t>:362-368.</w:t>
      </w:r>
    </w:p>
    <w:p w14:paraId="79ACA622" w14:textId="77777777" w:rsidR="00EF178B" w:rsidRPr="00EF178B" w:rsidRDefault="00EF178B" w:rsidP="00EF178B">
      <w:pPr>
        <w:pStyle w:val="EndNoteBibliography"/>
        <w:ind w:left="720" w:hanging="720"/>
      </w:pPr>
      <w:r w:rsidRPr="00EF178B">
        <w:t xml:space="preserve">Warton, D. I., F. G. Blanchet, R. B. O’Hara, O. Ovaskainen, S. Taskinen, S. C. Walker, and F. K. Hui. 2015. So many variables: joint modeling in community ecology. Trends in Ecology &amp; Evolution </w:t>
      </w:r>
      <w:r w:rsidRPr="00EF178B">
        <w:rPr>
          <w:b/>
        </w:rPr>
        <w:t>30</w:t>
      </w:r>
      <w:r w:rsidRPr="00EF178B">
        <w:t>:766-779.</w:t>
      </w:r>
    </w:p>
    <w:p w14:paraId="3886CE8C" w14:textId="77777777" w:rsidR="00EF178B" w:rsidRPr="00EF178B" w:rsidRDefault="00EF178B" w:rsidP="00EF178B">
      <w:pPr>
        <w:pStyle w:val="EndNoteBibliography"/>
        <w:ind w:left="720" w:hanging="720"/>
      </w:pPr>
      <w:r w:rsidRPr="00EF178B">
        <w:t xml:space="preserve">White, E. P., G. M. Yenni, S. D. Taylor, E. M. Christensen, E. K. Bledsoe, J. L. Simonis, and S. M. Ernest. 2019. Developing an automated iterative near‐term forecasting system for an ecological study. Methods in Ecology and Evolution </w:t>
      </w:r>
      <w:r w:rsidRPr="00EF178B">
        <w:rPr>
          <w:b/>
        </w:rPr>
        <w:t>10</w:t>
      </w:r>
      <w:r w:rsidRPr="00EF178B">
        <w:t>:332-344.</w:t>
      </w:r>
    </w:p>
    <w:p w14:paraId="16336290" w14:textId="77777777" w:rsidR="00EF178B" w:rsidRPr="00EF178B" w:rsidRDefault="00EF178B" w:rsidP="00EF178B">
      <w:pPr>
        <w:pStyle w:val="EndNoteBibliography"/>
        <w:ind w:left="720" w:hanging="720"/>
      </w:pPr>
      <w:r w:rsidRPr="00EF178B">
        <w:t xml:space="preserve">Wood, S. 2016. Just Another Gibbs Additive Modeller: Interfacing JAGS and mgcv. Journal of Statistical Software </w:t>
      </w:r>
      <w:r w:rsidRPr="00EF178B">
        <w:rPr>
          <w:b/>
        </w:rPr>
        <w:t>75</w:t>
      </w:r>
      <w:r w:rsidRPr="00EF178B">
        <w:t>:1-15.</w:t>
      </w:r>
    </w:p>
    <w:p w14:paraId="0C056F97" w14:textId="77777777" w:rsidR="00EF178B" w:rsidRPr="00EF178B" w:rsidRDefault="00EF178B" w:rsidP="00EF178B">
      <w:pPr>
        <w:pStyle w:val="EndNoteBibliography"/>
        <w:ind w:left="720" w:hanging="720"/>
      </w:pPr>
      <w:r w:rsidRPr="00EF178B">
        <w:lastRenderedPageBreak/>
        <w:t>Wood, S. 2017. Generalized additive models: an introduction with R. Second edition. CRC Press, Boco Raton.</w:t>
      </w:r>
    </w:p>
    <w:p w14:paraId="132A28AC" w14:textId="77777777" w:rsidR="00EF178B" w:rsidRPr="00EF178B" w:rsidRDefault="00EF178B" w:rsidP="00EF178B">
      <w:pPr>
        <w:pStyle w:val="EndNoteBibliography"/>
        <w:ind w:left="720" w:hanging="720"/>
      </w:pPr>
      <w:r w:rsidRPr="00EF178B">
        <w:t xml:space="preserve">Wood, S. N. 2004. Stable and efficient multiple smoothing parameter estimation for generalized additive models. Journal of the American Statistical Association </w:t>
      </w:r>
      <w:r w:rsidRPr="00EF178B">
        <w:rPr>
          <w:b/>
        </w:rPr>
        <w:t>99</w:t>
      </w:r>
      <w:r w:rsidRPr="00EF178B">
        <w:t>:673-686.</w:t>
      </w:r>
    </w:p>
    <w:p w14:paraId="6772EF2E" w14:textId="77777777" w:rsidR="00EF178B" w:rsidRPr="00EF178B" w:rsidRDefault="00EF178B" w:rsidP="00EF178B">
      <w:pPr>
        <w:pStyle w:val="EndNoteBibliography"/>
        <w:ind w:left="720" w:hanging="720"/>
      </w:pPr>
      <w:r w:rsidRPr="00EF178B">
        <w:t xml:space="preserve">Wood, S. N. 2013. On p-values for smooth components of an extended generalized additive model. Biometrika </w:t>
      </w:r>
      <w:r w:rsidRPr="00EF178B">
        <w:rPr>
          <w:b/>
        </w:rPr>
        <w:t>100</w:t>
      </w:r>
      <w:r w:rsidRPr="00EF178B">
        <w:t>:221-228.</w:t>
      </w:r>
    </w:p>
    <w:p w14:paraId="478299BE" w14:textId="77777777" w:rsidR="00EF178B" w:rsidRPr="00EF178B" w:rsidRDefault="00EF178B" w:rsidP="00EF178B">
      <w:pPr>
        <w:pStyle w:val="EndNoteBibliography"/>
        <w:ind w:left="720" w:hanging="720"/>
      </w:pPr>
      <w:r w:rsidRPr="00EF178B">
        <w:t>World Health Organization. 2005. Using climate to predict infectious disease epidemics. Geneva, Switzerland.</w:t>
      </w:r>
    </w:p>
    <w:p w14:paraId="3F810BBD" w14:textId="77777777" w:rsidR="00EF178B" w:rsidRPr="00EF178B" w:rsidRDefault="00EF178B" w:rsidP="00EF178B">
      <w:pPr>
        <w:pStyle w:val="EndNoteBibliography"/>
        <w:ind w:left="720" w:hanging="720"/>
      </w:pPr>
      <w:r w:rsidRPr="00EF178B">
        <w:t xml:space="preserve">Yang, L., G. Qin, N. Zhao, C. Wang, and G. Song. 2012. Using a generalized additive model with autoregressive terms to study the effects of daily temperature on mortality. BMC Medical Research Methodology </w:t>
      </w:r>
      <w:r w:rsidRPr="00EF178B">
        <w:rPr>
          <w:b/>
        </w:rPr>
        <w:t>12</w:t>
      </w:r>
      <w:r w:rsidRPr="00EF178B">
        <w:t>:1-13.</w:t>
      </w:r>
    </w:p>
    <w:p w14:paraId="2829357E" w14:textId="77777777" w:rsidR="00EF178B" w:rsidRPr="00EF178B" w:rsidRDefault="00EF178B" w:rsidP="00EF178B">
      <w:pPr>
        <w:pStyle w:val="EndNoteBibliography"/>
        <w:ind w:left="720" w:hanging="720"/>
      </w:pPr>
      <w:r w:rsidRPr="00EF178B">
        <w:t xml:space="preserve">Zurell, D., J. Elith, and B. Schröder. 2012. Predicting to new environments: tools for visualizing model behaviour and impacts on mapped distributions. Diversity and Distributions </w:t>
      </w:r>
      <w:r w:rsidRPr="00EF178B">
        <w:rPr>
          <w:b/>
        </w:rPr>
        <w:t>18</w:t>
      </w:r>
      <w:r w:rsidRPr="00EF178B">
        <w:t>:628-634.</w:t>
      </w:r>
    </w:p>
    <w:p w14:paraId="7B8BA4BF" w14:textId="6E32A678" w:rsidR="00F95C68" w:rsidRPr="00F95C68" w:rsidRDefault="00AB440A" w:rsidP="00F95C68">
      <w:pPr>
        <w:rPr>
          <w:lang w:val="en-AU"/>
        </w:rPr>
      </w:pPr>
      <w:r>
        <w:rPr>
          <w:lang w:val="en-AU"/>
        </w:rPr>
        <w:fldChar w:fldCharType="end"/>
      </w:r>
    </w:p>
    <w:sectPr w:rsidR="00F95C68" w:rsidRPr="00F95C68" w:rsidSect="00A424A8">
      <w:pgSz w:w="11900" w:h="16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4" w:author="Wells K.L." w:date="2022-01-18T22:29:00Z" w:initials="WK">
    <w:p w14:paraId="7BFB523A" w14:textId="7878F7CB" w:rsidR="00BA112F" w:rsidRDefault="00BA112F">
      <w:pPr>
        <w:pStyle w:val="CommentText"/>
      </w:pPr>
      <w:r>
        <w:rPr>
          <w:rStyle w:val="CommentReference"/>
        </w:rPr>
        <w:annotationRef/>
      </w:r>
      <w:r>
        <w:t xml:space="preserve">Thanks Nick, a great pleasure to read and comment your draft! </w:t>
      </w:r>
    </w:p>
  </w:comment>
  <w:comment w:id="16" w:author="Wells K.L." w:date="2022-01-17T15:28:00Z" w:initials="KW">
    <w:p w14:paraId="4FD96C0D" w14:textId="376A3E13" w:rsidR="00BA112F" w:rsidRDefault="00BA112F">
      <w:pPr>
        <w:pStyle w:val="CommentText"/>
      </w:pPr>
      <w:r>
        <w:rPr>
          <w:rStyle w:val="CommentReference"/>
        </w:rPr>
        <w:annotationRef/>
      </w:r>
      <w:r>
        <w:t>Should one mention here what kinds of counts (e.g. species’ presence, abundance and interactions)? I found this first paragraph nicely written but quite ‘dense’</w:t>
      </w:r>
    </w:p>
  </w:comment>
  <w:comment w:id="17" w:author="Nicholas Clark" w:date="2022-01-20T15:03:00Z" w:initials="NC">
    <w:p w14:paraId="3A28CEE1" w14:textId="7985BF57" w:rsidR="00BA112F" w:rsidRDefault="00BA112F">
      <w:pPr>
        <w:pStyle w:val="CommentText"/>
      </w:pPr>
      <w:r>
        <w:rPr>
          <w:rStyle w:val="CommentReference"/>
        </w:rPr>
        <w:annotationRef/>
      </w:r>
      <w:r>
        <w:t>Thanks for that. I think it was worth splitting this first paragraph so it hopefully reads easier now</w:t>
      </w:r>
    </w:p>
  </w:comment>
  <w:comment w:id="18" w:author="Wells K.L." w:date="2022-01-18T15:18:00Z" w:initials="KW">
    <w:p w14:paraId="547F20A3" w14:textId="77777777" w:rsidR="00BA112F" w:rsidRDefault="00BA112F">
      <w:pPr>
        <w:pStyle w:val="CommentText"/>
      </w:pPr>
      <w:r>
        <w:rPr>
          <w:rStyle w:val="CommentReference"/>
        </w:rPr>
        <w:annotationRef/>
      </w:r>
      <w:r>
        <w:t>If found this OK during first reading but once thinking about dynamic models, I thin this comes here a bit out of the blue? This paper is about modelling different component so variation and much of the time series literature/textbooks would also start with discussion of the different systematic components of  time series such as trends, seasonal and other cyclic fluctuations and autoregressive effects?</w:t>
      </w:r>
    </w:p>
    <w:p w14:paraId="111E2693" w14:textId="77777777" w:rsidR="00BA112F" w:rsidRDefault="00BA112F">
      <w:pPr>
        <w:pStyle w:val="CommentText"/>
      </w:pPr>
    </w:p>
    <w:p w14:paraId="3BFB204F" w14:textId="77777777" w:rsidR="00BA112F" w:rsidRDefault="00BA112F">
      <w:pPr>
        <w:pStyle w:val="CommentText"/>
      </w:pPr>
      <w:r>
        <w:t>Perhaps worth to state here which of theses components can be covered by GAMs (which I assume are trends, cyclic fluctuations and dependence on time-varying covariates)?</w:t>
      </w:r>
    </w:p>
    <w:p w14:paraId="7C3F0D37" w14:textId="77777777" w:rsidR="00BA112F" w:rsidRDefault="00BA112F">
      <w:pPr>
        <w:pStyle w:val="CommentText"/>
      </w:pPr>
    </w:p>
    <w:p w14:paraId="741221D2" w14:textId="3260758B" w:rsidR="00BA112F" w:rsidRDefault="00BA112F">
      <w:pPr>
        <w:pStyle w:val="CommentText"/>
      </w:pPr>
      <w:r>
        <w:t>Also, I found so far not really clear if you would consider trends and seasonal/cyclic fluctuation to be considered as one aspect or not?</w:t>
      </w:r>
    </w:p>
  </w:comment>
  <w:comment w:id="19" w:author="Nicholas Clark" w:date="2022-01-20T14:59:00Z" w:initials="NC">
    <w:p w14:paraId="5E8CF761" w14:textId="12E0B57D" w:rsidR="00BA112F" w:rsidRDefault="00BA112F">
      <w:pPr>
        <w:pStyle w:val="CommentText"/>
      </w:pPr>
      <w:r>
        <w:rPr>
          <w:rStyle w:val="CommentReference"/>
        </w:rPr>
        <w:annotationRef/>
      </w:r>
      <w:r>
        <w:t>Yes I agree, I think the wording now helps to lead into this paragraph more strongly</w:t>
      </w:r>
    </w:p>
  </w:comment>
  <w:comment w:id="20" w:author="Wells K.L." w:date="2022-01-17T15:35:00Z" w:initials="KW">
    <w:p w14:paraId="34C07AB7" w14:textId="175887A9" w:rsidR="00BA112F" w:rsidRDefault="00BA112F">
      <w:pPr>
        <w:pStyle w:val="CommentText"/>
      </w:pPr>
      <w:r>
        <w:rPr>
          <w:rStyle w:val="CommentReference"/>
        </w:rPr>
        <w:annotationRef/>
      </w:r>
      <w:r>
        <w:t>Depending on the target journal/ audience, one could explain this as “(including many distribution useful for ecological data such as Binomial, Gamma, Normal, Poisson)”?</w:t>
      </w:r>
    </w:p>
  </w:comment>
  <w:comment w:id="21" w:author="Wells K.L." w:date="2022-01-17T15:40:00Z" w:initials="KW">
    <w:p w14:paraId="0376CA0A" w14:textId="7CE77C53" w:rsidR="00BA112F" w:rsidRDefault="00BA112F">
      <w:pPr>
        <w:pStyle w:val="CommentText"/>
      </w:pPr>
      <w:r>
        <w:rPr>
          <w:rStyle w:val="CommentReference"/>
        </w:rPr>
        <w:annotationRef/>
      </w:r>
      <w:r>
        <w:t>I found this wording slightly confusing here: for linear predictors, the combination of all estimated coefficients control the overall shape?</w:t>
      </w:r>
    </w:p>
  </w:comment>
  <w:comment w:id="22" w:author="Nicholas Clark" w:date="2022-01-20T15:07:00Z" w:initials="NC">
    <w:p w14:paraId="5049767A" w14:textId="4E00EDD1" w:rsidR="00BA112F" w:rsidRDefault="00BA112F">
      <w:pPr>
        <w:pStyle w:val="CommentText"/>
      </w:pPr>
      <w:r>
        <w:rPr>
          <w:rStyle w:val="CommentReference"/>
        </w:rPr>
        <w:annotationRef/>
      </w:r>
      <w:r>
        <w:t>Yes the sum of the Betas for each smooth controls its shape. Is this wording a bit more clear?</w:t>
      </w:r>
    </w:p>
  </w:comment>
  <w:comment w:id="23" w:author="Wells K.L." w:date="2022-01-17T15:52:00Z" w:initials="KW">
    <w:p w14:paraId="13EFC1E4" w14:textId="583C8257" w:rsidR="00BA112F" w:rsidRDefault="00BA112F">
      <w:pPr>
        <w:pStyle w:val="CommentText"/>
      </w:pPr>
      <w:r>
        <w:rPr>
          <w:rStyle w:val="CommentReference"/>
        </w:rPr>
        <w:annotationRef/>
      </w:r>
      <w:r>
        <w:t xml:space="preserve">This applies to GLM frameworks and is not an advantage of GAMs per se? </w:t>
      </w:r>
    </w:p>
  </w:comment>
  <w:comment w:id="24" w:author="Wells K.L." w:date="2022-01-17T15:54:00Z" w:initials="KW">
    <w:p w14:paraId="3F990EB8" w14:textId="4A2D06F6" w:rsidR="00BA112F" w:rsidRDefault="00BA112F">
      <w:pPr>
        <w:pStyle w:val="CommentText"/>
      </w:pPr>
      <w:r>
        <w:rPr>
          <w:rStyle w:val="CommentReference"/>
        </w:rPr>
        <w:annotationRef/>
      </w:r>
      <w:r>
        <w:t xml:space="preserve">Isn’t an advantage of GAM is that many </w:t>
      </w:r>
      <w:bookmarkStart w:id="26" w:name="_Hlk93583816"/>
      <w:r>
        <w:t xml:space="preserve">complex and non-linear ecological relationships </w:t>
      </w:r>
      <w:bookmarkEnd w:id="26"/>
      <w:r>
        <w:t xml:space="preserve">can be modelled as linear predictor? </w:t>
      </w:r>
    </w:p>
  </w:comment>
  <w:comment w:id="25" w:author="Nicholas Clark" w:date="2022-01-20T15:09:00Z" w:initials="NC">
    <w:p w14:paraId="0749C32C" w14:textId="4F832569" w:rsidR="00BA112F" w:rsidRDefault="00BA112F">
      <w:pPr>
        <w:pStyle w:val="CommentText"/>
      </w:pPr>
      <w:r>
        <w:rPr>
          <w:rStyle w:val="CommentReference"/>
        </w:rPr>
        <w:annotationRef/>
      </w:r>
      <w:r>
        <w:t>Agree this should be stated foremost</w:t>
      </w:r>
    </w:p>
  </w:comment>
  <w:comment w:id="27" w:author="Wells K.L." w:date="2022-01-17T16:14:00Z" w:initials="KW">
    <w:p w14:paraId="6628D9BB" w14:textId="604ECE07" w:rsidR="00BA112F" w:rsidRDefault="00BA112F">
      <w:pPr>
        <w:pStyle w:val="CommentText"/>
      </w:pPr>
      <w:r>
        <w:rPr>
          <w:rStyle w:val="CommentReference"/>
        </w:rPr>
        <w:annotationRef/>
      </w:r>
      <w:r>
        <w:t>Could leave for now but this sentence is slightly redundant to previous one?</w:t>
      </w:r>
    </w:p>
  </w:comment>
  <w:comment w:id="28" w:author="Wells K.L." w:date="2022-01-17T16:05:00Z" w:initials="KW">
    <w:p w14:paraId="4C6D3E02" w14:textId="7C56E905" w:rsidR="00BA112F" w:rsidRDefault="00BA112F">
      <w:pPr>
        <w:pStyle w:val="CommentText"/>
      </w:pPr>
      <w:r>
        <w:rPr>
          <w:rStyle w:val="CommentReference"/>
        </w:rPr>
        <w:annotationRef/>
      </w:r>
      <w:r>
        <w:t>This is temporal and refer to the forecasting horizon?</w:t>
      </w:r>
    </w:p>
  </w:comment>
  <w:comment w:id="29" w:author="Nicholas Clark" w:date="2022-01-20T15:12:00Z" w:initials="NC">
    <w:p w14:paraId="4A6C1DFB" w14:textId="648E0567" w:rsidR="00BA112F" w:rsidRDefault="00BA112F">
      <w:pPr>
        <w:pStyle w:val="CommentText"/>
      </w:pPr>
      <w:r>
        <w:rPr>
          <w:rStyle w:val="CommentReference"/>
        </w:rPr>
        <w:annotationRef/>
      </w:r>
      <w:r>
        <w:t>Yes in this case, but really any extrapolation using a spline is dangerous (i.e. predicting to a new range of temperatures for a temperature covariate, for example)</w:t>
      </w:r>
    </w:p>
  </w:comment>
  <w:comment w:id="30" w:author="Wells K.L." w:date="2022-01-17T22:05:00Z" w:initials="WK">
    <w:p w14:paraId="1420CCBB" w14:textId="09DCE68A" w:rsidR="00BA112F" w:rsidRDefault="00BA112F">
      <w:pPr>
        <w:pStyle w:val="CommentText"/>
      </w:pPr>
      <w:r>
        <w:rPr>
          <w:rStyle w:val="CommentReference"/>
        </w:rPr>
        <w:annotationRef/>
      </w:r>
      <w:r>
        <w:t>This is a bit difficult to understand: how could this be done if there are no data to fit the splines? Within the forecasting window?</w:t>
      </w:r>
    </w:p>
  </w:comment>
  <w:comment w:id="31" w:author="Nicholas Clark" w:date="2022-01-20T15:14:00Z" w:initials="NC">
    <w:p w14:paraId="47216905" w14:textId="4E962FEE" w:rsidR="00BA112F" w:rsidRDefault="00BA112F">
      <w:pPr>
        <w:pStyle w:val="CommentText"/>
      </w:pPr>
      <w:r>
        <w:rPr>
          <w:rStyle w:val="CommentReference"/>
        </w:rPr>
        <w:annotationRef/>
      </w:r>
      <w:r>
        <w:t xml:space="preserve">Yes I agree it is tough to wrap the head around; it is described here by Simon Wood: </w:t>
      </w:r>
      <w:r w:rsidRPr="00077452">
        <w:t>http://web.mit.edu/r/current/lib/R/library/mgcv/html/smooth.construct.bs.smooth.spec.html</w:t>
      </w:r>
    </w:p>
  </w:comment>
  <w:comment w:id="32" w:author="Nicholas Clark" w:date="2022-01-20T15:19:00Z" w:initials="NC">
    <w:p w14:paraId="72B99786" w14:textId="54F6D641" w:rsidR="00BA112F" w:rsidRDefault="00BA112F">
      <w:pPr>
        <w:pStyle w:val="CommentText"/>
      </w:pPr>
      <w:r>
        <w:rPr>
          <w:rStyle w:val="CommentReference"/>
        </w:rPr>
        <w:annotationRef/>
      </w:r>
    </w:p>
  </w:comment>
  <w:comment w:id="34" w:author="Wells K.L." w:date="2022-01-17T22:11:00Z" w:initials="WK">
    <w:p w14:paraId="65EDF7EC" w14:textId="055A4CC5" w:rsidR="00BA112F" w:rsidRDefault="00BA112F">
      <w:pPr>
        <w:pStyle w:val="CommentText"/>
      </w:pPr>
      <w:r>
        <w:rPr>
          <w:rStyle w:val="CommentReference"/>
        </w:rPr>
        <w:annotationRef/>
      </w:r>
      <w:r>
        <w:t>Why? Could one say here that they do not take time series properties into account?</w:t>
      </w:r>
    </w:p>
  </w:comment>
  <w:comment w:id="35" w:author="Nicholas Clark" w:date="2022-01-20T15:20:00Z" w:initials="NC">
    <w:p w14:paraId="062A78AF" w14:textId="55101011" w:rsidR="00BA112F" w:rsidRDefault="00BA112F">
      <w:pPr>
        <w:pStyle w:val="CommentText"/>
      </w:pPr>
      <w:r>
        <w:rPr>
          <w:rStyle w:val="CommentReference"/>
        </w:rPr>
        <w:annotationRef/>
      </w:r>
      <w:r>
        <w:t>Yes that is correct. My understanding is that the increase in uncertainty is more or less a ‘best guess’ based on the knot selection for the smooth and the estimates of the smoothing penalty</w:t>
      </w:r>
    </w:p>
  </w:comment>
  <w:comment w:id="36" w:author="Wells K.L." w:date="2022-01-17T16:40:00Z" w:initials="KW">
    <w:p w14:paraId="710820F9" w14:textId="38574255" w:rsidR="00BA112F" w:rsidRDefault="00BA112F">
      <w:pPr>
        <w:pStyle w:val="CommentText"/>
      </w:pPr>
      <w:r>
        <w:rPr>
          <w:rStyle w:val="CommentReference"/>
        </w:rPr>
        <w:annotationRef/>
      </w:r>
      <w:r>
        <w:t>Could it be worth to display the data points, too?</w:t>
      </w:r>
    </w:p>
  </w:comment>
  <w:comment w:id="37" w:author="Nicholas Clark" w:date="2022-01-20T16:05:00Z" w:initials="NC">
    <w:p w14:paraId="21664DCC" w14:textId="476AAC18" w:rsidR="00BA112F" w:rsidRDefault="00BA112F">
      <w:pPr>
        <w:pStyle w:val="CommentText"/>
      </w:pPr>
      <w:r>
        <w:rPr>
          <w:rStyle w:val="CommentReference"/>
        </w:rPr>
        <w:annotationRef/>
      </w:r>
      <w:r>
        <w:t>Yes the true points are shown in the forecast plots</w:t>
      </w:r>
    </w:p>
  </w:comment>
  <w:comment w:id="38" w:author="Wells K.L." w:date="2022-01-17T16:42:00Z" w:initials="KW">
    <w:p w14:paraId="49D08342" w14:textId="070F7E5B" w:rsidR="00BA112F" w:rsidRDefault="00BA112F">
      <w:pPr>
        <w:pStyle w:val="CommentText"/>
      </w:pPr>
      <w:r>
        <w:rPr>
          <w:rStyle w:val="CommentReference"/>
        </w:rPr>
        <w:annotationRef/>
      </w:r>
      <w:r>
        <w:t>Unclear to me.</w:t>
      </w:r>
    </w:p>
  </w:comment>
  <w:comment w:id="51" w:author="Wells K.L." w:date="2022-01-18T16:07:00Z" w:initials="KW">
    <w:p w14:paraId="704E37D8" w14:textId="491787F2" w:rsidR="00BA112F" w:rsidRDefault="00BA112F" w:rsidP="008620E9">
      <w:pPr>
        <w:pStyle w:val="CommentText"/>
      </w:pPr>
      <w:r>
        <w:rPr>
          <w:rStyle w:val="CommentReference"/>
        </w:rPr>
        <w:annotationRef/>
      </w:r>
      <w:r>
        <w:t>I think that ‘trend’ would need some definition here or somewhere below, while I also wonder if there is some confusion around this terms (and it took me a long time as a reader to sort this out).</w:t>
      </w:r>
    </w:p>
    <w:p w14:paraId="03C14D63" w14:textId="77777777" w:rsidR="00BA112F" w:rsidRDefault="00BA112F" w:rsidP="008620E9">
      <w:pPr>
        <w:pStyle w:val="CommentText"/>
      </w:pPr>
    </w:p>
    <w:p w14:paraId="29C28271" w14:textId="77777777" w:rsidR="00BA112F" w:rsidRDefault="00BA112F" w:rsidP="008620E9">
      <w:pPr>
        <w:pStyle w:val="CommentText"/>
      </w:pPr>
      <w:r>
        <w:t xml:space="preserve">Trend estimation in time series can be as simple as </w:t>
      </w:r>
    </w:p>
    <w:p w14:paraId="2612FAB9" w14:textId="77777777" w:rsidR="00BA112F" w:rsidRDefault="00BA112F" w:rsidP="008620E9">
      <w:pPr>
        <w:rPr>
          <w:rFonts w:cstheme="minorHAnsi"/>
          <w:vertAlign w:val="subscript"/>
        </w:rPr>
      </w:pPr>
      <w:r>
        <w:t>x</w:t>
      </w:r>
      <w:r w:rsidRPr="002236AB">
        <w:rPr>
          <w:vertAlign w:val="subscript"/>
        </w:rPr>
        <w:t>t</w:t>
      </w:r>
      <w:r>
        <w:t xml:space="preserve"> = </w:t>
      </w:r>
      <w:r>
        <w:sym w:font="Symbol" w:char="F061"/>
      </w:r>
      <w:r>
        <w:t xml:space="preserve"> + </w:t>
      </w:r>
      <w:r>
        <w:rPr>
          <w:rFonts w:cstheme="minorHAnsi"/>
        </w:rPr>
        <w:t>βt + ε</w:t>
      </w:r>
      <w:r w:rsidRPr="002236AB">
        <w:rPr>
          <w:rFonts w:cstheme="minorHAnsi"/>
          <w:vertAlign w:val="subscript"/>
        </w:rPr>
        <w:t>t</w:t>
      </w:r>
      <w:r>
        <w:rPr>
          <w:rFonts w:cstheme="minorHAnsi"/>
          <w:vertAlign w:val="subscript"/>
        </w:rPr>
        <w:t>,</w:t>
      </w:r>
    </w:p>
    <w:p w14:paraId="4DD423BE" w14:textId="4C478B00" w:rsidR="00BA112F" w:rsidRDefault="00BA112F" w:rsidP="008620E9">
      <w:r>
        <w:t xml:space="preserve">that is a change in the mean of the response over time as a time series component without any link to a dynamic model effect. </w:t>
      </w:r>
    </w:p>
    <w:p w14:paraId="41296499" w14:textId="4F2B5E79" w:rsidR="00BA112F" w:rsidRDefault="00BA112F" w:rsidP="008620E9">
      <w:r>
        <w:t>This can be independent of a random walk or any other form of autoregessive time series component??</w:t>
      </w:r>
    </w:p>
    <w:p w14:paraId="6C050FCE" w14:textId="77777777" w:rsidR="00BA112F" w:rsidRDefault="00BA112F" w:rsidP="008620E9"/>
    <w:p w14:paraId="3DE96289" w14:textId="193C43F4" w:rsidR="00BA112F" w:rsidRDefault="00BA112F" w:rsidP="008620E9">
      <w:pPr>
        <w:pStyle w:val="CommentText"/>
      </w:pPr>
      <w:r>
        <w:t>Please see also comment above in the second paragraph (where you introduce GAMs): perhaps helpful to somehow mention/define all relevant components of time series to avoid confusion for readers with different backgrounds?</w:t>
      </w:r>
    </w:p>
  </w:comment>
  <w:comment w:id="54" w:author="Wells K.L." w:date="2022-01-18T16:28:00Z" w:initials="KW">
    <w:p w14:paraId="30789E51" w14:textId="2008EDB3" w:rsidR="00BA112F" w:rsidRDefault="00BA112F">
      <w:pPr>
        <w:pStyle w:val="CommentText"/>
      </w:pPr>
      <w:r>
        <w:rPr>
          <w:rStyle w:val="CommentReference"/>
        </w:rPr>
        <w:annotationRef/>
      </w:r>
      <w:r>
        <w:t>Good reference? Could be also replaced with Chris Chatfield’s classical book “</w:t>
      </w:r>
      <w:r w:rsidRPr="00200D23">
        <w:t>The Analysis of Time Series</w:t>
      </w:r>
      <w:r>
        <w:t xml:space="preserve">” </w:t>
      </w:r>
      <w:r w:rsidRPr="00200D23">
        <w:t>https://www.routledge.com/The-Analysis-of-Time-Series-An-Introduction-with-R/Chatfield-Xing/p/book/9781498795630</w:t>
      </w:r>
      <w:r>
        <w:t>?</w:t>
      </w:r>
    </w:p>
  </w:comment>
  <w:comment w:id="55" w:author="Wells K.L." w:date="2022-01-18T16:31:00Z" w:initials="KW">
    <w:p w14:paraId="6BA87C38" w14:textId="6BE37356" w:rsidR="00BA112F" w:rsidRDefault="00BA112F">
      <w:pPr>
        <w:pStyle w:val="CommentText"/>
      </w:pPr>
      <w:r>
        <w:rPr>
          <w:rStyle w:val="CommentReference"/>
        </w:rPr>
        <w:annotationRef/>
      </w:r>
      <w:r>
        <w:t xml:space="preserve">An identifiable cue if </w:t>
      </w:r>
      <m:oMath>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 xml:space="preserve"> and </m:t>
        </m:r>
        <m:sSub>
          <m:sSubPr>
            <m:ctrlPr>
              <w:rPr>
                <w:rFonts w:ascii="Cambria Math" w:hAnsi="Cambria Math"/>
                <w:i/>
              </w:rPr>
            </m:ctrlPr>
          </m:sSubPr>
          <m:e>
            <m:r>
              <w:rPr>
                <w:rFonts w:ascii="Cambria Math" w:hAnsi="Cambria Math"/>
              </w:rPr>
              <m:t>φ</m:t>
            </m:r>
          </m:e>
          <m:sub>
            <m:r>
              <w:rPr>
                <w:rFonts w:ascii="Cambria Math" w:hAnsi="Cambria Math"/>
              </w:rPr>
              <m:t>0</m:t>
            </m:r>
          </m:sub>
        </m:sSub>
      </m:oMath>
      <w:r>
        <w:rPr>
          <w:rFonts w:eastAsiaTheme="minorEastAsia"/>
        </w:rPr>
        <w:t xml:space="preserve"> posterior estimates interfere? Why would you need a drift component ofr  a latent variable?</w:t>
      </w:r>
    </w:p>
  </w:comment>
  <w:comment w:id="56" w:author="Nicholas Clark" w:date="2022-01-20T16:11:00Z" w:initials="NC">
    <w:p w14:paraId="7574E723" w14:textId="18D4F045" w:rsidR="00BA112F" w:rsidRPr="00A32144" w:rsidRDefault="00BA112F">
      <w:pPr>
        <w:pStyle w:val="CommentText"/>
        <w:rPr>
          <w:iCs/>
        </w:rPr>
      </w:pPr>
      <w:r>
        <w:rPr>
          <w:rStyle w:val="CommentReference"/>
        </w:rPr>
        <w:annotationRef/>
      </w:r>
      <w:r>
        <w:t xml:space="preserve">This is </w:t>
      </w:r>
      <w:r w:rsidR="00332179">
        <w:t>useful</w:t>
      </w:r>
      <w:r>
        <w:t xml:space="preserve"> if the latent trend is not stationary but is moving along a slope. Hopefully the examples I’ve shown on Rpubs now make it clear that this is often the case for the series we are modelling (have a look at the non-zero posterior estimates for </w:t>
      </w:r>
      <m:oMath>
        <m:sSub>
          <m:sSubPr>
            <m:ctrlPr>
              <w:rPr>
                <w:rFonts w:ascii="Cambria Math" w:hAnsi="Cambria Math"/>
                <w:i/>
              </w:rPr>
            </m:ctrlPr>
          </m:sSubPr>
          <m:e>
            <m:r>
              <w:rPr>
                <w:rFonts w:ascii="Cambria Math" w:hAnsi="Cambria Math"/>
              </w:rPr>
              <m:t>φ</m:t>
            </m:r>
          </m:e>
          <m:sub>
            <m:r>
              <w:rPr>
                <w:rFonts w:ascii="Cambria Math" w:hAnsi="Cambria Math"/>
              </w:rPr>
              <m:t>0</m:t>
            </m:r>
          </m:sub>
        </m:sSub>
      </m:oMath>
      <w:r>
        <w:t xml:space="preserve"> in the mod3 example and at the forecasted random walk with drift (mod4) here: </w:t>
      </w:r>
      <w:hyperlink r:id="rId1" w:history="1">
        <w:r w:rsidRPr="007718DC">
          <w:rPr>
            <w:rStyle w:val="Hyperlink"/>
          </w:rPr>
          <w:t>https://rpubs.com/NickClark47/mvgam</w:t>
        </w:r>
      </w:hyperlink>
      <w:r>
        <w:t xml:space="preserve"> </w:t>
      </w:r>
    </w:p>
  </w:comment>
  <w:comment w:id="58" w:author="Wells K.L." w:date="2022-01-17T22:20:00Z" w:initials="WK">
    <w:p w14:paraId="37D5C637" w14:textId="5F774C9B" w:rsidR="00BA112F" w:rsidRDefault="00BA112F">
      <w:pPr>
        <w:pStyle w:val="CommentText"/>
      </w:pPr>
      <w:r>
        <w:rPr>
          <w:rStyle w:val="CommentReference"/>
        </w:rPr>
        <w:annotationRef/>
      </w:r>
      <w:r>
        <w:t>Could it be helpful for some readers to include a classical time series textbook such as Chatfield’s ‘Time Series Analysis’?</w:t>
      </w:r>
    </w:p>
  </w:comment>
  <w:comment w:id="59" w:author="Wells K.L." w:date="2022-01-18T09:35:00Z" w:initials="KW">
    <w:p w14:paraId="51C791F7" w14:textId="7C178347" w:rsidR="00BA112F" w:rsidRDefault="00BA112F">
      <w:pPr>
        <w:pStyle w:val="CommentText"/>
      </w:pPr>
      <w:r>
        <w:rPr>
          <w:rStyle w:val="CommentReference"/>
        </w:rPr>
        <w:annotationRef/>
      </w:r>
      <w:r>
        <w:t xml:space="preserve">Please check: is this the correct place for mentioning these detailed prior specifications? </w:t>
      </w:r>
    </w:p>
  </w:comment>
  <w:comment w:id="60" w:author="Wells K.L." w:date="2022-01-18T16:43:00Z" w:initials="KW">
    <w:p w14:paraId="523C3EE7" w14:textId="53E828F0" w:rsidR="00BA112F" w:rsidRDefault="00BA112F">
      <w:pPr>
        <w:pStyle w:val="CommentText"/>
      </w:pPr>
      <w:r>
        <w:rPr>
          <w:rStyle w:val="CommentReference"/>
        </w:rPr>
        <w:annotationRef/>
      </w:r>
      <w:r>
        <w:t>I first thought to replace “distribution with “occurrence” but then suggested this more complicated wording to avoid any confusion between multivariate joint species distribution models and latent variable models? While there are some similarities, it is perhaps also good to make clear that there are differences in that latent variable models aim to a level of dimension reduction that cannot be achieved with joint MVN models?</w:t>
      </w:r>
    </w:p>
  </w:comment>
  <w:comment w:id="62" w:author="Wells K.L." w:date="2022-01-17T22:53:00Z" w:initials="WK">
    <w:p w14:paraId="09C00C46" w14:textId="4725EA4E" w:rsidR="00BA112F" w:rsidRDefault="00BA112F" w:rsidP="00CC4065">
      <w:pPr>
        <w:pStyle w:val="CommentText"/>
      </w:pPr>
      <w:r>
        <w:rPr>
          <w:rStyle w:val="CommentReference"/>
        </w:rPr>
        <w:annotationRef/>
      </w:r>
      <w:r>
        <w:t>Ward et al. refers to time series models not joined SDMs?</w:t>
      </w:r>
    </w:p>
    <w:p w14:paraId="4C54C1EA" w14:textId="27A3A1F6" w:rsidR="00BA112F" w:rsidRDefault="00BA112F">
      <w:pPr>
        <w:pStyle w:val="CommentText"/>
      </w:pPr>
    </w:p>
  </w:comment>
  <w:comment w:id="63" w:author="Wells K.L." w:date="2022-01-18T09:50:00Z" w:initials="KW">
    <w:p w14:paraId="149AA02F" w14:textId="188789F6" w:rsidR="00BA112F" w:rsidRDefault="00BA112F">
      <w:pPr>
        <w:pStyle w:val="CommentText"/>
      </w:pPr>
      <w:r>
        <w:rPr>
          <w:rStyle w:val="CommentReference"/>
        </w:rPr>
        <w:annotationRef/>
      </w:r>
      <w:r>
        <w:t>Also Warton et al. 2015 would be better cited below as the paper “So many variables” has a stronger focus on factor analysis and joint modelling/ordination in general but less on SDMS?</w:t>
      </w:r>
    </w:p>
  </w:comment>
  <w:comment w:id="64" w:author="Wells K.L." w:date="2022-01-18T09:52:00Z" w:initials="KW">
    <w:p w14:paraId="5270A897" w14:textId="2C0F7181" w:rsidR="00BA112F" w:rsidRDefault="00BA112F">
      <w:pPr>
        <w:pStyle w:val="CommentText"/>
      </w:pPr>
      <w:r>
        <w:rPr>
          <w:rStyle w:val="CommentReference"/>
        </w:rPr>
        <w:annotationRef/>
      </w:r>
      <w:r>
        <w:t>Could mentioned here also our coinfection study? Self-citation perhaps justified because it is a parasite example…</w:t>
      </w:r>
    </w:p>
  </w:comment>
  <w:comment w:id="65" w:author="Wells K.L." w:date="2022-01-18T09:55:00Z" w:initials="KW">
    <w:p w14:paraId="526EEC54" w14:textId="2FA3FDAB" w:rsidR="00BA112F" w:rsidRDefault="00BA112F">
      <w:pPr>
        <w:pStyle w:val="CommentText"/>
      </w:pPr>
      <w:r>
        <w:rPr>
          <w:rStyle w:val="CommentReference"/>
        </w:rPr>
        <w:annotationRef/>
      </w:r>
      <w:r>
        <w:t xml:space="preserve">Relevant but an additional aspect? </w:t>
      </w:r>
    </w:p>
  </w:comment>
  <w:comment w:id="66" w:author="Wells K.L." w:date="2022-01-18T10:11:00Z" w:initials="KW">
    <w:p w14:paraId="250130B4" w14:textId="77777777" w:rsidR="00BA112F" w:rsidRDefault="00BA112F">
      <w:pPr>
        <w:pStyle w:val="CommentText"/>
      </w:pPr>
      <w:r>
        <w:rPr>
          <w:rStyle w:val="CommentReference"/>
        </w:rPr>
        <w:annotationRef/>
      </w:r>
      <w:r>
        <w:t>As commented above for the random walk model: such drift parameters could lead to identifiability issues in the linear predictor?</w:t>
      </w:r>
    </w:p>
    <w:p w14:paraId="1DCE3C2C" w14:textId="77777777" w:rsidR="00BA112F" w:rsidRDefault="00BA112F">
      <w:pPr>
        <w:pStyle w:val="CommentText"/>
      </w:pPr>
    </w:p>
    <w:p w14:paraId="5228D94C" w14:textId="4F8127C4" w:rsidR="00BA112F" w:rsidRDefault="00BA112F">
      <w:pPr>
        <w:pStyle w:val="CommentText"/>
      </w:pPr>
      <w:r>
        <w:t>Have you looked at model output with and without such drift parameters?</w:t>
      </w:r>
    </w:p>
  </w:comment>
  <w:comment w:id="67" w:author="Nicholas Clark" w:date="2022-01-20T16:38:00Z" w:initials="NC">
    <w:p w14:paraId="3AF97B25" w14:textId="21FC5DF0" w:rsidR="00BA112F" w:rsidRDefault="00BA112F">
      <w:pPr>
        <w:pStyle w:val="CommentText"/>
      </w:pPr>
      <w:r>
        <w:rPr>
          <w:rStyle w:val="CommentReference"/>
        </w:rPr>
        <w:annotationRef/>
      </w:r>
      <w:r>
        <w:t>Yes and there are no identifiability issues. Beta0 is the average counts (static across time) while the drift parameter captures any slope that the latent trend is moving along (if there is one). If there isn’t a slope and the latent trend is more or less stationary, then yes this could be an issue. I’ve added the option for drift to the arguments in the mvjagam function so that this can be dropped by default but the user can request it be estimated if they like. It shouldn’t be as much of an issue for the dynamic factors though</w:t>
      </w:r>
    </w:p>
  </w:comment>
  <w:comment w:id="68" w:author="Wells K.L." w:date="2022-01-18T17:06:00Z" w:initials="KW">
    <w:p w14:paraId="6E577A8F" w14:textId="728B6342" w:rsidR="00BA112F" w:rsidRDefault="00BA112F">
      <w:pPr>
        <w:pStyle w:val="CommentText"/>
      </w:pPr>
      <w:r>
        <w:rPr>
          <w:rStyle w:val="CommentReference"/>
        </w:rPr>
        <w:annotationRef/>
      </w:r>
      <w:r>
        <w:t>Pre-secify or one could draw K as a model parameters as part of a sampling approach?</w:t>
      </w:r>
    </w:p>
  </w:comment>
  <w:comment w:id="69" w:author="Nicholas Clark" w:date="2022-01-21T14:21:00Z" w:initials="NC">
    <w:p w14:paraId="38DB144C" w14:textId="1884C912" w:rsidR="00BC5E0A" w:rsidRDefault="00BC5E0A">
      <w:pPr>
        <w:pStyle w:val="CommentText"/>
      </w:pPr>
      <w:r>
        <w:rPr>
          <w:rStyle w:val="CommentReference"/>
        </w:rPr>
        <w:annotationRef/>
      </w:r>
      <w:r>
        <w:t>Yes this is an option I mention in the Discussion, which could be done using a Dirichlet process</w:t>
      </w:r>
    </w:p>
  </w:comment>
  <w:comment w:id="70" w:author="Wells K.L." w:date="2022-01-18T17:11:00Z" w:initials="KW">
    <w:p w14:paraId="63C1FF41" w14:textId="59D109BE" w:rsidR="00BA112F" w:rsidRDefault="00BA112F">
      <w:pPr>
        <w:pStyle w:val="CommentText"/>
      </w:pPr>
      <w:r>
        <w:rPr>
          <w:rStyle w:val="CommentReference"/>
        </w:rPr>
        <w:annotationRef/>
      </w:r>
      <w:r>
        <w:t>Not really clear to me what kind of seasonal patterns this could be? Could you refer to a Appendix here?</w:t>
      </w:r>
    </w:p>
  </w:comment>
  <w:comment w:id="71" w:author="Wells K.L." w:date="2022-01-18T17:14:00Z" w:initials="KW">
    <w:p w14:paraId="242A4C80" w14:textId="2DAD1538" w:rsidR="00BA112F" w:rsidRDefault="00BA112F">
      <w:pPr>
        <w:pStyle w:val="CommentText"/>
      </w:pPr>
      <w:r>
        <w:rPr>
          <w:rStyle w:val="CommentReference"/>
        </w:rPr>
        <w:annotationRef/>
      </w:r>
      <w:r>
        <w:t>…..outside the box, could be interesting discussion simulations with the same model framework as you use for the analysis versus a different approach to simulations?</w:t>
      </w:r>
    </w:p>
  </w:comment>
  <w:comment w:id="72" w:author="Nicholas Clark" w:date="2022-01-20T16:24:00Z" w:initials="NC">
    <w:p w14:paraId="38938B39" w14:textId="621ECBF3" w:rsidR="00BA112F" w:rsidRDefault="00BA112F">
      <w:pPr>
        <w:pStyle w:val="CommentText"/>
      </w:pPr>
      <w:r>
        <w:rPr>
          <w:rStyle w:val="CommentReference"/>
        </w:rPr>
        <w:annotationRef/>
      </w:r>
      <w:r>
        <w:t xml:space="preserve">Yes I’ll post the code used for simulations (actually it is all located here: </w:t>
      </w:r>
      <w:hyperlink r:id="rId2" w:history="1">
        <w:r w:rsidRPr="007718DC">
          <w:rPr>
            <w:rStyle w:val="Hyperlink"/>
          </w:rPr>
          <w:t>https://github.com/nicholasjclark/mvgam/blob/master/R/sim_mvgam.R</w:t>
        </w:r>
      </w:hyperlink>
      <w:r>
        <w:t xml:space="preserve"> )</w:t>
      </w:r>
    </w:p>
  </w:comment>
  <w:comment w:id="73" w:author="Wells K.L." w:date="2022-01-18T21:55:00Z" w:initials="WK">
    <w:p w14:paraId="333AD223" w14:textId="734A17B3" w:rsidR="00BA112F" w:rsidRDefault="00BA112F">
      <w:pPr>
        <w:pStyle w:val="CommentText"/>
      </w:pPr>
      <w:r>
        <w:rPr>
          <w:rStyle w:val="CommentReference"/>
        </w:rPr>
        <w:annotationRef/>
      </w:r>
      <w:r>
        <w:t>Could you run this for a single series as well?? Would be interesting to see the output and this would also cover eq. 2.</w:t>
      </w:r>
    </w:p>
  </w:comment>
  <w:comment w:id="75" w:author="Wells K.L." w:date="2022-01-18T17:16:00Z" w:initials="KW">
    <w:p w14:paraId="29B7F8DF" w14:textId="3DFB794C" w:rsidR="00BA112F" w:rsidRDefault="00BA112F">
      <w:pPr>
        <w:pStyle w:val="CommentText"/>
      </w:pPr>
      <w:r>
        <w:rPr>
          <w:rStyle w:val="CommentReference"/>
        </w:rPr>
        <w:annotationRef/>
      </w:r>
      <w:r>
        <w:t>See comment above: this simulation set up is still unclear to me.</w:t>
      </w:r>
    </w:p>
  </w:comment>
  <w:comment w:id="76" w:author="Wells K.L." w:date="2022-01-18T17:35:00Z" w:initials="KW">
    <w:p w14:paraId="4DAB7982" w14:textId="34040A75" w:rsidR="00BA112F" w:rsidRDefault="00BA112F">
      <w:pPr>
        <w:pStyle w:val="CommentText"/>
      </w:pPr>
      <w:r>
        <w:rPr>
          <w:rStyle w:val="CommentReference"/>
        </w:rPr>
        <w:annotationRef/>
      </w:r>
      <w:r>
        <w:t xml:space="preserve">In line with this comment is also my first comment in the results for “trend”. If the simulations were done with </w:t>
      </w:r>
      <w:r w:rsidRPr="006B1447">
        <w:rPr>
          <w:i/>
          <w:iCs/>
          <w:lang w:val="en-AU"/>
        </w:rPr>
        <w:t>mvgam</w:t>
      </w:r>
      <w:r>
        <w:rPr>
          <w:i/>
          <w:iCs/>
          <w:lang w:val="en-AU"/>
        </w:rPr>
        <w:t xml:space="preserve"> </w:t>
      </w:r>
      <w:r>
        <w:t>for example, it would perhaps be unfair to compare performance of mvgam and mgcv?</w:t>
      </w:r>
    </w:p>
  </w:comment>
  <w:comment w:id="77" w:author="Nicholas Clark" w:date="2022-01-20T16:22:00Z" w:initials="NC">
    <w:p w14:paraId="21C27E9B" w14:textId="7781F7B4" w:rsidR="00BA112F" w:rsidRDefault="00BA112F">
      <w:pPr>
        <w:pStyle w:val="CommentText"/>
      </w:pPr>
      <w:r>
        <w:rPr>
          <w:rStyle w:val="CommentReference"/>
        </w:rPr>
        <w:annotationRef/>
      </w:r>
      <w:r>
        <w:t>The simulations were done outside of mvgam so it should be more fair</w:t>
      </w:r>
    </w:p>
  </w:comment>
  <w:comment w:id="78" w:author="Wells K.L." w:date="2022-01-18T22:25:00Z" w:initials="WK">
    <w:p w14:paraId="1770D9DD" w14:textId="7B4FA99A" w:rsidR="00BA112F" w:rsidRDefault="00BA112F">
      <w:pPr>
        <w:pStyle w:val="CommentText"/>
      </w:pPr>
      <w:r>
        <w:rPr>
          <w:rStyle w:val="CommentReference"/>
        </w:rPr>
        <w:annotationRef/>
      </w:r>
      <w:r>
        <w:t>OK but actually it would be interesting to test for different K? If  factor loadings are all pulled towards zero for possible regularization, I would set K to the number of series. Would a sufficiently large uber of K be a ;backup’ if different series show idiosyncratic dynamics that could be only captured in the model with sufficiently large K?</w:t>
      </w:r>
    </w:p>
  </w:comment>
  <w:comment w:id="79" w:author="Nicholas Clark" w:date="2022-01-20T16:23:00Z" w:initials="NC">
    <w:p w14:paraId="5008B484" w14:textId="06181B91" w:rsidR="00BA112F" w:rsidRDefault="00BA112F">
      <w:pPr>
        <w:pStyle w:val="CommentText"/>
      </w:pPr>
      <w:r>
        <w:rPr>
          <w:rStyle w:val="CommentReference"/>
        </w:rPr>
        <w:annotationRef/>
      </w:r>
      <w:r>
        <w:t>I’ve had a look at doing this and it does work, however the problem is that the trends become so flexible that they start to dominate, and the smooth functions become flat lines. So if we have a seasonal series, the trend will fluctuate perfectly across seasons and the seasonal smooth will be flat. This looks great in-sample, but forecasts become horrendous as there is no ‘memory’ of the seasonal pattern in the trend!</w:t>
      </w:r>
    </w:p>
  </w:comment>
  <w:comment w:id="82" w:author="Wells K.L." w:date="2022-01-18T17:19:00Z" w:initials="KW">
    <w:p w14:paraId="34CFD6E2" w14:textId="77777777" w:rsidR="005442D9" w:rsidRDefault="005442D9" w:rsidP="005442D9">
      <w:pPr>
        <w:pStyle w:val="CommentText"/>
      </w:pPr>
      <w:r>
        <w:rPr>
          <w:rStyle w:val="CommentReference"/>
        </w:rPr>
        <w:annotationRef/>
      </w:r>
      <w:r>
        <w:t>Mention this at end of the last paragraph where you give details of model fit already?</w:t>
      </w:r>
    </w:p>
  </w:comment>
  <w:comment w:id="83" w:author="Wells K.L." w:date="2022-01-18T11:51:00Z" w:initials="KW">
    <w:p w14:paraId="75CCAAC0" w14:textId="33CA6DC9" w:rsidR="00BA112F" w:rsidRDefault="00BA112F">
      <w:pPr>
        <w:pStyle w:val="CommentText"/>
      </w:pPr>
      <w:r>
        <w:rPr>
          <w:rStyle w:val="CommentReference"/>
        </w:rPr>
        <w:annotationRef/>
      </w:r>
      <w:r>
        <w:t xml:space="preserve">Any justification for this threshold? Tick </w:t>
      </w:r>
    </w:p>
  </w:comment>
  <w:comment w:id="84" w:author="Nicholas Clark" w:date="2022-01-20T16:36:00Z" w:initials="NC">
    <w:p w14:paraId="0A029A70" w14:textId="3F541601" w:rsidR="00BA112F" w:rsidRDefault="00BA112F">
      <w:pPr>
        <w:pStyle w:val="CommentText"/>
      </w:pPr>
      <w:r>
        <w:rPr>
          <w:rStyle w:val="CommentReference"/>
        </w:rPr>
        <w:annotationRef/>
      </w:r>
      <w:r>
        <w:t>This is what is typically used for calculating growing days in the plant sciences, so it is often used for arthropods. But it doesn’t matter too much here as we are not as focused on results but more on showcasing the method</w:t>
      </w:r>
    </w:p>
  </w:comment>
  <w:comment w:id="91" w:author="Wells K.L." w:date="2022-01-18T12:03:00Z" w:initials="KW">
    <w:p w14:paraId="14EBE88F" w14:textId="77777777" w:rsidR="00BA112F" w:rsidRDefault="00BA112F">
      <w:pPr>
        <w:pStyle w:val="CommentText"/>
      </w:pPr>
      <w:r>
        <w:rPr>
          <w:rStyle w:val="CommentReference"/>
        </w:rPr>
        <w:annotationRef/>
      </w:r>
      <w:r>
        <w:t>This one?</w:t>
      </w:r>
    </w:p>
    <w:p w14:paraId="2EB43C2E" w14:textId="77777777" w:rsidR="00BA112F" w:rsidRDefault="00BA112F" w:rsidP="008D4D16">
      <w:pPr>
        <w:autoSpaceDE w:val="0"/>
        <w:autoSpaceDN w:val="0"/>
        <w:adjustRightInd w:val="0"/>
        <w:rPr>
          <w:rFonts w:ascii="Calibri" w:hAnsi="Calibri" w:cs="Calibri"/>
          <w:sz w:val="22"/>
          <w:szCs w:val="22"/>
          <w:lang w:val="en-GB"/>
        </w:rPr>
      </w:pPr>
      <w:r>
        <w:rPr>
          <w:rFonts w:ascii="Calibri" w:hAnsi="Calibri" w:cs="Calibri"/>
          <w:sz w:val="22"/>
          <w:szCs w:val="22"/>
          <w:lang w:val="en-GB"/>
        </w:rPr>
        <w:t xml:space="preserve">Alasmari, S. and R. Wall (2021). "Metabolic rate and resource depletion in the tick Ixodes ricinus in response to temperature." </w:t>
      </w:r>
      <w:r>
        <w:rPr>
          <w:rFonts w:ascii="Calibri" w:hAnsi="Calibri" w:cs="Calibri"/>
          <w:sz w:val="22"/>
          <w:szCs w:val="22"/>
          <w:u w:val="single"/>
          <w:lang w:val="en-GB"/>
        </w:rPr>
        <w:t>Experimental and Applied Acarology</w:t>
      </w:r>
      <w:r>
        <w:rPr>
          <w:rFonts w:ascii="Calibri" w:hAnsi="Calibri" w:cs="Calibri"/>
          <w:sz w:val="22"/>
          <w:szCs w:val="22"/>
          <w:lang w:val="en-GB"/>
        </w:rPr>
        <w:t xml:space="preserve"> </w:t>
      </w:r>
      <w:r>
        <w:rPr>
          <w:rFonts w:ascii="Calibri" w:hAnsi="Calibri" w:cs="Calibri"/>
          <w:b/>
          <w:bCs/>
          <w:sz w:val="22"/>
          <w:szCs w:val="22"/>
          <w:lang w:val="en-GB"/>
        </w:rPr>
        <w:t>83</w:t>
      </w:r>
      <w:r>
        <w:rPr>
          <w:rFonts w:ascii="Calibri" w:hAnsi="Calibri" w:cs="Calibri"/>
          <w:sz w:val="22"/>
          <w:szCs w:val="22"/>
          <w:lang w:val="en-GB"/>
        </w:rPr>
        <w:t>(1): 81-93.</w:t>
      </w:r>
    </w:p>
    <w:p w14:paraId="005E0453" w14:textId="77777777" w:rsidR="00BA112F" w:rsidRDefault="00BA112F">
      <w:pPr>
        <w:pStyle w:val="CommentText"/>
      </w:pPr>
      <w:r>
        <w:t>Or rather a classic:</w:t>
      </w:r>
    </w:p>
    <w:p w14:paraId="562E7FA6" w14:textId="258A1609" w:rsidR="00BA112F" w:rsidRPr="008D4D16" w:rsidRDefault="00BA112F" w:rsidP="008D4D16">
      <w:pPr>
        <w:autoSpaceDE w:val="0"/>
        <w:autoSpaceDN w:val="0"/>
        <w:adjustRightInd w:val="0"/>
        <w:rPr>
          <w:rFonts w:ascii="Calibri" w:hAnsi="Calibri" w:cs="Calibri"/>
          <w:sz w:val="22"/>
          <w:szCs w:val="22"/>
          <w:lang w:val="en-GB"/>
        </w:rPr>
      </w:pPr>
      <w:r>
        <w:rPr>
          <w:rFonts w:ascii="Calibri" w:hAnsi="Calibri" w:cs="Calibri"/>
          <w:sz w:val="22"/>
          <w:szCs w:val="22"/>
          <w:lang w:val="en-GB"/>
        </w:rPr>
        <w:t xml:space="preserve">Clark, D. D. (1995). "Lower temperature limits for activity of several ixodid ticks (Acari: Ixodidae): Effects of body size and rate of temperature change." </w:t>
      </w:r>
      <w:r>
        <w:rPr>
          <w:rFonts w:ascii="Calibri" w:hAnsi="Calibri" w:cs="Calibri"/>
          <w:sz w:val="22"/>
          <w:szCs w:val="22"/>
          <w:u w:val="single"/>
          <w:lang w:val="en-GB"/>
        </w:rPr>
        <w:t>Journal of Medical Entomology</w:t>
      </w:r>
      <w:r>
        <w:rPr>
          <w:rFonts w:ascii="Calibri" w:hAnsi="Calibri" w:cs="Calibri"/>
          <w:sz w:val="22"/>
          <w:szCs w:val="22"/>
          <w:lang w:val="en-GB"/>
        </w:rPr>
        <w:t xml:space="preserve"> </w:t>
      </w:r>
      <w:r>
        <w:rPr>
          <w:rFonts w:ascii="Calibri" w:hAnsi="Calibri" w:cs="Calibri"/>
          <w:b/>
          <w:bCs/>
          <w:sz w:val="22"/>
          <w:szCs w:val="22"/>
          <w:lang w:val="en-GB"/>
        </w:rPr>
        <w:t>32</w:t>
      </w:r>
      <w:r>
        <w:rPr>
          <w:rFonts w:ascii="Calibri" w:hAnsi="Calibri" w:cs="Calibri"/>
          <w:sz w:val="22"/>
          <w:szCs w:val="22"/>
          <w:lang w:val="en-GB"/>
        </w:rPr>
        <w:t>(4): 449-452.</w:t>
      </w:r>
    </w:p>
  </w:comment>
  <w:comment w:id="94" w:author="Wells K.L." w:date="2022-01-18T17:30:00Z" w:initials="KW">
    <w:p w14:paraId="4C538413" w14:textId="15D0693B" w:rsidR="00BA112F" w:rsidRDefault="00BA112F">
      <w:pPr>
        <w:pStyle w:val="CommentText"/>
      </w:pPr>
      <w:r>
        <w:rPr>
          <w:rStyle w:val="CommentReference"/>
        </w:rPr>
        <w:annotationRef/>
      </w:r>
      <w:r>
        <w:t>The terminology around plot, sites and series is confusing. Do sites correspond to series?</w:t>
      </w:r>
    </w:p>
  </w:comment>
  <w:comment w:id="95" w:author="Wells K.L." w:date="2022-01-18T12:05:00Z" w:initials="KW">
    <w:p w14:paraId="6151622D" w14:textId="54BDDD78" w:rsidR="00BA112F" w:rsidRDefault="00BA112F">
      <w:pPr>
        <w:pStyle w:val="CommentText"/>
      </w:pPr>
      <w:r>
        <w:rPr>
          <w:rStyle w:val="CommentReference"/>
        </w:rPr>
        <w:annotationRef/>
      </w:r>
      <w:r>
        <w:t>Calendar weeks?</w:t>
      </w:r>
    </w:p>
  </w:comment>
  <w:comment w:id="96" w:author="Wells K.L." w:date="2022-01-18T21:59:00Z" w:initials="WK">
    <w:p w14:paraId="0743F532" w14:textId="7195264B" w:rsidR="00BA112F" w:rsidRDefault="00BA112F">
      <w:pPr>
        <w:pStyle w:val="CommentText"/>
      </w:pPr>
      <w:r>
        <w:rPr>
          <w:rStyle w:val="CommentReference"/>
        </w:rPr>
        <w:annotationRef/>
      </w:r>
      <w:r>
        <w:t>Wouldn’t it be of interest to run a ‘null’ model as a latent variable model only?? In theory, assume there would be enough latent variables such that for any given series. a latent variable (with a large factor loading for the given series only) could replace any smoothing variable, including time-varying covariates such cum-gdd?</w:t>
      </w:r>
    </w:p>
  </w:comment>
  <w:comment w:id="97" w:author="Nicholas Clark" w:date="2022-01-21T17:12:00Z" w:initials="NC">
    <w:p w14:paraId="7BDD3CC2" w14:textId="0BC6AD67" w:rsidR="003115C6" w:rsidRDefault="003115C6">
      <w:pPr>
        <w:pStyle w:val="CommentText"/>
      </w:pPr>
      <w:r>
        <w:rPr>
          <w:rStyle w:val="CommentReference"/>
        </w:rPr>
        <w:annotationRef/>
      </w:r>
      <w:r>
        <w:t>Yes this can happen but it will massively overfit, meaning that the forecast will likely be a mess!</w:t>
      </w:r>
    </w:p>
  </w:comment>
  <w:comment w:id="98" w:author="Wells K.L." w:date="2022-01-18T17:23:00Z" w:initials="KW">
    <w:p w14:paraId="0FB35C38" w14:textId="2941D797" w:rsidR="00BA112F" w:rsidRDefault="00BA112F">
      <w:pPr>
        <w:pStyle w:val="CommentText"/>
      </w:pPr>
      <w:r>
        <w:rPr>
          <w:rStyle w:val="CommentReference"/>
        </w:rPr>
        <w:annotationRef/>
      </w:r>
      <w:r>
        <w:t>“</w:t>
      </w:r>
      <w:r>
        <w:rPr>
          <w:rStyle w:val="pl-smi"/>
        </w:rPr>
        <w:t>siteID” is not defined. Also the latent factors are not mentioned in the model</w:t>
      </w:r>
    </w:p>
  </w:comment>
  <w:comment w:id="99" w:author="Wells K.L." w:date="2022-01-18T17:26:00Z" w:initials="KW">
    <w:p w14:paraId="77813336" w14:textId="096D9756" w:rsidR="00BA112F" w:rsidRDefault="00BA112F">
      <w:pPr>
        <w:pStyle w:val="CommentText"/>
      </w:pPr>
      <w:r>
        <w:rPr>
          <w:rStyle w:val="CommentReference"/>
        </w:rPr>
        <w:annotationRef/>
      </w:r>
      <w:r>
        <w:t>This is somewhat confusing because it seem there is a site-specific and a global seasonal smooth in the equation? This is not necessarily a hierarchical model?</w:t>
      </w:r>
    </w:p>
  </w:comment>
  <w:comment w:id="100" w:author="Nicholas Clark" w:date="2022-01-21T17:01:00Z" w:initials="NC">
    <w:p w14:paraId="1E6932EE" w14:textId="0D036CF6" w:rsidR="00686551" w:rsidRDefault="00686551">
      <w:pPr>
        <w:pStyle w:val="CommentText"/>
      </w:pPr>
      <w:r>
        <w:rPr>
          <w:rStyle w:val="CommentReference"/>
        </w:rPr>
        <w:annotationRef/>
      </w:r>
      <w:r>
        <w:t>Yes technically it is hierarchical. From the Pederson PeerJ paper: “</w:t>
      </w:r>
      <w:r w:rsidRPr="00686551">
        <w:t>In a GAM, this occurs via the enforcement of a smoothness criterion on the variability of a functional relationship, pulling parameters toward some function that is assumed to be totally smooth (such as a straight line) by penalizing squared deviations from that totally smooth function.</w:t>
      </w:r>
      <w:r w:rsidRPr="00686551">
        <w:t xml:space="preserve"> </w:t>
      </w:r>
      <w:r>
        <w:t>A</w:t>
      </w:r>
      <w:r w:rsidRPr="00686551">
        <w:t xml:space="preserve"> natural extension to the standard GAM framework is to allow smooth functional relationships between predictor and response to vary between groups, but in such a way that </w:t>
      </w:r>
      <w:r w:rsidRPr="00686551">
        <w:rPr>
          <w:b/>
          <w:bCs/>
        </w:rPr>
        <w:t>the different functions are in some sense pooled toward a common shape</w:t>
      </w:r>
      <w:r>
        <w:t>”</w:t>
      </w:r>
      <w:r w:rsidR="003A4C34">
        <w:t>. In our example, the series share information to estimate the global seasonality, while deviations from that global shape are penalised</w:t>
      </w:r>
    </w:p>
  </w:comment>
  <w:comment w:id="106" w:author="Wells K.L." w:date="2022-01-18T17:34:00Z" w:initials="KW">
    <w:p w14:paraId="3980DA20" w14:textId="7226983E" w:rsidR="00BA112F" w:rsidRDefault="00BA112F">
      <w:pPr>
        <w:pStyle w:val="CommentText"/>
      </w:pPr>
      <w:r>
        <w:rPr>
          <w:rStyle w:val="CommentReference"/>
        </w:rPr>
        <w:annotationRef/>
      </w:r>
      <w:r>
        <w:t>Unclear – what kind of trend?</w:t>
      </w:r>
    </w:p>
  </w:comment>
  <w:comment w:id="107" w:author="Wells K.L." w:date="2022-01-18T17:47:00Z" w:initials="KW">
    <w:p w14:paraId="6738FED4" w14:textId="7026A874" w:rsidR="00BA112F" w:rsidRDefault="00BA112F">
      <w:pPr>
        <w:pStyle w:val="CommentText"/>
      </w:pPr>
      <w:r>
        <w:rPr>
          <w:rStyle w:val="CommentReference"/>
        </w:rPr>
        <w:annotationRef/>
      </w:r>
      <w:r>
        <w:t>Interesting!!</w:t>
      </w:r>
    </w:p>
  </w:comment>
  <w:comment w:id="115" w:author="Wells K.L." w:date="2022-01-18T17:40:00Z" w:initials="KW">
    <w:p w14:paraId="03A873BA" w14:textId="7C321A45" w:rsidR="00BA112F" w:rsidRDefault="00BA112F">
      <w:pPr>
        <w:pStyle w:val="CommentText"/>
      </w:pPr>
      <w:r>
        <w:rPr>
          <w:rStyle w:val="CommentReference"/>
        </w:rPr>
        <w:annotationRef/>
      </w:r>
      <w:r>
        <w:t xml:space="preserve">Not defined but good idea to introduce an abbreviation for the dynamic GAMs </w:t>
      </w:r>
    </w:p>
  </w:comment>
  <w:comment w:id="116" w:author="Wells K.L." w:date="2022-01-18T17:42:00Z" w:initials="KW">
    <w:p w14:paraId="2926BFE8" w14:textId="1DEA96C1" w:rsidR="00BA112F" w:rsidRDefault="00BA112F">
      <w:pPr>
        <w:pStyle w:val="CommentText"/>
      </w:pPr>
      <w:r>
        <w:rPr>
          <w:rStyle w:val="CommentReference"/>
        </w:rPr>
        <w:annotationRef/>
      </w:r>
      <w:r>
        <w:t xml:space="preserve">Mmmh, overall it’s a generalized model with a linear predictor so following GAM and GLMM style, one could also suggest GADFM or better </w:t>
      </w:r>
      <w:r w:rsidRPr="00AD7614">
        <w:rPr>
          <w:b/>
          <w:bCs/>
        </w:rPr>
        <w:t>GADM</w:t>
      </w:r>
      <w:r>
        <w:t xml:space="preserve">? </w:t>
      </w:r>
    </w:p>
  </w:comment>
  <w:comment w:id="118" w:author="Wells K.L." w:date="2022-01-18T22:43:00Z" w:initials="WK">
    <w:p w14:paraId="7FA578AD" w14:textId="39A1CB2B" w:rsidR="00BA112F" w:rsidRDefault="00BA112F">
      <w:pPr>
        <w:pStyle w:val="CommentText"/>
      </w:pPr>
      <w:r>
        <w:rPr>
          <w:rStyle w:val="CommentReference"/>
        </w:rPr>
        <w:annotationRef/>
      </w:r>
      <w:r>
        <w:t>So is there any explanation of how latent variables/ trend are used within the forecast/predictions?</w:t>
      </w:r>
    </w:p>
  </w:comment>
  <w:comment w:id="119" w:author="Nicholas Clark" w:date="2022-01-21T16:56:00Z" w:initials="NC">
    <w:p w14:paraId="15DF5D31" w14:textId="552F12F6" w:rsidR="00E66CA4" w:rsidRDefault="00E66CA4">
      <w:pPr>
        <w:pStyle w:val="CommentText"/>
      </w:pPr>
      <w:r>
        <w:rPr>
          <w:rStyle w:val="CommentReference"/>
        </w:rPr>
        <w:annotationRef/>
      </w:r>
      <w:r>
        <w:t>As each latent variable / trend has a time series equation</w:t>
      </w:r>
      <w:r w:rsidR="001008D6">
        <w:t xml:space="preserve"> we simply extend it forward </w:t>
      </w:r>
      <w:r w:rsidR="000F46AA">
        <w:t>the required number of timesteps</w:t>
      </w:r>
    </w:p>
  </w:comment>
  <w:comment w:id="123" w:author="Wells K.L." w:date="2022-01-18T22:57:00Z" w:initials="WK">
    <w:p w14:paraId="31D57E7C" w14:textId="4B9E9F3F" w:rsidR="00BA112F" w:rsidRDefault="00BA112F">
      <w:pPr>
        <w:pStyle w:val="CommentText"/>
      </w:pPr>
      <w:r>
        <w:rPr>
          <w:rStyle w:val="CommentReference"/>
        </w:rPr>
        <w:annotationRef/>
      </w:r>
      <w:r>
        <w:t>Not sure if this is a good edit here. In fact could latent variables with random walk constraints only evolve into non-linear variables during MCMC sampling?</w:t>
      </w:r>
    </w:p>
  </w:comment>
  <w:comment w:id="124" w:author="Nicholas Clark" w:date="2022-01-20T16:32:00Z" w:initials="NC">
    <w:p w14:paraId="799D6F35" w14:textId="6ED29C76" w:rsidR="00BA112F" w:rsidRDefault="00BA112F">
      <w:pPr>
        <w:pStyle w:val="CommentText"/>
      </w:pPr>
      <w:r>
        <w:rPr>
          <w:rStyle w:val="CommentReference"/>
        </w:rPr>
        <w:annotationRef/>
      </w:r>
      <w:r>
        <w:t xml:space="preserve">Yes the fit to the data would be non-linear but the forecast equation will still be linear. What I mean here is true non-linear dynamics, such as simple quadratics or even more complex mechanisms (see the lynx example here where the workshop organisers use smooths for lags: </w:t>
      </w:r>
      <w:hyperlink r:id="rId3" w:history="1">
        <w:r w:rsidRPr="007718DC">
          <w:rPr>
            <w:rStyle w:val="Hyperlink"/>
          </w:rPr>
          <w:t>https://github.com/noamross/mgcv-esa-2018/blob/master/example-nonlinear-timeseries.Rmd</w:t>
        </w:r>
      </w:hyperlink>
      <w:r>
        <w:t xml:space="preserve"> )  </w:t>
      </w:r>
    </w:p>
  </w:comment>
  <w:comment w:id="129" w:author="Wells K.L." w:date="2022-01-18T23:00:00Z" w:initials="WK">
    <w:p w14:paraId="63071D29" w14:textId="49409EBA" w:rsidR="00BA112F" w:rsidRDefault="00BA112F">
      <w:pPr>
        <w:pStyle w:val="CommentText"/>
      </w:pPr>
      <w:r>
        <w:rPr>
          <w:rStyle w:val="CommentReference"/>
        </w:rPr>
        <w:annotationRef/>
      </w:r>
      <w:r>
        <w:t>I guess this shouldn’t be mentioned here but could be interesting to put some thought into latent variable models and distributed lag models?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7BFB523A" w15:done="0"/>
  <w15:commentEx w15:paraId="4FD96C0D" w15:done="0"/>
  <w15:commentEx w15:paraId="3A28CEE1" w15:paraIdParent="4FD96C0D" w15:done="0"/>
  <w15:commentEx w15:paraId="741221D2" w15:done="0"/>
  <w15:commentEx w15:paraId="5E8CF761" w15:paraIdParent="741221D2" w15:done="0"/>
  <w15:commentEx w15:paraId="34C07AB7" w15:done="0"/>
  <w15:commentEx w15:paraId="0376CA0A" w15:done="0"/>
  <w15:commentEx w15:paraId="5049767A" w15:paraIdParent="0376CA0A" w15:done="0"/>
  <w15:commentEx w15:paraId="13EFC1E4" w15:done="0"/>
  <w15:commentEx w15:paraId="3F990EB8" w15:paraIdParent="13EFC1E4" w15:done="0"/>
  <w15:commentEx w15:paraId="0749C32C" w15:paraIdParent="13EFC1E4" w15:done="0"/>
  <w15:commentEx w15:paraId="6628D9BB" w15:done="0"/>
  <w15:commentEx w15:paraId="4C6D3E02" w15:done="0"/>
  <w15:commentEx w15:paraId="4A6C1DFB" w15:paraIdParent="4C6D3E02" w15:done="0"/>
  <w15:commentEx w15:paraId="1420CCBB" w15:done="0"/>
  <w15:commentEx w15:paraId="47216905" w15:paraIdParent="1420CCBB" w15:done="0"/>
  <w15:commentEx w15:paraId="72B99786" w15:paraIdParent="1420CCBB" w15:done="0"/>
  <w15:commentEx w15:paraId="65EDF7EC" w15:done="0"/>
  <w15:commentEx w15:paraId="062A78AF" w15:paraIdParent="65EDF7EC" w15:done="0"/>
  <w15:commentEx w15:paraId="710820F9" w15:done="0"/>
  <w15:commentEx w15:paraId="21664DCC" w15:paraIdParent="710820F9" w15:done="0"/>
  <w15:commentEx w15:paraId="49D08342" w15:done="0"/>
  <w15:commentEx w15:paraId="3DE96289" w15:done="0"/>
  <w15:commentEx w15:paraId="30789E51" w15:done="0"/>
  <w15:commentEx w15:paraId="6BA87C38" w15:done="0"/>
  <w15:commentEx w15:paraId="7574E723" w15:paraIdParent="6BA87C38" w15:done="0"/>
  <w15:commentEx w15:paraId="37D5C637" w15:done="0"/>
  <w15:commentEx w15:paraId="51C791F7" w15:done="0"/>
  <w15:commentEx w15:paraId="523C3EE7" w15:done="0"/>
  <w15:commentEx w15:paraId="4C54C1EA" w15:done="0"/>
  <w15:commentEx w15:paraId="149AA02F" w15:paraIdParent="4C54C1EA" w15:done="0"/>
  <w15:commentEx w15:paraId="5270A897" w15:paraIdParent="4C54C1EA" w15:done="0"/>
  <w15:commentEx w15:paraId="526EEC54" w15:done="0"/>
  <w15:commentEx w15:paraId="5228D94C" w15:done="0"/>
  <w15:commentEx w15:paraId="3AF97B25" w15:paraIdParent="5228D94C" w15:done="0"/>
  <w15:commentEx w15:paraId="6E577A8F" w15:done="0"/>
  <w15:commentEx w15:paraId="38DB144C" w15:paraIdParent="6E577A8F" w15:done="0"/>
  <w15:commentEx w15:paraId="63C1FF41" w15:done="0"/>
  <w15:commentEx w15:paraId="242A4C80" w15:paraIdParent="63C1FF41" w15:done="0"/>
  <w15:commentEx w15:paraId="38938B39" w15:paraIdParent="63C1FF41" w15:done="0"/>
  <w15:commentEx w15:paraId="333AD223" w15:done="0"/>
  <w15:commentEx w15:paraId="29B7F8DF" w15:done="0"/>
  <w15:commentEx w15:paraId="4DAB7982" w15:paraIdParent="29B7F8DF" w15:done="0"/>
  <w15:commentEx w15:paraId="21C27E9B" w15:paraIdParent="29B7F8DF" w15:done="0"/>
  <w15:commentEx w15:paraId="1770D9DD" w15:done="0"/>
  <w15:commentEx w15:paraId="5008B484" w15:paraIdParent="1770D9DD" w15:done="0"/>
  <w15:commentEx w15:paraId="34CFD6E2" w15:done="0"/>
  <w15:commentEx w15:paraId="75CCAAC0" w15:done="0"/>
  <w15:commentEx w15:paraId="0A029A70" w15:paraIdParent="75CCAAC0" w15:done="0"/>
  <w15:commentEx w15:paraId="562E7FA6" w15:done="0"/>
  <w15:commentEx w15:paraId="4C538413" w15:done="0"/>
  <w15:commentEx w15:paraId="6151622D" w15:done="0"/>
  <w15:commentEx w15:paraId="0743F532" w15:done="0"/>
  <w15:commentEx w15:paraId="7BDD3CC2" w15:paraIdParent="0743F532" w15:done="0"/>
  <w15:commentEx w15:paraId="0FB35C38" w15:done="0"/>
  <w15:commentEx w15:paraId="77813336" w15:done="0"/>
  <w15:commentEx w15:paraId="1E6932EE" w15:paraIdParent="77813336" w15:done="0"/>
  <w15:commentEx w15:paraId="3980DA20" w15:done="0"/>
  <w15:commentEx w15:paraId="6738FED4" w15:done="0"/>
  <w15:commentEx w15:paraId="03A873BA" w15:done="0"/>
  <w15:commentEx w15:paraId="2926BFE8" w15:paraIdParent="03A873BA" w15:done="0"/>
  <w15:commentEx w15:paraId="7FA578AD" w15:done="0"/>
  <w15:commentEx w15:paraId="15DF5D31" w15:paraIdParent="7FA578AD" w15:done="0"/>
  <w15:commentEx w15:paraId="31D57E7C" w15:done="0"/>
  <w15:commentEx w15:paraId="799D6F35" w15:paraIdParent="31D57E7C" w15:done="0"/>
  <w15:commentEx w15:paraId="63071D2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591BDBF" w16cex:dateUtc="2022-01-18T22:29:00Z"/>
  <w16cex:commentExtensible w16cex:durableId="259009B8" w16cex:dateUtc="2022-01-17T15:28:00Z"/>
  <w16cex:commentExtensible w16cex:durableId="2593F826" w16cex:dateUtc="2022-01-20T05:03:00Z"/>
  <w16cex:commentExtensible w16cex:durableId="259158AA" w16cex:dateUtc="2022-01-18T15:18:00Z"/>
  <w16cex:commentExtensible w16cex:durableId="2593F764" w16cex:dateUtc="2022-01-20T04:59:00Z"/>
  <w16cex:commentExtensible w16cex:durableId="25900B55" w16cex:dateUtc="2022-01-17T15:35:00Z"/>
  <w16cex:commentExtensible w16cex:durableId="25900C84" w16cex:dateUtc="2022-01-17T15:40:00Z"/>
  <w16cex:commentExtensible w16cex:durableId="2593F931" w16cex:dateUtc="2022-01-20T05:07:00Z"/>
  <w16cex:commentExtensible w16cex:durableId="25900F47" w16cex:dateUtc="2022-01-17T15:52:00Z"/>
  <w16cex:commentExtensible w16cex:durableId="25900F9F" w16cex:dateUtc="2022-01-17T15:54:00Z"/>
  <w16cex:commentExtensible w16cex:durableId="2593F9AC" w16cex:dateUtc="2022-01-20T05:09:00Z"/>
  <w16cex:commentExtensible w16cex:durableId="2590146F" w16cex:dateUtc="2022-01-17T16:14:00Z"/>
  <w16cex:commentExtensible w16cex:durableId="25901236" w16cex:dateUtc="2022-01-17T16:05:00Z"/>
  <w16cex:commentExtensible w16cex:durableId="2593FA63" w16cex:dateUtc="2022-01-20T05:12:00Z"/>
  <w16cex:commentExtensible w16cex:durableId="259066C4" w16cex:dateUtc="2022-01-17T22:05:00Z"/>
  <w16cex:commentExtensible w16cex:durableId="2593FAC8" w16cex:dateUtc="2022-01-20T05:14:00Z"/>
  <w16cex:commentExtensible w16cex:durableId="2593FBF8" w16cex:dateUtc="2022-01-20T05:19:00Z"/>
  <w16cex:commentExtensible w16cex:durableId="259067F9" w16cex:dateUtc="2022-01-17T22:11:00Z"/>
  <w16cex:commentExtensible w16cex:durableId="2593FC2B" w16cex:dateUtc="2022-01-20T05:20:00Z"/>
  <w16cex:commentExtensible w16cex:durableId="25901A8F" w16cex:dateUtc="2022-01-17T16:40:00Z"/>
  <w16cex:commentExtensible w16cex:durableId="259406D8" w16cex:dateUtc="2022-01-20T06:05:00Z"/>
  <w16cex:commentExtensible w16cex:durableId="25901AF4" w16cex:dateUtc="2022-01-17T16:42:00Z"/>
  <w16cex:commentExtensible w16cex:durableId="25916447" w16cex:dateUtc="2022-01-18T16:07:00Z"/>
  <w16cex:commentExtensible w16cex:durableId="2591692B" w16cex:dateUtc="2022-01-18T16:28:00Z"/>
  <w16cex:commentExtensible w16cex:durableId="259169CC" w16cex:dateUtc="2022-01-18T16:31:00Z"/>
  <w16cex:commentExtensible w16cex:durableId="25940830" w16cex:dateUtc="2022-01-20T06:11:00Z"/>
  <w16cex:commentExtensible w16cex:durableId="25906A1A" w16cex:dateUtc="2022-01-17T22:20:00Z"/>
  <w16cex:commentExtensible w16cex:durableId="2591086B" w16cex:dateUtc="2022-01-18T09:35:00Z"/>
  <w16cex:commentExtensible w16cex:durableId="25916CBE" w16cex:dateUtc="2022-01-18T16:43:00Z"/>
  <w16cex:commentExtensible w16cex:durableId="259071F9" w16cex:dateUtc="2022-01-17T22:53:00Z"/>
  <w16cex:commentExtensible w16cex:durableId="25910BEE" w16cex:dateUtc="2022-01-18T09:50:00Z"/>
  <w16cex:commentExtensible w16cex:durableId="25910C5A" w16cex:dateUtc="2022-01-18T09:52:00Z"/>
  <w16cex:commentExtensible w16cex:durableId="25910D12" w16cex:dateUtc="2022-01-18T09:55:00Z"/>
  <w16cex:commentExtensible w16cex:durableId="259110CB" w16cex:dateUtc="2022-01-18T10:11:00Z"/>
  <w16cex:commentExtensible w16cex:durableId="25940E7D" w16cex:dateUtc="2022-01-20T06:38:00Z"/>
  <w16cex:commentExtensible w16cex:durableId="259171FA" w16cex:dateUtc="2022-01-18T17:06:00Z"/>
  <w16cex:commentExtensible w16cex:durableId="25953FE1" w16cex:dateUtc="2022-01-21T04:21:00Z"/>
  <w16cex:commentExtensible w16cex:durableId="25917343" w16cex:dateUtc="2022-01-18T17:11:00Z"/>
  <w16cex:commentExtensible w16cex:durableId="259173F3" w16cex:dateUtc="2022-01-18T17:14:00Z"/>
  <w16cex:commentExtensible w16cex:durableId="25940B4E" w16cex:dateUtc="2022-01-20T06:24:00Z"/>
  <w16cex:commentExtensible w16cex:durableId="2591B5CA" w16cex:dateUtc="2022-01-18T21:55:00Z"/>
  <w16cex:commentExtensible w16cex:durableId="2591745F" w16cex:dateUtc="2022-01-18T17:16:00Z"/>
  <w16cex:commentExtensible w16cex:durableId="259178CE" w16cex:dateUtc="2022-01-18T17:35:00Z"/>
  <w16cex:commentExtensible w16cex:durableId="25940AC5" w16cex:dateUtc="2022-01-20T06:22:00Z"/>
  <w16cex:commentExtensible w16cex:durableId="2591BCDC" w16cex:dateUtc="2022-01-18T22:25:00Z"/>
  <w16cex:commentExtensible w16cex:durableId="25940B12" w16cex:dateUtc="2022-01-20T06:23:00Z"/>
  <w16cex:commentExtensible w16cex:durableId="25917526" w16cex:dateUtc="2022-01-18T17:19:00Z"/>
  <w16cex:commentExtensible w16cex:durableId="2591285F" w16cex:dateUtc="2022-01-18T11:51:00Z"/>
  <w16cex:commentExtensible w16cex:durableId="25940E0A" w16cex:dateUtc="2022-01-20T06:36:00Z"/>
  <w16cex:commentExtensible w16cex:durableId="25912AF4" w16cex:dateUtc="2022-01-18T12:03:00Z"/>
  <w16cex:commentExtensible w16cex:durableId="259177B0" w16cex:dateUtc="2022-01-18T17:30:00Z"/>
  <w16cex:commentExtensible w16cex:durableId="25912B6D" w16cex:dateUtc="2022-01-18T12:05:00Z"/>
  <w16cex:commentExtensible w16cex:durableId="2591B6D1" w16cex:dateUtc="2022-01-18T21:59:00Z"/>
  <w16cex:commentExtensible w16cex:durableId="259567F1" w16cex:dateUtc="2022-01-21T07:12:00Z"/>
  <w16cex:commentExtensible w16cex:durableId="25917616" w16cex:dateUtc="2022-01-18T17:23:00Z"/>
  <w16cex:commentExtensible w16cex:durableId="259176E3" w16cex:dateUtc="2022-01-18T17:26:00Z"/>
  <w16cex:commentExtensible w16cex:durableId="25956565" w16cex:dateUtc="2022-01-21T07:01:00Z"/>
  <w16cex:commentExtensible w16cex:durableId="2591789E" w16cex:dateUtc="2022-01-18T17:34:00Z"/>
  <w16cex:commentExtensible w16cex:durableId="25917BB3" w16cex:dateUtc="2022-01-18T17:47:00Z"/>
  <w16cex:commentExtensible w16cex:durableId="25917A1F" w16cex:dateUtc="2022-01-18T17:40:00Z"/>
  <w16cex:commentExtensible w16cex:durableId="25917A78" w16cex:dateUtc="2022-01-18T17:42:00Z"/>
  <w16cex:commentExtensible w16cex:durableId="2591C12E" w16cex:dateUtc="2022-01-18T22:43:00Z"/>
  <w16cex:commentExtensible w16cex:durableId="25956428" w16cex:dateUtc="2022-01-21T06:56:00Z"/>
  <w16cex:commentExtensible w16cex:durableId="2591C455" w16cex:dateUtc="2022-01-18T22:57:00Z"/>
  <w16cex:commentExtensible w16cex:durableId="25940D0A" w16cex:dateUtc="2022-01-20T06:32:00Z"/>
  <w16cex:commentExtensible w16cex:durableId="2591C51E" w16cex:dateUtc="2022-01-18T23:0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BFB523A" w16cid:durableId="2591BDBF"/>
  <w16cid:commentId w16cid:paraId="4FD96C0D" w16cid:durableId="259009B8"/>
  <w16cid:commentId w16cid:paraId="3A28CEE1" w16cid:durableId="2593F826"/>
  <w16cid:commentId w16cid:paraId="741221D2" w16cid:durableId="259158AA"/>
  <w16cid:commentId w16cid:paraId="5E8CF761" w16cid:durableId="2593F764"/>
  <w16cid:commentId w16cid:paraId="34C07AB7" w16cid:durableId="25900B55"/>
  <w16cid:commentId w16cid:paraId="0376CA0A" w16cid:durableId="25900C84"/>
  <w16cid:commentId w16cid:paraId="5049767A" w16cid:durableId="2593F931"/>
  <w16cid:commentId w16cid:paraId="13EFC1E4" w16cid:durableId="25900F47"/>
  <w16cid:commentId w16cid:paraId="3F990EB8" w16cid:durableId="25900F9F"/>
  <w16cid:commentId w16cid:paraId="0749C32C" w16cid:durableId="2593F9AC"/>
  <w16cid:commentId w16cid:paraId="6628D9BB" w16cid:durableId="2590146F"/>
  <w16cid:commentId w16cid:paraId="4C6D3E02" w16cid:durableId="25901236"/>
  <w16cid:commentId w16cid:paraId="4A6C1DFB" w16cid:durableId="2593FA63"/>
  <w16cid:commentId w16cid:paraId="1420CCBB" w16cid:durableId="259066C4"/>
  <w16cid:commentId w16cid:paraId="47216905" w16cid:durableId="2593FAC8"/>
  <w16cid:commentId w16cid:paraId="72B99786" w16cid:durableId="2593FBF8"/>
  <w16cid:commentId w16cid:paraId="65EDF7EC" w16cid:durableId="259067F9"/>
  <w16cid:commentId w16cid:paraId="062A78AF" w16cid:durableId="2593FC2B"/>
  <w16cid:commentId w16cid:paraId="710820F9" w16cid:durableId="25901A8F"/>
  <w16cid:commentId w16cid:paraId="21664DCC" w16cid:durableId="259406D8"/>
  <w16cid:commentId w16cid:paraId="49D08342" w16cid:durableId="25901AF4"/>
  <w16cid:commentId w16cid:paraId="3DE96289" w16cid:durableId="25916447"/>
  <w16cid:commentId w16cid:paraId="30789E51" w16cid:durableId="2591692B"/>
  <w16cid:commentId w16cid:paraId="6BA87C38" w16cid:durableId="259169CC"/>
  <w16cid:commentId w16cid:paraId="7574E723" w16cid:durableId="25940830"/>
  <w16cid:commentId w16cid:paraId="37D5C637" w16cid:durableId="25906A1A"/>
  <w16cid:commentId w16cid:paraId="51C791F7" w16cid:durableId="2591086B"/>
  <w16cid:commentId w16cid:paraId="523C3EE7" w16cid:durableId="25916CBE"/>
  <w16cid:commentId w16cid:paraId="4C54C1EA" w16cid:durableId="259071F9"/>
  <w16cid:commentId w16cid:paraId="149AA02F" w16cid:durableId="25910BEE"/>
  <w16cid:commentId w16cid:paraId="5270A897" w16cid:durableId="25910C5A"/>
  <w16cid:commentId w16cid:paraId="526EEC54" w16cid:durableId="25910D12"/>
  <w16cid:commentId w16cid:paraId="5228D94C" w16cid:durableId="259110CB"/>
  <w16cid:commentId w16cid:paraId="3AF97B25" w16cid:durableId="25940E7D"/>
  <w16cid:commentId w16cid:paraId="6E577A8F" w16cid:durableId="259171FA"/>
  <w16cid:commentId w16cid:paraId="38DB144C" w16cid:durableId="25953FE1"/>
  <w16cid:commentId w16cid:paraId="63C1FF41" w16cid:durableId="25917343"/>
  <w16cid:commentId w16cid:paraId="242A4C80" w16cid:durableId="259173F3"/>
  <w16cid:commentId w16cid:paraId="38938B39" w16cid:durableId="25940B4E"/>
  <w16cid:commentId w16cid:paraId="333AD223" w16cid:durableId="2591B5CA"/>
  <w16cid:commentId w16cid:paraId="29B7F8DF" w16cid:durableId="2591745F"/>
  <w16cid:commentId w16cid:paraId="4DAB7982" w16cid:durableId="259178CE"/>
  <w16cid:commentId w16cid:paraId="21C27E9B" w16cid:durableId="25940AC5"/>
  <w16cid:commentId w16cid:paraId="1770D9DD" w16cid:durableId="2591BCDC"/>
  <w16cid:commentId w16cid:paraId="5008B484" w16cid:durableId="25940B12"/>
  <w16cid:commentId w16cid:paraId="34CFD6E2" w16cid:durableId="25917526"/>
  <w16cid:commentId w16cid:paraId="75CCAAC0" w16cid:durableId="2591285F"/>
  <w16cid:commentId w16cid:paraId="0A029A70" w16cid:durableId="25940E0A"/>
  <w16cid:commentId w16cid:paraId="562E7FA6" w16cid:durableId="25912AF4"/>
  <w16cid:commentId w16cid:paraId="4C538413" w16cid:durableId="259177B0"/>
  <w16cid:commentId w16cid:paraId="6151622D" w16cid:durableId="25912B6D"/>
  <w16cid:commentId w16cid:paraId="0743F532" w16cid:durableId="2591B6D1"/>
  <w16cid:commentId w16cid:paraId="7BDD3CC2" w16cid:durableId="259567F1"/>
  <w16cid:commentId w16cid:paraId="0FB35C38" w16cid:durableId="25917616"/>
  <w16cid:commentId w16cid:paraId="77813336" w16cid:durableId="259176E3"/>
  <w16cid:commentId w16cid:paraId="1E6932EE" w16cid:durableId="25956565"/>
  <w16cid:commentId w16cid:paraId="3980DA20" w16cid:durableId="2591789E"/>
  <w16cid:commentId w16cid:paraId="6738FED4" w16cid:durableId="25917BB3"/>
  <w16cid:commentId w16cid:paraId="03A873BA" w16cid:durableId="25917A1F"/>
  <w16cid:commentId w16cid:paraId="2926BFE8" w16cid:durableId="25917A78"/>
  <w16cid:commentId w16cid:paraId="7FA578AD" w16cid:durableId="2591C12E"/>
  <w16cid:commentId w16cid:paraId="15DF5D31" w16cid:durableId="25956428"/>
  <w16cid:commentId w16cid:paraId="31D57E7C" w16cid:durableId="2591C455"/>
  <w16cid:commentId w16cid:paraId="799D6F35" w16cid:durableId="25940D0A"/>
  <w16cid:commentId w16cid:paraId="63071D29" w16cid:durableId="2591C51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3A6C3F"/>
    <w:multiLevelType w:val="hybridMultilevel"/>
    <w:tmpl w:val="E42AAEA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64B4F91"/>
    <w:multiLevelType w:val="hybridMultilevel"/>
    <w:tmpl w:val="4A82E4E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C0D29EC"/>
    <w:multiLevelType w:val="hybridMultilevel"/>
    <w:tmpl w:val="F48C65E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5BA34755"/>
    <w:multiLevelType w:val="hybridMultilevel"/>
    <w:tmpl w:val="8DA8DF4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5BC72564"/>
    <w:multiLevelType w:val="hybridMultilevel"/>
    <w:tmpl w:val="62AE1D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C2F6CFC"/>
    <w:multiLevelType w:val="hybridMultilevel"/>
    <w:tmpl w:val="9B56B6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5"/>
  </w:num>
  <w:num w:numId="4">
    <w:abstractNumId w:val="3"/>
  </w:num>
  <w:num w:numId="5">
    <w:abstractNumId w:val="0"/>
  </w:num>
  <w:num w:numId="6">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Wells K.L.">
    <w15:presenceInfo w15:providerId="AD" w15:userId="S::k.l.wells@Swansea.ac.uk::628540d5-e057-4faf-9d07-3b16aa885af7"/>
  </w15:person>
  <w15:person w15:author="Nicholas Clark">
    <w15:presenceInfo w15:providerId="None" w15:userId="Nicholas Clark"/>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Ecology&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f9axttepoe0zx2etvp55p52mvdv9fw55dzaf&quot;&gt;Clark_regionalprevalence_endnotelibrary&lt;record-ids&gt;&lt;item&gt;777&lt;/item&gt;&lt;item&gt;1096&lt;/item&gt;&lt;item&gt;1454&lt;/item&gt;&lt;item&gt;1671&lt;/item&gt;&lt;item&gt;1876&lt;/item&gt;&lt;item&gt;1953&lt;/item&gt;&lt;item&gt;2106&lt;/item&gt;&lt;item&gt;2107&lt;/item&gt;&lt;item&gt;2108&lt;/item&gt;&lt;item&gt;2114&lt;/item&gt;&lt;item&gt;2115&lt;/item&gt;&lt;item&gt;2129&lt;/item&gt;&lt;item&gt;2139&lt;/item&gt;&lt;item&gt;2357&lt;/item&gt;&lt;item&gt;2375&lt;/item&gt;&lt;item&gt;2376&lt;/item&gt;&lt;item&gt;2385&lt;/item&gt;&lt;item&gt;2496&lt;/item&gt;&lt;item&gt;2516&lt;/item&gt;&lt;item&gt;2517&lt;/item&gt;&lt;item&gt;2518&lt;/item&gt;&lt;item&gt;2522&lt;/item&gt;&lt;item&gt;2532&lt;/item&gt;&lt;item&gt;2556&lt;/item&gt;&lt;item&gt;2576&lt;/item&gt;&lt;item&gt;2577&lt;/item&gt;&lt;item&gt;2578&lt;/item&gt;&lt;item&gt;2579&lt;/item&gt;&lt;item&gt;2580&lt;/item&gt;&lt;item&gt;2581&lt;/item&gt;&lt;item&gt;2583&lt;/item&gt;&lt;item&gt;2584&lt;/item&gt;&lt;item&gt;2585&lt;/item&gt;&lt;item&gt;2586&lt;/item&gt;&lt;item&gt;2587&lt;/item&gt;&lt;item&gt;2588&lt;/item&gt;&lt;item&gt;2589&lt;/item&gt;&lt;item&gt;2590&lt;/item&gt;&lt;item&gt;2591&lt;/item&gt;&lt;item&gt;2592&lt;/item&gt;&lt;item&gt;2593&lt;/item&gt;&lt;item&gt;2594&lt;/item&gt;&lt;item&gt;2595&lt;/item&gt;&lt;item&gt;2596&lt;/item&gt;&lt;item&gt;2597&lt;/item&gt;&lt;item&gt;2598&lt;/item&gt;&lt;item&gt;2600&lt;/item&gt;&lt;item&gt;2601&lt;/item&gt;&lt;item&gt;2602&lt;/item&gt;&lt;item&gt;2603&lt;/item&gt;&lt;item&gt;2604&lt;/item&gt;&lt;item&gt;2605&lt;/item&gt;&lt;item&gt;2606&lt;/item&gt;&lt;item&gt;2607&lt;/item&gt;&lt;item&gt;2608&lt;/item&gt;&lt;item&gt;2609&lt;/item&gt;&lt;item&gt;2610&lt;/item&gt;&lt;item&gt;2611&lt;/item&gt;&lt;item&gt;2612&lt;/item&gt;&lt;item&gt;2613&lt;/item&gt;&lt;item&gt;2615&lt;/item&gt;&lt;item&gt;2616&lt;/item&gt;&lt;/record-ids&gt;&lt;/item&gt;&lt;/Libraries&gt;"/>
  </w:docVars>
  <w:rsids>
    <w:rsidRoot w:val="00136D5F"/>
    <w:rsid w:val="000016D3"/>
    <w:rsid w:val="00003B96"/>
    <w:rsid w:val="000056D2"/>
    <w:rsid w:val="00014B65"/>
    <w:rsid w:val="00015E9A"/>
    <w:rsid w:val="00017238"/>
    <w:rsid w:val="00017CDB"/>
    <w:rsid w:val="000213CF"/>
    <w:rsid w:val="000222EE"/>
    <w:rsid w:val="00024952"/>
    <w:rsid w:val="000309CD"/>
    <w:rsid w:val="0003126A"/>
    <w:rsid w:val="00031B70"/>
    <w:rsid w:val="00031D97"/>
    <w:rsid w:val="00032554"/>
    <w:rsid w:val="00034260"/>
    <w:rsid w:val="00034CF7"/>
    <w:rsid w:val="00040FE9"/>
    <w:rsid w:val="000430FC"/>
    <w:rsid w:val="0004691A"/>
    <w:rsid w:val="000469DC"/>
    <w:rsid w:val="00046B0C"/>
    <w:rsid w:val="0005007A"/>
    <w:rsid w:val="00050C83"/>
    <w:rsid w:val="00053FE6"/>
    <w:rsid w:val="0005475E"/>
    <w:rsid w:val="00055F7C"/>
    <w:rsid w:val="00057104"/>
    <w:rsid w:val="00061C88"/>
    <w:rsid w:val="00062BA6"/>
    <w:rsid w:val="0007071B"/>
    <w:rsid w:val="000707F6"/>
    <w:rsid w:val="00074534"/>
    <w:rsid w:val="00075380"/>
    <w:rsid w:val="00075FF5"/>
    <w:rsid w:val="00077452"/>
    <w:rsid w:val="000819D6"/>
    <w:rsid w:val="00081E7B"/>
    <w:rsid w:val="00081F92"/>
    <w:rsid w:val="00085005"/>
    <w:rsid w:val="000870F2"/>
    <w:rsid w:val="00091FB8"/>
    <w:rsid w:val="000920C8"/>
    <w:rsid w:val="00092761"/>
    <w:rsid w:val="0009334B"/>
    <w:rsid w:val="00093F2A"/>
    <w:rsid w:val="0009536B"/>
    <w:rsid w:val="00095541"/>
    <w:rsid w:val="000956C6"/>
    <w:rsid w:val="0009574E"/>
    <w:rsid w:val="00096298"/>
    <w:rsid w:val="00096815"/>
    <w:rsid w:val="000A0699"/>
    <w:rsid w:val="000A43D7"/>
    <w:rsid w:val="000A520F"/>
    <w:rsid w:val="000B17DB"/>
    <w:rsid w:val="000B1BB4"/>
    <w:rsid w:val="000B20A0"/>
    <w:rsid w:val="000B25E6"/>
    <w:rsid w:val="000C0FC7"/>
    <w:rsid w:val="000C1644"/>
    <w:rsid w:val="000C543C"/>
    <w:rsid w:val="000C6DDB"/>
    <w:rsid w:val="000D34E7"/>
    <w:rsid w:val="000D4748"/>
    <w:rsid w:val="000D47CA"/>
    <w:rsid w:val="000D68D2"/>
    <w:rsid w:val="000E03B1"/>
    <w:rsid w:val="000E69F3"/>
    <w:rsid w:val="000F0919"/>
    <w:rsid w:val="000F12D2"/>
    <w:rsid w:val="000F1C4A"/>
    <w:rsid w:val="000F46AA"/>
    <w:rsid w:val="000F669D"/>
    <w:rsid w:val="000F7B6D"/>
    <w:rsid w:val="00100115"/>
    <w:rsid w:val="001008D6"/>
    <w:rsid w:val="00104D1C"/>
    <w:rsid w:val="0011048B"/>
    <w:rsid w:val="00110D6B"/>
    <w:rsid w:val="00112826"/>
    <w:rsid w:val="00112E64"/>
    <w:rsid w:val="00113553"/>
    <w:rsid w:val="00114861"/>
    <w:rsid w:val="00114DE4"/>
    <w:rsid w:val="0011796B"/>
    <w:rsid w:val="00122047"/>
    <w:rsid w:val="001233B3"/>
    <w:rsid w:val="00123A2A"/>
    <w:rsid w:val="0012623E"/>
    <w:rsid w:val="001269DC"/>
    <w:rsid w:val="00126ECF"/>
    <w:rsid w:val="0013003B"/>
    <w:rsid w:val="00134F49"/>
    <w:rsid w:val="0013661C"/>
    <w:rsid w:val="00136AF8"/>
    <w:rsid w:val="00136D5F"/>
    <w:rsid w:val="001379FE"/>
    <w:rsid w:val="00141463"/>
    <w:rsid w:val="001429B0"/>
    <w:rsid w:val="00143BE5"/>
    <w:rsid w:val="00144AE7"/>
    <w:rsid w:val="00145D29"/>
    <w:rsid w:val="00146846"/>
    <w:rsid w:val="001475D3"/>
    <w:rsid w:val="00150BB9"/>
    <w:rsid w:val="00151C42"/>
    <w:rsid w:val="001631C8"/>
    <w:rsid w:val="001648B2"/>
    <w:rsid w:val="00164BF6"/>
    <w:rsid w:val="00165056"/>
    <w:rsid w:val="001651EC"/>
    <w:rsid w:val="001659C3"/>
    <w:rsid w:val="0016767A"/>
    <w:rsid w:val="00167B67"/>
    <w:rsid w:val="001715AF"/>
    <w:rsid w:val="00172061"/>
    <w:rsid w:val="00173344"/>
    <w:rsid w:val="00174B0D"/>
    <w:rsid w:val="00175F85"/>
    <w:rsid w:val="00180921"/>
    <w:rsid w:val="00181A76"/>
    <w:rsid w:val="00183E41"/>
    <w:rsid w:val="00185AA6"/>
    <w:rsid w:val="001879A9"/>
    <w:rsid w:val="00190DBB"/>
    <w:rsid w:val="001A066F"/>
    <w:rsid w:val="001A0E1E"/>
    <w:rsid w:val="001A25BB"/>
    <w:rsid w:val="001A451E"/>
    <w:rsid w:val="001A5023"/>
    <w:rsid w:val="001A7734"/>
    <w:rsid w:val="001B2217"/>
    <w:rsid w:val="001B3976"/>
    <w:rsid w:val="001B4BF6"/>
    <w:rsid w:val="001B743B"/>
    <w:rsid w:val="001C087C"/>
    <w:rsid w:val="001C3877"/>
    <w:rsid w:val="001C5642"/>
    <w:rsid w:val="001C708C"/>
    <w:rsid w:val="001D02FB"/>
    <w:rsid w:val="001D0782"/>
    <w:rsid w:val="001D0EE7"/>
    <w:rsid w:val="001D1B67"/>
    <w:rsid w:val="001D1CDA"/>
    <w:rsid w:val="001D220A"/>
    <w:rsid w:val="001D38B3"/>
    <w:rsid w:val="001D4219"/>
    <w:rsid w:val="001E0608"/>
    <w:rsid w:val="001E0B4C"/>
    <w:rsid w:val="001E4AE1"/>
    <w:rsid w:val="001F076A"/>
    <w:rsid w:val="001F22CC"/>
    <w:rsid w:val="001F3B7C"/>
    <w:rsid w:val="001F5388"/>
    <w:rsid w:val="001F600C"/>
    <w:rsid w:val="001F71C6"/>
    <w:rsid w:val="0020002F"/>
    <w:rsid w:val="002005CE"/>
    <w:rsid w:val="002008F8"/>
    <w:rsid w:val="00200D23"/>
    <w:rsid w:val="00202040"/>
    <w:rsid w:val="00202234"/>
    <w:rsid w:val="00202D06"/>
    <w:rsid w:val="00203965"/>
    <w:rsid w:val="00205D5D"/>
    <w:rsid w:val="00211E77"/>
    <w:rsid w:val="00212B64"/>
    <w:rsid w:val="002206DC"/>
    <w:rsid w:val="002210A9"/>
    <w:rsid w:val="002224C0"/>
    <w:rsid w:val="002258F3"/>
    <w:rsid w:val="00225E07"/>
    <w:rsid w:val="00227951"/>
    <w:rsid w:val="00227F64"/>
    <w:rsid w:val="00230ACF"/>
    <w:rsid w:val="00230B8F"/>
    <w:rsid w:val="002311C1"/>
    <w:rsid w:val="00231B01"/>
    <w:rsid w:val="0023213E"/>
    <w:rsid w:val="002341AD"/>
    <w:rsid w:val="002342AF"/>
    <w:rsid w:val="002368BE"/>
    <w:rsid w:val="00237C04"/>
    <w:rsid w:val="00240778"/>
    <w:rsid w:val="00242E49"/>
    <w:rsid w:val="0024327D"/>
    <w:rsid w:val="0024345F"/>
    <w:rsid w:val="00246917"/>
    <w:rsid w:val="00246C85"/>
    <w:rsid w:val="00250DFD"/>
    <w:rsid w:val="00251AF4"/>
    <w:rsid w:val="0025359F"/>
    <w:rsid w:val="00253C07"/>
    <w:rsid w:val="002550FF"/>
    <w:rsid w:val="00255547"/>
    <w:rsid w:val="002556B5"/>
    <w:rsid w:val="00256632"/>
    <w:rsid w:val="002570A5"/>
    <w:rsid w:val="0025775E"/>
    <w:rsid w:val="00265417"/>
    <w:rsid w:val="00265994"/>
    <w:rsid w:val="0027016D"/>
    <w:rsid w:val="002741E0"/>
    <w:rsid w:val="002763FC"/>
    <w:rsid w:val="00277311"/>
    <w:rsid w:val="00277838"/>
    <w:rsid w:val="002779C1"/>
    <w:rsid w:val="00284050"/>
    <w:rsid w:val="002912E8"/>
    <w:rsid w:val="002945E0"/>
    <w:rsid w:val="00296B38"/>
    <w:rsid w:val="002A0FE6"/>
    <w:rsid w:val="002A1E2E"/>
    <w:rsid w:val="002A354D"/>
    <w:rsid w:val="002A4C3E"/>
    <w:rsid w:val="002A54B9"/>
    <w:rsid w:val="002A6DB1"/>
    <w:rsid w:val="002A7A1C"/>
    <w:rsid w:val="002B07C2"/>
    <w:rsid w:val="002B0A5B"/>
    <w:rsid w:val="002B11B8"/>
    <w:rsid w:val="002B14F3"/>
    <w:rsid w:val="002B175E"/>
    <w:rsid w:val="002B3434"/>
    <w:rsid w:val="002B4FB4"/>
    <w:rsid w:val="002C0DA7"/>
    <w:rsid w:val="002C1580"/>
    <w:rsid w:val="002C37A5"/>
    <w:rsid w:val="002C6971"/>
    <w:rsid w:val="002D262D"/>
    <w:rsid w:val="002D41D9"/>
    <w:rsid w:val="002E2C63"/>
    <w:rsid w:val="002E3424"/>
    <w:rsid w:val="002E583E"/>
    <w:rsid w:val="002F0541"/>
    <w:rsid w:val="002F09BF"/>
    <w:rsid w:val="002F36C0"/>
    <w:rsid w:val="002F42C5"/>
    <w:rsid w:val="002F4A7A"/>
    <w:rsid w:val="002F6C8D"/>
    <w:rsid w:val="003003ED"/>
    <w:rsid w:val="003062ED"/>
    <w:rsid w:val="00307698"/>
    <w:rsid w:val="003115C6"/>
    <w:rsid w:val="003132F8"/>
    <w:rsid w:val="003145CD"/>
    <w:rsid w:val="003167BB"/>
    <w:rsid w:val="00317780"/>
    <w:rsid w:val="00323D05"/>
    <w:rsid w:val="0032566C"/>
    <w:rsid w:val="00326B2C"/>
    <w:rsid w:val="003301DF"/>
    <w:rsid w:val="00332179"/>
    <w:rsid w:val="00333B4B"/>
    <w:rsid w:val="00334865"/>
    <w:rsid w:val="00334DD4"/>
    <w:rsid w:val="00336199"/>
    <w:rsid w:val="00340EE8"/>
    <w:rsid w:val="00341146"/>
    <w:rsid w:val="00344A75"/>
    <w:rsid w:val="00346C92"/>
    <w:rsid w:val="00347943"/>
    <w:rsid w:val="00352DDF"/>
    <w:rsid w:val="00352F54"/>
    <w:rsid w:val="0036118E"/>
    <w:rsid w:val="00361B5A"/>
    <w:rsid w:val="00361B8C"/>
    <w:rsid w:val="00361F3E"/>
    <w:rsid w:val="00363A8A"/>
    <w:rsid w:val="003645B2"/>
    <w:rsid w:val="00373A48"/>
    <w:rsid w:val="0037695F"/>
    <w:rsid w:val="003812DE"/>
    <w:rsid w:val="00384A4A"/>
    <w:rsid w:val="003867B0"/>
    <w:rsid w:val="00386D16"/>
    <w:rsid w:val="00391607"/>
    <w:rsid w:val="00392E61"/>
    <w:rsid w:val="00394149"/>
    <w:rsid w:val="00394653"/>
    <w:rsid w:val="00397F1F"/>
    <w:rsid w:val="003A045B"/>
    <w:rsid w:val="003A0846"/>
    <w:rsid w:val="003A08AC"/>
    <w:rsid w:val="003A08D1"/>
    <w:rsid w:val="003A3AF9"/>
    <w:rsid w:val="003A4674"/>
    <w:rsid w:val="003A4C34"/>
    <w:rsid w:val="003A534F"/>
    <w:rsid w:val="003A62CB"/>
    <w:rsid w:val="003B3C60"/>
    <w:rsid w:val="003B52AC"/>
    <w:rsid w:val="003B68F8"/>
    <w:rsid w:val="003C023A"/>
    <w:rsid w:val="003C25E4"/>
    <w:rsid w:val="003C4017"/>
    <w:rsid w:val="003C407C"/>
    <w:rsid w:val="003C494C"/>
    <w:rsid w:val="003D1496"/>
    <w:rsid w:val="003D498F"/>
    <w:rsid w:val="003E04DE"/>
    <w:rsid w:val="003E05BC"/>
    <w:rsid w:val="003E33E8"/>
    <w:rsid w:val="003E6E29"/>
    <w:rsid w:val="003E6E5A"/>
    <w:rsid w:val="003F066F"/>
    <w:rsid w:val="003F0E5F"/>
    <w:rsid w:val="003F1652"/>
    <w:rsid w:val="003F245A"/>
    <w:rsid w:val="003F5F79"/>
    <w:rsid w:val="003F620B"/>
    <w:rsid w:val="003F69A5"/>
    <w:rsid w:val="003F6BBD"/>
    <w:rsid w:val="003F798D"/>
    <w:rsid w:val="0040026A"/>
    <w:rsid w:val="00402E03"/>
    <w:rsid w:val="00402F2C"/>
    <w:rsid w:val="004046E3"/>
    <w:rsid w:val="00404DBA"/>
    <w:rsid w:val="0040569A"/>
    <w:rsid w:val="00406112"/>
    <w:rsid w:val="00407F79"/>
    <w:rsid w:val="00411ED4"/>
    <w:rsid w:val="0042189D"/>
    <w:rsid w:val="00424091"/>
    <w:rsid w:val="00424EAF"/>
    <w:rsid w:val="0042779B"/>
    <w:rsid w:val="00432E2D"/>
    <w:rsid w:val="00433902"/>
    <w:rsid w:val="00437381"/>
    <w:rsid w:val="00437412"/>
    <w:rsid w:val="00437E9F"/>
    <w:rsid w:val="00441727"/>
    <w:rsid w:val="004458B1"/>
    <w:rsid w:val="00447640"/>
    <w:rsid w:val="00447F2B"/>
    <w:rsid w:val="00451EA8"/>
    <w:rsid w:val="0045263A"/>
    <w:rsid w:val="00453236"/>
    <w:rsid w:val="004543EB"/>
    <w:rsid w:val="004561E3"/>
    <w:rsid w:val="004576C8"/>
    <w:rsid w:val="004600AE"/>
    <w:rsid w:val="004608D4"/>
    <w:rsid w:val="004621FE"/>
    <w:rsid w:val="004638FF"/>
    <w:rsid w:val="00464CE0"/>
    <w:rsid w:val="00467654"/>
    <w:rsid w:val="00470A4B"/>
    <w:rsid w:val="0047124E"/>
    <w:rsid w:val="00471B8E"/>
    <w:rsid w:val="004740F9"/>
    <w:rsid w:val="00477EEE"/>
    <w:rsid w:val="00480D0C"/>
    <w:rsid w:val="00482AA2"/>
    <w:rsid w:val="00487118"/>
    <w:rsid w:val="00487D7A"/>
    <w:rsid w:val="00490417"/>
    <w:rsid w:val="00492027"/>
    <w:rsid w:val="004920E0"/>
    <w:rsid w:val="00492E34"/>
    <w:rsid w:val="00493B51"/>
    <w:rsid w:val="00495799"/>
    <w:rsid w:val="00495992"/>
    <w:rsid w:val="00496462"/>
    <w:rsid w:val="0049648A"/>
    <w:rsid w:val="004A047F"/>
    <w:rsid w:val="004A1369"/>
    <w:rsid w:val="004B0698"/>
    <w:rsid w:val="004B12D3"/>
    <w:rsid w:val="004B1698"/>
    <w:rsid w:val="004B19D9"/>
    <w:rsid w:val="004B402F"/>
    <w:rsid w:val="004B469E"/>
    <w:rsid w:val="004B6119"/>
    <w:rsid w:val="004C0275"/>
    <w:rsid w:val="004C0D48"/>
    <w:rsid w:val="004C2F38"/>
    <w:rsid w:val="004C3C3E"/>
    <w:rsid w:val="004C4C11"/>
    <w:rsid w:val="004C5E99"/>
    <w:rsid w:val="004C637B"/>
    <w:rsid w:val="004C6B3E"/>
    <w:rsid w:val="004C71CB"/>
    <w:rsid w:val="004D026F"/>
    <w:rsid w:val="004D1B7C"/>
    <w:rsid w:val="004D4D93"/>
    <w:rsid w:val="004D4DA1"/>
    <w:rsid w:val="004D51E6"/>
    <w:rsid w:val="004D621F"/>
    <w:rsid w:val="004E0C79"/>
    <w:rsid w:val="004E5272"/>
    <w:rsid w:val="004E7356"/>
    <w:rsid w:val="004F0511"/>
    <w:rsid w:val="004F16BF"/>
    <w:rsid w:val="004F3C62"/>
    <w:rsid w:val="004F4437"/>
    <w:rsid w:val="004F5E3A"/>
    <w:rsid w:val="005018C2"/>
    <w:rsid w:val="005027ED"/>
    <w:rsid w:val="005034CC"/>
    <w:rsid w:val="0050368A"/>
    <w:rsid w:val="00505507"/>
    <w:rsid w:val="005139EB"/>
    <w:rsid w:val="0051415B"/>
    <w:rsid w:val="0051709A"/>
    <w:rsid w:val="00523ABF"/>
    <w:rsid w:val="0052464D"/>
    <w:rsid w:val="00524EF5"/>
    <w:rsid w:val="005268A6"/>
    <w:rsid w:val="00527C62"/>
    <w:rsid w:val="0053424A"/>
    <w:rsid w:val="0053617F"/>
    <w:rsid w:val="00541062"/>
    <w:rsid w:val="00542A45"/>
    <w:rsid w:val="005442D9"/>
    <w:rsid w:val="00547127"/>
    <w:rsid w:val="00547534"/>
    <w:rsid w:val="00551F16"/>
    <w:rsid w:val="00557128"/>
    <w:rsid w:val="00560339"/>
    <w:rsid w:val="005623AB"/>
    <w:rsid w:val="0056298C"/>
    <w:rsid w:val="00562B61"/>
    <w:rsid w:val="00571946"/>
    <w:rsid w:val="00573AD0"/>
    <w:rsid w:val="00574CD9"/>
    <w:rsid w:val="005808FB"/>
    <w:rsid w:val="00580FDF"/>
    <w:rsid w:val="0058648E"/>
    <w:rsid w:val="00586812"/>
    <w:rsid w:val="00586DEF"/>
    <w:rsid w:val="005879BD"/>
    <w:rsid w:val="005905BC"/>
    <w:rsid w:val="00592930"/>
    <w:rsid w:val="00595020"/>
    <w:rsid w:val="00595086"/>
    <w:rsid w:val="005A0C11"/>
    <w:rsid w:val="005A13AF"/>
    <w:rsid w:val="005A167B"/>
    <w:rsid w:val="005A472E"/>
    <w:rsid w:val="005A6874"/>
    <w:rsid w:val="005A6F82"/>
    <w:rsid w:val="005B26B1"/>
    <w:rsid w:val="005B2F53"/>
    <w:rsid w:val="005B40DB"/>
    <w:rsid w:val="005B56B8"/>
    <w:rsid w:val="005B6764"/>
    <w:rsid w:val="005B6A0F"/>
    <w:rsid w:val="005B7D8D"/>
    <w:rsid w:val="005B7E81"/>
    <w:rsid w:val="005C0741"/>
    <w:rsid w:val="005C1ED0"/>
    <w:rsid w:val="005C27F5"/>
    <w:rsid w:val="005C37B0"/>
    <w:rsid w:val="005D0985"/>
    <w:rsid w:val="005D17B9"/>
    <w:rsid w:val="005D720A"/>
    <w:rsid w:val="005E48BA"/>
    <w:rsid w:val="005F33ED"/>
    <w:rsid w:val="00600D4D"/>
    <w:rsid w:val="00603AAB"/>
    <w:rsid w:val="0060747C"/>
    <w:rsid w:val="006114CF"/>
    <w:rsid w:val="00613FD5"/>
    <w:rsid w:val="0061764B"/>
    <w:rsid w:val="00620F5A"/>
    <w:rsid w:val="006215D8"/>
    <w:rsid w:val="00623AE1"/>
    <w:rsid w:val="0062683D"/>
    <w:rsid w:val="006308C5"/>
    <w:rsid w:val="00630B23"/>
    <w:rsid w:val="006320E2"/>
    <w:rsid w:val="00641889"/>
    <w:rsid w:val="00643B99"/>
    <w:rsid w:val="00646F38"/>
    <w:rsid w:val="006471B6"/>
    <w:rsid w:val="00650F04"/>
    <w:rsid w:val="00656751"/>
    <w:rsid w:val="00657F0B"/>
    <w:rsid w:val="00662921"/>
    <w:rsid w:val="00662A1D"/>
    <w:rsid w:val="0066300B"/>
    <w:rsid w:val="00666527"/>
    <w:rsid w:val="0067259B"/>
    <w:rsid w:val="00673F88"/>
    <w:rsid w:val="00675230"/>
    <w:rsid w:val="006810B0"/>
    <w:rsid w:val="00683E1C"/>
    <w:rsid w:val="00684D7C"/>
    <w:rsid w:val="00684F83"/>
    <w:rsid w:val="00685D7F"/>
    <w:rsid w:val="00686551"/>
    <w:rsid w:val="00687B32"/>
    <w:rsid w:val="006917F8"/>
    <w:rsid w:val="00691C5F"/>
    <w:rsid w:val="00697D83"/>
    <w:rsid w:val="00697F11"/>
    <w:rsid w:val="006A16BB"/>
    <w:rsid w:val="006A176C"/>
    <w:rsid w:val="006A256D"/>
    <w:rsid w:val="006A4679"/>
    <w:rsid w:val="006A7928"/>
    <w:rsid w:val="006A7CA3"/>
    <w:rsid w:val="006B1447"/>
    <w:rsid w:val="006B19E9"/>
    <w:rsid w:val="006B230C"/>
    <w:rsid w:val="006B2980"/>
    <w:rsid w:val="006B2A5F"/>
    <w:rsid w:val="006B383F"/>
    <w:rsid w:val="006B4A41"/>
    <w:rsid w:val="006B619E"/>
    <w:rsid w:val="006C2748"/>
    <w:rsid w:val="006C41F1"/>
    <w:rsid w:val="006C612A"/>
    <w:rsid w:val="006C71C4"/>
    <w:rsid w:val="006C7DDB"/>
    <w:rsid w:val="006C7E47"/>
    <w:rsid w:val="006D278C"/>
    <w:rsid w:val="006D30A6"/>
    <w:rsid w:val="006D560D"/>
    <w:rsid w:val="006D6E36"/>
    <w:rsid w:val="006D7772"/>
    <w:rsid w:val="006E04AB"/>
    <w:rsid w:val="006E07D8"/>
    <w:rsid w:val="006E2161"/>
    <w:rsid w:val="006E5595"/>
    <w:rsid w:val="006F1123"/>
    <w:rsid w:val="006F1A00"/>
    <w:rsid w:val="006F1D1F"/>
    <w:rsid w:val="006F2DC8"/>
    <w:rsid w:val="006F339F"/>
    <w:rsid w:val="00702068"/>
    <w:rsid w:val="0070486B"/>
    <w:rsid w:val="00704D03"/>
    <w:rsid w:val="007056BC"/>
    <w:rsid w:val="0070778D"/>
    <w:rsid w:val="00711B21"/>
    <w:rsid w:val="007168C2"/>
    <w:rsid w:val="00716A7F"/>
    <w:rsid w:val="00720AF2"/>
    <w:rsid w:val="00721092"/>
    <w:rsid w:val="00724DA0"/>
    <w:rsid w:val="00726457"/>
    <w:rsid w:val="00730749"/>
    <w:rsid w:val="0073412B"/>
    <w:rsid w:val="00734ACB"/>
    <w:rsid w:val="00734D97"/>
    <w:rsid w:val="007359D1"/>
    <w:rsid w:val="00735AEB"/>
    <w:rsid w:val="00736484"/>
    <w:rsid w:val="00745203"/>
    <w:rsid w:val="00746390"/>
    <w:rsid w:val="007479FA"/>
    <w:rsid w:val="00750216"/>
    <w:rsid w:val="007527F9"/>
    <w:rsid w:val="00752FF4"/>
    <w:rsid w:val="00753A3D"/>
    <w:rsid w:val="00755591"/>
    <w:rsid w:val="00756A8B"/>
    <w:rsid w:val="007572DE"/>
    <w:rsid w:val="00761C83"/>
    <w:rsid w:val="0076263A"/>
    <w:rsid w:val="007647BD"/>
    <w:rsid w:val="00765837"/>
    <w:rsid w:val="00766756"/>
    <w:rsid w:val="00767E62"/>
    <w:rsid w:val="00770B29"/>
    <w:rsid w:val="0077353E"/>
    <w:rsid w:val="00773B8C"/>
    <w:rsid w:val="00775A55"/>
    <w:rsid w:val="00776CBA"/>
    <w:rsid w:val="00776FCA"/>
    <w:rsid w:val="00781B94"/>
    <w:rsid w:val="00781EA5"/>
    <w:rsid w:val="00787124"/>
    <w:rsid w:val="00791ABA"/>
    <w:rsid w:val="007936B1"/>
    <w:rsid w:val="00796D40"/>
    <w:rsid w:val="007A0903"/>
    <w:rsid w:val="007A29C9"/>
    <w:rsid w:val="007A7E2E"/>
    <w:rsid w:val="007B0287"/>
    <w:rsid w:val="007B04A0"/>
    <w:rsid w:val="007C08BE"/>
    <w:rsid w:val="007C17E6"/>
    <w:rsid w:val="007C1A33"/>
    <w:rsid w:val="007C3E5E"/>
    <w:rsid w:val="007C4ABD"/>
    <w:rsid w:val="007C4EF0"/>
    <w:rsid w:val="007C6CEE"/>
    <w:rsid w:val="007D07B3"/>
    <w:rsid w:val="007D15B8"/>
    <w:rsid w:val="007D21BB"/>
    <w:rsid w:val="007D294B"/>
    <w:rsid w:val="007D2E18"/>
    <w:rsid w:val="007D519E"/>
    <w:rsid w:val="007D54F9"/>
    <w:rsid w:val="007D5A11"/>
    <w:rsid w:val="007D5B9A"/>
    <w:rsid w:val="007D77A4"/>
    <w:rsid w:val="007D7A63"/>
    <w:rsid w:val="007E15EC"/>
    <w:rsid w:val="007E2FA1"/>
    <w:rsid w:val="007F3CEB"/>
    <w:rsid w:val="007F629A"/>
    <w:rsid w:val="007F6AC7"/>
    <w:rsid w:val="008012B9"/>
    <w:rsid w:val="008020D1"/>
    <w:rsid w:val="00802A8E"/>
    <w:rsid w:val="008031EA"/>
    <w:rsid w:val="0080548A"/>
    <w:rsid w:val="00807AD2"/>
    <w:rsid w:val="00810128"/>
    <w:rsid w:val="008102BD"/>
    <w:rsid w:val="008104E9"/>
    <w:rsid w:val="0081552E"/>
    <w:rsid w:val="00815DFF"/>
    <w:rsid w:val="008162D9"/>
    <w:rsid w:val="0081695A"/>
    <w:rsid w:val="0081722B"/>
    <w:rsid w:val="00823325"/>
    <w:rsid w:val="00827A95"/>
    <w:rsid w:val="00841ECE"/>
    <w:rsid w:val="00842980"/>
    <w:rsid w:val="008443CC"/>
    <w:rsid w:val="008456D7"/>
    <w:rsid w:val="00850DDD"/>
    <w:rsid w:val="0085273A"/>
    <w:rsid w:val="00854228"/>
    <w:rsid w:val="00855A57"/>
    <w:rsid w:val="00856267"/>
    <w:rsid w:val="00856522"/>
    <w:rsid w:val="008620E9"/>
    <w:rsid w:val="00862F69"/>
    <w:rsid w:val="008660B5"/>
    <w:rsid w:val="00872AF9"/>
    <w:rsid w:val="008754B0"/>
    <w:rsid w:val="008758D2"/>
    <w:rsid w:val="00880A64"/>
    <w:rsid w:val="00883EC0"/>
    <w:rsid w:val="00884FAB"/>
    <w:rsid w:val="0088659F"/>
    <w:rsid w:val="00891927"/>
    <w:rsid w:val="008923FD"/>
    <w:rsid w:val="00893298"/>
    <w:rsid w:val="00895633"/>
    <w:rsid w:val="008A05CB"/>
    <w:rsid w:val="008A1766"/>
    <w:rsid w:val="008A1B23"/>
    <w:rsid w:val="008B13B4"/>
    <w:rsid w:val="008B2E5D"/>
    <w:rsid w:val="008B3467"/>
    <w:rsid w:val="008B3B18"/>
    <w:rsid w:val="008B43ED"/>
    <w:rsid w:val="008B465C"/>
    <w:rsid w:val="008B5003"/>
    <w:rsid w:val="008B5962"/>
    <w:rsid w:val="008B6C3E"/>
    <w:rsid w:val="008B7887"/>
    <w:rsid w:val="008C2E09"/>
    <w:rsid w:val="008C492A"/>
    <w:rsid w:val="008D1E90"/>
    <w:rsid w:val="008D2108"/>
    <w:rsid w:val="008D3E48"/>
    <w:rsid w:val="008D4D16"/>
    <w:rsid w:val="008D72ED"/>
    <w:rsid w:val="008D7397"/>
    <w:rsid w:val="008E0F84"/>
    <w:rsid w:val="008E2FC5"/>
    <w:rsid w:val="008E4547"/>
    <w:rsid w:val="008E4C99"/>
    <w:rsid w:val="008F2FBF"/>
    <w:rsid w:val="00900242"/>
    <w:rsid w:val="009004FC"/>
    <w:rsid w:val="00902440"/>
    <w:rsid w:val="00903B0C"/>
    <w:rsid w:val="00903B7F"/>
    <w:rsid w:val="0090451E"/>
    <w:rsid w:val="00912F59"/>
    <w:rsid w:val="00913D1F"/>
    <w:rsid w:val="00914D39"/>
    <w:rsid w:val="00917B5E"/>
    <w:rsid w:val="00917FA7"/>
    <w:rsid w:val="00920E11"/>
    <w:rsid w:val="00924F83"/>
    <w:rsid w:val="009252B7"/>
    <w:rsid w:val="009268A5"/>
    <w:rsid w:val="00926E47"/>
    <w:rsid w:val="00927F8D"/>
    <w:rsid w:val="009319F3"/>
    <w:rsid w:val="00931B5A"/>
    <w:rsid w:val="00932FE2"/>
    <w:rsid w:val="009364FA"/>
    <w:rsid w:val="00942E83"/>
    <w:rsid w:val="00942FF1"/>
    <w:rsid w:val="00944806"/>
    <w:rsid w:val="00954C33"/>
    <w:rsid w:val="009555BD"/>
    <w:rsid w:val="009614DE"/>
    <w:rsid w:val="00962B32"/>
    <w:rsid w:val="00965D25"/>
    <w:rsid w:val="009666FE"/>
    <w:rsid w:val="0096736F"/>
    <w:rsid w:val="0097088B"/>
    <w:rsid w:val="009713D9"/>
    <w:rsid w:val="00972236"/>
    <w:rsid w:val="00972459"/>
    <w:rsid w:val="009728B7"/>
    <w:rsid w:val="00972DEB"/>
    <w:rsid w:val="00977AC8"/>
    <w:rsid w:val="00980779"/>
    <w:rsid w:val="009819C2"/>
    <w:rsid w:val="0098365F"/>
    <w:rsid w:val="00984F3D"/>
    <w:rsid w:val="00987267"/>
    <w:rsid w:val="00995099"/>
    <w:rsid w:val="00995338"/>
    <w:rsid w:val="00995522"/>
    <w:rsid w:val="00995867"/>
    <w:rsid w:val="00997EDD"/>
    <w:rsid w:val="009A2274"/>
    <w:rsid w:val="009A2DCA"/>
    <w:rsid w:val="009A31DE"/>
    <w:rsid w:val="009A53CF"/>
    <w:rsid w:val="009A7FFB"/>
    <w:rsid w:val="009B0988"/>
    <w:rsid w:val="009B126C"/>
    <w:rsid w:val="009B1A37"/>
    <w:rsid w:val="009B3813"/>
    <w:rsid w:val="009B7955"/>
    <w:rsid w:val="009C0B0D"/>
    <w:rsid w:val="009C0F02"/>
    <w:rsid w:val="009C16B8"/>
    <w:rsid w:val="009C1801"/>
    <w:rsid w:val="009C1C8E"/>
    <w:rsid w:val="009C34F2"/>
    <w:rsid w:val="009C38A1"/>
    <w:rsid w:val="009C6674"/>
    <w:rsid w:val="009C668F"/>
    <w:rsid w:val="009D125E"/>
    <w:rsid w:val="009D441E"/>
    <w:rsid w:val="009D4D25"/>
    <w:rsid w:val="009E5039"/>
    <w:rsid w:val="009E57B5"/>
    <w:rsid w:val="009F24A2"/>
    <w:rsid w:val="009F50F3"/>
    <w:rsid w:val="009F6DA8"/>
    <w:rsid w:val="00A02530"/>
    <w:rsid w:val="00A0573C"/>
    <w:rsid w:val="00A107C7"/>
    <w:rsid w:val="00A1140B"/>
    <w:rsid w:val="00A12720"/>
    <w:rsid w:val="00A16687"/>
    <w:rsid w:val="00A167A1"/>
    <w:rsid w:val="00A206AE"/>
    <w:rsid w:val="00A20A82"/>
    <w:rsid w:val="00A2283B"/>
    <w:rsid w:val="00A25B1C"/>
    <w:rsid w:val="00A26EEB"/>
    <w:rsid w:val="00A31B41"/>
    <w:rsid w:val="00A32144"/>
    <w:rsid w:val="00A323CD"/>
    <w:rsid w:val="00A342B0"/>
    <w:rsid w:val="00A3656E"/>
    <w:rsid w:val="00A40C41"/>
    <w:rsid w:val="00A41144"/>
    <w:rsid w:val="00A41CCC"/>
    <w:rsid w:val="00A424A8"/>
    <w:rsid w:val="00A4756A"/>
    <w:rsid w:val="00A5058E"/>
    <w:rsid w:val="00A50830"/>
    <w:rsid w:val="00A50DD3"/>
    <w:rsid w:val="00A574F3"/>
    <w:rsid w:val="00A5793E"/>
    <w:rsid w:val="00A57D3C"/>
    <w:rsid w:val="00A62153"/>
    <w:rsid w:val="00A625A0"/>
    <w:rsid w:val="00A64C25"/>
    <w:rsid w:val="00A652C8"/>
    <w:rsid w:val="00A66B0E"/>
    <w:rsid w:val="00A670E0"/>
    <w:rsid w:val="00A67A95"/>
    <w:rsid w:val="00A70513"/>
    <w:rsid w:val="00A7095E"/>
    <w:rsid w:val="00A70CA5"/>
    <w:rsid w:val="00A73778"/>
    <w:rsid w:val="00A8024A"/>
    <w:rsid w:val="00A85345"/>
    <w:rsid w:val="00A85ED3"/>
    <w:rsid w:val="00A867BB"/>
    <w:rsid w:val="00A90F14"/>
    <w:rsid w:val="00A9147C"/>
    <w:rsid w:val="00A92228"/>
    <w:rsid w:val="00A928CC"/>
    <w:rsid w:val="00A93035"/>
    <w:rsid w:val="00A93A55"/>
    <w:rsid w:val="00A93E2E"/>
    <w:rsid w:val="00A9522A"/>
    <w:rsid w:val="00A96BCB"/>
    <w:rsid w:val="00A97188"/>
    <w:rsid w:val="00AA105F"/>
    <w:rsid w:val="00AA13E7"/>
    <w:rsid w:val="00AA3C51"/>
    <w:rsid w:val="00AA525E"/>
    <w:rsid w:val="00AA533E"/>
    <w:rsid w:val="00AA55B4"/>
    <w:rsid w:val="00AA6F9C"/>
    <w:rsid w:val="00AB146D"/>
    <w:rsid w:val="00AB3EE6"/>
    <w:rsid w:val="00AB440A"/>
    <w:rsid w:val="00AB6033"/>
    <w:rsid w:val="00AB6099"/>
    <w:rsid w:val="00AB6272"/>
    <w:rsid w:val="00AC0680"/>
    <w:rsid w:val="00AC12C5"/>
    <w:rsid w:val="00AC5CFE"/>
    <w:rsid w:val="00AC715C"/>
    <w:rsid w:val="00AC7A60"/>
    <w:rsid w:val="00AD341A"/>
    <w:rsid w:val="00AD41B8"/>
    <w:rsid w:val="00AD7614"/>
    <w:rsid w:val="00AE2E78"/>
    <w:rsid w:val="00AE33F1"/>
    <w:rsid w:val="00AE733D"/>
    <w:rsid w:val="00AF50DC"/>
    <w:rsid w:val="00AF585F"/>
    <w:rsid w:val="00B0048F"/>
    <w:rsid w:val="00B06CFB"/>
    <w:rsid w:val="00B10595"/>
    <w:rsid w:val="00B12091"/>
    <w:rsid w:val="00B1303D"/>
    <w:rsid w:val="00B20043"/>
    <w:rsid w:val="00B2225B"/>
    <w:rsid w:val="00B237B1"/>
    <w:rsid w:val="00B23ACC"/>
    <w:rsid w:val="00B26FD0"/>
    <w:rsid w:val="00B27061"/>
    <w:rsid w:val="00B32986"/>
    <w:rsid w:val="00B33BE3"/>
    <w:rsid w:val="00B35D2B"/>
    <w:rsid w:val="00B4020C"/>
    <w:rsid w:val="00B44EF6"/>
    <w:rsid w:val="00B506BD"/>
    <w:rsid w:val="00B51F9D"/>
    <w:rsid w:val="00B54208"/>
    <w:rsid w:val="00B5436B"/>
    <w:rsid w:val="00B56BB5"/>
    <w:rsid w:val="00B572B0"/>
    <w:rsid w:val="00B62635"/>
    <w:rsid w:val="00B62D06"/>
    <w:rsid w:val="00B62DFA"/>
    <w:rsid w:val="00B65844"/>
    <w:rsid w:val="00B663E0"/>
    <w:rsid w:val="00B664E5"/>
    <w:rsid w:val="00B67C10"/>
    <w:rsid w:val="00B7041B"/>
    <w:rsid w:val="00B71608"/>
    <w:rsid w:val="00B718F0"/>
    <w:rsid w:val="00B71A46"/>
    <w:rsid w:val="00B72FBE"/>
    <w:rsid w:val="00B73F3B"/>
    <w:rsid w:val="00B76D44"/>
    <w:rsid w:val="00B77251"/>
    <w:rsid w:val="00B77811"/>
    <w:rsid w:val="00B80776"/>
    <w:rsid w:val="00B81744"/>
    <w:rsid w:val="00B81EE0"/>
    <w:rsid w:val="00B82CF7"/>
    <w:rsid w:val="00B83D7F"/>
    <w:rsid w:val="00B8467F"/>
    <w:rsid w:val="00B87925"/>
    <w:rsid w:val="00B92251"/>
    <w:rsid w:val="00B93AF7"/>
    <w:rsid w:val="00B9606B"/>
    <w:rsid w:val="00BA0A96"/>
    <w:rsid w:val="00BA112F"/>
    <w:rsid w:val="00BA1747"/>
    <w:rsid w:val="00BA311A"/>
    <w:rsid w:val="00BB03F1"/>
    <w:rsid w:val="00BB049D"/>
    <w:rsid w:val="00BB2C4F"/>
    <w:rsid w:val="00BB3BE2"/>
    <w:rsid w:val="00BB4B33"/>
    <w:rsid w:val="00BC1AB6"/>
    <w:rsid w:val="00BC1CF9"/>
    <w:rsid w:val="00BC298D"/>
    <w:rsid w:val="00BC409F"/>
    <w:rsid w:val="00BC4226"/>
    <w:rsid w:val="00BC42B4"/>
    <w:rsid w:val="00BC560A"/>
    <w:rsid w:val="00BC5C8C"/>
    <w:rsid w:val="00BC5E0A"/>
    <w:rsid w:val="00BC65E9"/>
    <w:rsid w:val="00BC6C80"/>
    <w:rsid w:val="00BC7BA0"/>
    <w:rsid w:val="00BD065F"/>
    <w:rsid w:val="00BD0B31"/>
    <w:rsid w:val="00BD0BB8"/>
    <w:rsid w:val="00BD1106"/>
    <w:rsid w:val="00BD6B6D"/>
    <w:rsid w:val="00BE623D"/>
    <w:rsid w:val="00BE68C4"/>
    <w:rsid w:val="00BF021C"/>
    <w:rsid w:val="00BF09CD"/>
    <w:rsid w:val="00BF3443"/>
    <w:rsid w:val="00BF34F5"/>
    <w:rsid w:val="00BF5C1F"/>
    <w:rsid w:val="00BF6348"/>
    <w:rsid w:val="00BF6D43"/>
    <w:rsid w:val="00BF7352"/>
    <w:rsid w:val="00BF7B72"/>
    <w:rsid w:val="00C03DEA"/>
    <w:rsid w:val="00C06DD1"/>
    <w:rsid w:val="00C06FCE"/>
    <w:rsid w:val="00C10DAC"/>
    <w:rsid w:val="00C130B1"/>
    <w:rsid w:val="00C157EB"/>
    <w:rsid w:val="00C16B6B"/>
    <w:rsid w:val="00C20976"/>
    <w:rsid w:val="00C22F69"/>
    <w:rsid w:val="00C24D23"/>
    <w:rsid w:val="00C2552C"/>
    <w:rsid w:val="00C25E15"/>
    <w:rsid w:val="00C26061"/>
    <w:rsid w:val="00C26C4D"/>
    <w:rsid w:val="00C26D76"/>
    <w:rsid w:val="00C2771B"/>
    <w:rsid w:val="00C27FD8"/>
    <w:rsid w:val="00C3086C"/>
    <w:rsid w:val="00C339F9"/>
    <w:rsid w:val="00C342FE"/>
    <w:rsid w:val="00C344AF"/>
    <w:rsid w:val="00C42794"/>
    <w:rsid w:val="00C42FA4"/>
    <w:rsid w:val="00C4433E"/>
    <w:rsid w:val="00C44A20"/>
    <w:rsid w:val="00C569F8"/>
    <w:rsid w:val="00C61F49"/>
    <w:rsid w:val="00C6395C"/>
    <w:rsid w:val="00C67451"/>
    <w:rsid w:val="00C67764"/>
    <w:rsid w:val="00C713EA"/>
    <w:rsid w:val="00C71D8F"/>
    <w:rsid w:val="00C7232A"/>
    <w:rsid w:val="00C74D29"/>
    <w:rsid w:val="00C81DBD"/>
    <w:rsid w:val="00C82564"/>
    <w:rsid w:val="00C82D11"/>
    <w:rsid w:val="00C83602"/>
    <w:rsid w:val="00C9095D"/>
    <w:rsid w:val="00C913E9"/>
    <w:rsid w:val="00C924E6"/>
    <w:rsid w:val="00C93DD0"/>
    <w:rsid w:val="00C94A74"/>
    <w:rsid w:val="00C95B53"/>
    <w:rsid w:val="00C95E9E"/>
    <w:rsid w:val="00C965A1"/>
    <w:rsid w:val="00C965D7"/>
    <w:rsid w:val="00C979C4"/>
    <w:rsid w:val="00C97CBD"/>
    <w:rsid w:val="00CA0718"/>
    <w:rsid w:val="00CA4085"/>
    <w:rsid w:val="00CA43A5"/>
    <w:rsid w:val="00CA6344"/>
    <w:rsid w:val="00CA6440"/>
    <w:rsid w:val="00CA74FA"/>
    <w:rsid w:val="00CA774E"/>
    <w:rsid w:val="00CB0D5D"/>
    <w:rsid w:val="00CB24B9"/>
    <w:rsid w:val="00CC207C"/>
    <w:rsid w:val="00CC2194"/>
    <w:rsid w:val="00CC4065"/>
    <w:rsid w:val="00CC59E2"/>
    <w:rsid w:val="00CD0D1B"/>
    <w:rsid w:val="00CD18B3"/>
    <w:rsid w:val="00CD28A7"/>
    <w:rsid w:val="00CD367A"/>
    <w:rsid w:val="00CD5F8D"/>
    <w:rsid w:val="00CD6249"/>
    <w:rsid w:val="00CD64B3"/>
    <w:rsid w:val="00CD753B"/>
    <w:rsid w:val="00CD7A2D"/>
    <w:rsid w:val="00CE0655"/>
    <w:rsid w:val="00CE22A8"/>
    <w:rsid w:val="00CE5034"/>
    <w:rsid w:val="00CE532B"/>
    <w:rsid w:val="00CF12A2"/>
    <w:rsid w:val="00CF2A4E"/>
    <w:rsid w:val="00CF3540"/>
    <w:rsid w:val="00CF7044"/>
    <w:rsid w:val="00CF7BF6"/>
    <w:rsid w:val="00D011EF"/>
    <w:rsid w:val="00D0186D"/>
    <w:rsid w:val="00D01ECE"/>
    <w:rsid w:val="00D01FBC"/>
    <w:rsid w:val="00D02CB0"/>
    <w:rsid w:val="00D04C04"/>
    <w:rsid w:val="00D054D7"/>
    <w:rsid w:val="00D06B52"/>
    <w:rsid w:val="00D06B6D"/>
    <w:rsid w:val="00D10362"/>
    <w:rsid w:val="00D126DE"/>
    <w:rsid w:val="00D12B97"/>
    <w:rsid w:val="00D12C7F"/>
    <w:rsid w:val="00D13B5B"/>
    <w:rsid w:val="00D15E02"/>
    <w:rsid w:val="00D169DE"/>
    <w:rsid w:val="00D224B1"/>
    <w:rsid w:val="00D23177"/>
    <w:rsid w:val="00D24F9D"/>
    <w:rsid w:val="00D25187"/>
    <w:rsid w:val="00D32100"/>
    <w:rsid w:val="00D33FE1"/>
    <w:rsid w:val="00D4641C"/>
    <w:rsid w:val="00D4717B"/>
    <w:rsid w:val="00D47396"/>
    <w:rsid w:val="00D5257C"/>
    <w:rsid w:val="00D54493"/>
    <w:rsid w:val="00D56EDB"/>
    <w:rsid w:val="00D579B9"/>
    <w:rsid w:val="00D61089"/>
    <w:rsid w:val="00D62207"/>
    <w:rsid w:val="00D6593E"/>
    <w:rsid w:val="00D6688C"/>
    <w:rsid w:val="00D679D3"/>
    <w:rsid w:val="00D709F8"/>
    <w:rsid w:val="00D733E0"/>
    <w:rsid w:val="00D75987"/>
    <w:rsid w:val="00D77F88"/>
    <w:rsid w:val="00D805A3"/>
    <w:rsid w:val="00D811D9"/>
    <w:rsid w:val="00D83C43"/>
    <w:rsid w:val="00D85439"/>
    <w:rsid w:val="00D864AA"/>
    <w:rsid w:val="00D9157A"/>
    <w:rsid w:val="00D916E9"/>
    <w:rsid w:val="00D92F8B"/>
    <w:rsid w:val="00D9397F"/>
    <w:rsid w:val="00D93E6E"/>
    <w:rsid w:val="00D9741F"/>
    <w:rsid w:val="00DA060A"/>
    <w:rsid w:val="00DA0CAE"/>
    <w:rsid w:val="00DA1134"/>
    <w:rsid w:val="00DA1B59"/>
    <w:rsid w:val="00DA2C8F"/>
    <w:rsid w:val="00DA5F94"/>
    <w:rsid w:val="00DA680D"/>
    <w:rsid w:val="00DB140C"/>
    <w:rsid w:val="00DB42D4"/>
    <w:rsid w:val="00DB6905"/>
    <w:rsid w:val="00DB6CE0"/>
    <w:rsid w:val="00DB7500"/>
    <w:rsid w:val="00DB7D47"/>
    <w:rsid w:val="00DC61E7"/>
    <w:rsid w:val="00DD1907"/>
    <w:rsid w:val="00DD1FE2"/>
    <w:rsid w:val="00DD218B"/>
    <w:rsid w:val="00DD3B20"/>
    <w:rsid w:val="00DE1854"/>
    <w:rsid w:val="00DE4DE5"/>
    <w:rsid w:val="00DE64D0"/>
    <w:rsid w:val="00DE6FA8"/>
    <w:rsid w:val="00DF0D23"/>
    <w:rsid w:val="00DF2740"/>
    <w:rsid w:val="00DF56FD"/>
    <w:rsid w:val="00DF5B49"/>
    <w:rsid w:val="00DF7534"/>
    <w:rsid w:val="00E011A8"/>
    <w:rsid w:val="00E0137F"/>
    <w:rsid w:val="00E06DF3"/>
    <w:rsid w:val="00E11C0E"/>
    <w:rsid w:val="00E13C2D"/>
    <w:rsid w:val="00E1677A"/>
    <w:rsid w:val="00E21A74"/>
    <w:rsid w:val="00E22A1D"/>
    <w:rsid w:val="00E22E86"/>
    <w:rsid w:val="00E2493E"/>
    <w:rsid w:val="00E26B98"/>
    <w:rsid w:val="00E30FDA"/>
    <w:rsid w:val="00E31085"/>
    <w:rsid w:val="00E36169"/>
    <w:rsid w:val="00E4065D"/>
    <w:rsid w:val="00E435FB"/>
    <w:rsid w:val="00E44880"/>
    <w:rsid w:val="00E4556D"/>
    <w:rsid w:val="00E50BC8"/>
    <w:rsid w:val="00E518BA"/>
    <w:rsid w:val="00E531AC"/>
    <w:rsid w:val="00E55A3E"/>
    <w:rsid w:val="00E603BD"/>
    <w:rsid w:val="00E619FF"/>
    <w:rsid w:val="00E61B87"/>
    <w:rsid w:val="00E622A5"/>
    <w:rsid w:val="00E63C2C"/>
    <w:rsid w:val="00E63FFF"/>
    <w:rsid w:val="00E65E8B"/>
    <w:rsid w:val="00E66CA4"/>
    <w:rsid w:val="00E67E23"/>
    <w:rsid w:val="00E73BCD"/>
    <w:rsid w:val="00E746E2"/>
    <w:rsid w:val="00E7759F"/>
    <w:rsid w:val="00E80033"/>
    <w:rsid w:val="00E82BD7"/>
    <w:rsid w:val="00E84512"/>
    <w:rsid w:val="00E922E6"/>
    <w:rsid w:val="00E92AAD"/>
    <w:rsid w:val="00E953D7"/>
    <w:rsid w:val="00E96DA1"/>
    <w:rsid w:val="00E97771"/>
    <w:rsid w:val="00EA0664"/>
    <w:rsid w:val="00EA1417"/>
    <w:rsid w:val="00EA1678"/>
    <w:rsid w:val="00EA2202"/>
    <w:rsid w:val="00EA5106"/>
    <w:rsid w:val="00EA70A0"/>
    <w:rsid w:val="00EB2178"/>
    <w:rsid w:val="00EB26E5"/>
    <w:rsid w:val="00EB34FC"/>
    <w:rsid w:val="00EB4CA4"/>
    <w:rsid w:val="00EC0D45"/>
    <w:rsid w:val="00EC1982"/>
    <w:rsid w:val="00EC24FE"/>
    <w:rsid w:val="00EC267E"/>
    <w:rsid w:val="00EC5393"/>
    <w:rsid w:val="00EC64AB"/>
    <w:rsid w:val="00EC664C"/>
    <w:rsid w:val="00ED2667"/>
    <w:rsid w:val="00ED2D10"/>
    <w:rsid w:val="00ED430C"/>
    <w:rsid w:val="00ED4858"/>
    <w:rsid w:val="00ED4CDB"/>
    <w:rsid w:val="00ED59B8"/>
    <w:rsid w:val="00ED5CEE"/>
    <w:rsid w:val="00ED7519"/>
    <w:rsid w:val="00EE1103"/>
    <w:rsid w:val="00EE535D"/>
    <w:rsid w:val="00EE5B56"/>
    <w:rsid w:val="00EE6945"/>
    <w:rsid w:val="00EE74D1"/>
    <w:rsid w:val="00EF178B"/>
    <w:rsid w:val="00F01ED2"/>
    <w:rsid w:val="00F02101"/>
    <w:rsid w:val="00F07395"/>
    <w:rsid w:val="00F10CB8"/>
    <w:rsid w:val="00F11AA6"/>
    <w:rsid w:val="00F16367"/>
    <w:rsid w:val="00F168C0"/>
    <w:rsid w:val="00F1741B"/>
    <w:rsid w:val="00F24686"/>
    <w:rsid w:val="00F26F2B"/>
    <w:rsid w:val="00F27630"/>
    <w:rsid w:val="00F30731"/>
    <w:rsid w:val="00F33E21"/>
    <w:rsid w:val="00F34530"/>
    <w:rsid w:val="00F355A3"/>
    <w:rsid w:val="00F3644B"/>
    <w:rsid w:val="00F3692F"/>
    <w:rsid w:val="00F3751B"/>
    <w:rsid w:val="00F43008"/>
    <w:rsid w:val="00F45739"/>
    <w:rsid w:val="00F46FAF"/>
    <w:rsid w:val="00F47548"/>
    <w:rsid w:val="00F51117"/>
    <w:rsid w:val="00F526D8"/>
    <w:rsid w:val="00F52A09"/>
    <w:rsid w:val="00F5404E"/>
    <w:rsid w:val="00F5447C"/>
    <w:rsid w:val="00F563B4"/>
    <w:rsid w:val="00F62DD3"/>
    <w:rsid w:val="00F72672"/>
    <w:rsid w:val="00F8045E"/>
    <w:rsid w:val="00F82D7A"/>
    <w:rsid w:val="00F83543"/>
    <w:rsid w:val="00F859F2"/>
    <w:rsid w:val="00F85C3B"/>
    <w:rsid w:val="00F90399"/>
    <w:rsid w:val="00F93FC1"/>
    <w:rsid w:val="00F954E4"/>
    <w:rsid w:val="00F95C68"/>
    <w:rsid w:val="00F95F1E"/>
    <w:rsid w:val="00F9710E"/>
    <w:rsid w:val="00FA0B74"/>
    <w:rsid w:val="00FA7BBD"/>
    <w:rsid w:val="00FC0D56"/>
    <w:rsid w:val="00FC28C5"/>
    <w:rsid w:val="00FC2BB4"/>
    <w:rsid w:val="00FC30BE"/>
    <w:rsid w:val="00FC3341"/>
    <w:rsid w:val="00FD0232"/>
    <w:rsid w:val="00FD238A"/>
    <w:rsid w:val="00FD41C4"/>
    <w:rsid w:val="00FD6889"/>
    <w:rsid w:val="00FD7338"/>
    <w:rsid w:val="00FD7C5F"/>
    <w:rsid w:val="00FE0563"/>
    <w:rsid w:val="00FE143D"/>
    <w:rsid w:val="00FE651E"/>
    <w:rsid w:val="00FF073D"/>
    <w:rsid w:val="00FF2761"/>
    <w:rsid w:val="00FF2EA1"/>
    <w:rsid w:val="00FF5B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6A2B24"/>
  <w14:defaultImageDpi w14:val="32767"/>
  <w15:chartTrackingRefBased/>
  <w15:docId w15:val="{E6456BAD-317A-6840-A56E-EBD82CDB7E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6D5F"/>
    <w:pPr>
      <w:ind w:left="720"/>
      <w:contextualSpacing/>
    </w:pPr>
  </w:style>
  <w:style w:type="character" w:styleId="Hyperlink">
    <w:name w:val="Hyperlink"/>
    <w:basedOn w:val="DefaultParagraphFont"/>
    <w:uiPriority w:val="99"/>
    <w:unhideWhenUsed/>
    <w:rsid w:val="00F95C68"/>
    <w:rPr>
      <w:color w:val="0563C1" w:themeColor="hyperlink"/>
      <w:u w:val="single"/>
    </w:rPr>
  </w:style>
  <w:style w:type="character" w:styleId="UnresolvedMention">
    <w:name w:val="Unresolved Mention"/>
    <w:basedOn w:val="DefaultParagraphFont"/>
    <w:uiPriority w:val="99"/>
    <w:rsid w:val="00F95C68"/>
    <w:rPr>
      <w:color w:val="605E5C"/>
      <w:shd w:val="clear" w:color="auto" w:fill="E1DFDD"/>
    </w:rPr>
  </w:style>
  <w:style w:type="character" w:styleId="CommentReference">
    <w:name w:val="annotation reference"/>
    <w:basedOn w:val="DefaultParagraphFont"/>
    <w:uiPriority w:val="99"/>
    <w:semiHidden/>
    <w:unhideWhenUsed/>
    <w:rsid w:val="00F3644B"/>
    <w:rPr>
      <w:sz w:val="16"/>
      <w:szCs w:val="16"/>
    </w:rPr>
  </w:style>
  <w:style w:type="paragraph" w:styleId="CommentText">
    <w:name w:val="annotation text"/>
    <w:basedOn w:val="Normal"/>
    <w:link w:val="CommentTextChar"/>
    <w:uiPriority w:val="99"/>
    <w:unhideWhenUsed/>
    <w:rsid w:val="00F3644B"/>
    <w:rPr>
      <w:sz w:val="20"/>
      <w:szCs w:val="20"/>
    </w:rPr>
  </w:style>
  <w:style w:type="character" w:customStyle="1" w:styleId="CommentTextChar">
    <w:name w:val="Comment Text Char"/>
    <w:basedOn w:val="DefaultParagraphFont"/>
    <w:link w:val="CommentText"/>
    <w:uiPriority w:val="99"/>
    <w:rsid w:val="00F3644B"/>
    <w:rPr>
      <w:sz w:val="20"/>
      <w:szCs w:val="20"/>
    </w:rPr>
  </w:style>
  <w:style w:type="paragraph" w:styleId="CommentSubject">
    <w:name w:val="annotation subject"/>
    <w:basedOn w:val="CommentText"/>
    <w:next w:val="CommentText"/>
    <w:link w:val="CommentSubjectChar"/>
    <w:uiPriority w:val="99"/>
    <w:semiHidden/>
    <w:unhideWhenUsed/>
    <w:rsid w:val="00F3644B"/>
    <w:rPr>
      <w:b/>
      <w:bCs/>
    </w:rPr>
  </w:style>
  <w:style w:type="character" w:customStyle="1" w:styleId="CommentSubjectChar">
    <w:name w:val="Comment Subject Char"/>
    <w:basedOn w:val="CommentTextChar"/>
    <w:link w:val="CommentSubject"/>
    <w:uiPriority w:val="99"/>
    <w:semiHidden/>
    <w:rsid w:val="00F3644B"/>
    <w:rPr>
      <w:b/>
      <w:bCs/>
      <w:sz w:val="20"/>
      <w:szCs w:val="20"/>
    </w:rPr>
  </w:style>
  <w:style w:type="paragraph" w:customStyle="1" w:styleId="EndNoteBibliographyTitle">
    <w:name w:val="EndNote Bibliography Title"/>
    <w:basedOn w:val="Normal"/>
    <w:link w:val="EndNoteBibliographyTitleChar"/>
    <w:rsid w:val="00AB440A"/>
    <w:pPr>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AB440A"/>
    <w:rPr>
      <w:rFonts w:ascii="Calibri" w:hAnsi="Calibri" w:cs="Calibri"/>
      <w:noProof/>
    </w:rPr>
  </w:style>
  <w:style w:type="paragraph" w:customStyle="1" w:styleId="EndNoteBibliography">
    <w:name w:val="EndNote Bibliography"/>
    <w:basedOn w:val="Normal"/>
    <w:link w:val="EndNoteBibliographyChar"/>
    <w:rsid w:val="00AB440A"/>
    <w:rPr>
      <w:rFonts w:ascii="Calibri" w:hAnsi="Calibri" w:cs="Calibri"/>
      <w:noProof/>
    </w:rPr>
  </w:style>
  <w:style w:type="character" w:customStyle="1" w:styleId="EndNoteBibliographyChar">
    <w:name w:val="EndNote Bibliography Char"/>
    <w:basedOn w:val="DefaultParagraphFont"/>
    <w:link w:val="EndNoteBibliography"/>
    <w:rsid w:val="00AB440A"/>
    <w:rPr>
      <w:rFonts w:ascii="Calibri" w:hAnsi="Calibri" w:cs="Calibri"/>
      <w:noProof/>
    </w:rPr>
  </w:style>
  <w:style w:type="character" w:customStyle="1" w:styleId="mi">
    <w:name w:val="mi"/>
    <w:basedOn w:val="DefaultParagraphFont"/>
    <w:rsid w:val="004C6B3E"/>
  </w:style>
  <w:style w:type="character" w:customStyle="1" w:styleId="mo">
    <w:name w:val="mo"/>
    <w:basedOn w:val="DefaultParagraphFont"/>
    <w:rsid w:val="004C6B3E"/>
  </w:style>
  <w:style w:type="paragraph" w:styleId="Revision">
    <w:name w:val="Revision"/>
    <w:hidden/>
    <w:uiPriority w:val="99"/>
    <w:semiHidden/>
    <w:rsid w:val="008D72ED"/>
  </w:style>
  <w:style w:type="character" w:customStyle="1" w:styleId="pl-smi">
    <w:name w:val="pl-smi"/>
    <w:basedOn w:val="DefaultParagraphFont"/>
    <w:rsid w:val="00580F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5436630">
      <w:bodyDiv w:val="1"/>
      <w:marLeft w:val="0"/>
      <w:marRight w:val="0"/>
      <w:marTop w:val="0"/>
      <w:marBottom w:val="0"/>
      <w:divBdr>
        <w:top w:val="none" w:sz="0" w:space="0" w:color="auto"/>
        <w:left w:val="none" w:sz="0" w:space="0" w:color="auto"/>
        <w:bottom w:val="none" w:sz="0" w:space="0" w:color="auto"/>
        <w:right w:val="none" w:sz="0" w:space="0" w:color="auto"/>
      </w:divBdr>
    </w:div>
    <w:div w:id="201132939">
      <w:bodyDiv w:val="1"/>
      <w:marLeft w:val="0"/>
      <w:marRight w:val="0"/>
      <w:marTop w:val="0"/>
      <w:marBottom w:val="0"/>
      <w:divBdr>
        <w:top w:val="none" w:sz="0" w:space="0" w:color="auto"/>
        <w:left w:val="none" w:sz="0" w:space="0" w:color="auto"/>
        <w:bottom w:val="none" w:sz="0" w:space="0" w:color="auto"/>
        <w:right w:val="none" w:sz="0" w:space="0" w:color="auto"/>
      </w:divBdr>
    </w:div>
    <w:div w:id="328563265">
      <w:bodyDiv w:val="1"/>
      <w:marLeft w:val="0"/>
      <w:marRight w:val="0"/>
      <w:marTop w:val="0"/>
      <w:marBottom w:val="0"/>
      <w:divBdr>
        <w:top w:val="none" w:sz="0" w:space="0" w:color="auto"/>
        <w:left w:val="none" w:sz="0" w:space="0" w:color="auto"/>
        <w:bottom w:val="none" w:sz="0" w:space="0" w:color="auto"/>
        <w:right w:val="none" w:sz="0" w:space="0" w:color="auto"/>
      </w:divBdr>
    </w:div>
    <w:div w:id="348652446">
      <w:bodyDiv w:val="1"/>
      <w:marLeft w:val="0"/>
      <w:marRight w:val="0"/>
      <w:marTop w:val="0"/>
      <w:marBottom w:val="0"/>
      <w:divBdr>
        <w:top w:val="none" w:sz="0" w:space="0" w:color="auto"/>
        <w:left w:val="none" w:sz="0" w:space="0" w:color="auto"/>
        <w:bottom w:val="none" w:sz="0" w:space="0" w:color="auto"/>
        <w:right w:val="none" w:sz="0" w:space="0" w:color="auto"/>
      </w:divBdr>
    </w:div>
    <w:div w:id="580332687">
      <w:bodyDiv w:val="1"/>
      <w:marLeft w:val="0"/>
      <w:marRight w:val="0"/>
      <w:marTop w:val="0"/>
      <w:marBottom w:val="0"/>
      <w:divBdr>
        <w:top w:val="none" w:sz="0" w:space="0" w:color="auto"/>
        <w:left w:val="none" w:sz="0" w:space="0" w:color="auto"/>
        <w:bottom w:val="none" w:sz="0" w:space="0" w:color="auto"/>
        <w:right w:val="none" w:sz="0" w:space="0" w:color="auto"/>
      </w:divBdr>
    </w:div>
    <w:div w:id="673922401">
      <w:bodyDiv w:val="1"/>
      <w:marLeft w:val="0"/>
      <w:marRight w:val="0"/>
      <w:marTop w:val="0"/>
      <w:marBottom w:val="0"/>
      <w:divBdr>
        <w:top w:val="none" w:sz="0" w:space="0" w:color="auto"/>
        <w:left w:val="none" w:sz="0" w:space="0" w:color="auto"/>
        <w:bottom w:val="none" w:sz="0" w:space="0" w:color="auto"/>
        <w:right w:val="none" w:sz="0" w:space="0" w:color="auto"/>
      </w:divBdr>
    </w:div>
    <w:div w:id="791939011">
      <w:bodyDiv w:val="1"/>
      <w:marLeft w:val="0"/>
      <w:marRight w:val="0"/>
      <w:marTop w:val="0"/>
      <w:marBottom w:val="0"/>
      <w:divBdr>
        <w:top w:val="none" w:sz="0" w:space="0" w:color="auto"/>
        <w:left w:val="none" w:sz="0" w:space="0" w:color="auto"/>
        <w:bottom w:val="none" w:sz="0" w:space="0" w:color="auto"/>
        <w:right w:val="none" w:sz="0" w:space="0" w:color="auto"/>
      </w:divBdr>
    </w:div>
    <w:div w:id="884371332">
      <w:bodyDiv w:val="1"/>
      <w:marLeft w:val="0"/>
      <w:marRight w:val="0"/>
      <w:marTop w:val="0"/>
      <w:marBottom w:val="0"/>
      <w:divBdr>
        <w:top w:val="none" w:sz="0" w:space="0" w:color="auto"/>
        <w:left w:val="none" w:sz="0" w:space="0" w:color="auto"/>
        <w:bottom w:val="none" w:sz="0" w:space="0" w:color="auto"/>
        <w:right w:val="none" w:sz="0" w:space="0" w:color="auto"/>
      </w:divBdr>
    </w:div>
    <w:div w:id="906456651">
      <w:bodyDiv w:val="1"/>
      <w:marLeft w:val="0"/>
      <w:marRight w:val="0"/>
      <w:marTop w:val="0"/>
      <w:marBottom w:val="0"/>
      <w:divBdr>
        <w:top w:val="none" w:sz="0" w:space="0" w:color="auto"/>
        <w:left w:val="none" w:sz="0" w:space="0" w:color="auto"/>
        <w:bottom w:val="none" w:sz="0" w:space="0" w:color="auto"/>
        <w:right w:val="none" w:sz="0" w:space="0" w:color="auto"/>
      </w:divBdr>
    </w:div>
    <w:div w:id="912007664">
      <w:bodyDiv w:val="1"/>
      <w:marLeft w:val="0"/>
      <w:marRight w:val="0"/>
      <w:marTop w:val="0"/>
      <w:marBottom w:val="0"/>
      <w:divBdr>
        <w:top w:val="none" w:sz="0" w:space="0" w:color="auto"/>
        <w:left w:val="none" w:sz="0" w:space="0" w:color="auto"/>
        <w:bottom w:val="none" w:sz="0" w:space="0" w:color="auto"/>
        <w:right w:val="none" w:sz="0" w:space="0" w:color="auto"/>
      </w:divBdr>
    </w:div>
    <w:div w:id="965696777">
      <w:bodyDiv w:val="1"/>
      <w:marLeft w:val="0"/>
      <w:marRight w:val="0"/>
      <w:marTop w:val="0"/>
      <w:marBottom w:val="0"/>
      <w:divBdr>
        <w:top w:val="none" w:sz="0" w:space="0" w:color="auto"/>
        <w:left w:val="none" w:sz="0" w:space="0" w:color="auto"/>
        <w:bottom w:val="none" w:sz="0" w:space="0" w:color="auto"/>
        <w:right w:val="none" w:sz="0" w:space="0" w:color="auto"/>
      </w:divBdr>
    </w:div>
    <w:div w:id="994182705">
      <w:bodyDiv w:val="1"/>
      <w:marLeft w:val="0"/>
      <w:marRight w:val="0"/>
      <w:marTop w:val="0"/>
      <w:marBottom w:val="0"/>
      <w:divBdr>
        <w:top w:val="none" w:sz="0" w:space="0" w:color="auto"/>
        <w:left w:val="none" w:sz="0" w:space="0" w:color="auto"/>
        <w:bottom w:val="none" w:sz="0" w:space="0" w:color="auto"/>
        <w:right w:val="none" w:sz="0" w:space="0" w:color="auto"/>
      </w:divBdr>
    </w:div>
    <w:div w:id="1059010498">
      <w:bodyDiv w:val="1"/>
      <w:marLeft w:val="0"/>
      <w:marRight w:val="0"/>
      <w:marTop w:val="0"/>
      <w:marBottom w:val="0"/>
      <w:divBdr>
        <w:top w:val="none" w:sz="0" w:space="0" w:color="auto"/>
        <w:left w:val="none" w:sz="0" w:space="0" w:color="auto"/>
        <w:bottom w:val="none" w:sz="0" w:space="0" w:color="auto"/>
        <w:right w:val="none" w:sz="0" w:space="0" w:color="auto"/>
      </w:divBdr>
    </w:div>
    <w:div w:id="1084376651">
      <w:bodyDiv w:val="1"/>
      <w:marLeft w:val="0"/>
      <w:marRight w:val="0"/>
      <w:marTop w:val="0"/>
      <w:marBottom w:val="0"/>
      <w:divBdr>
        <w:top w:val="none" w:sz="0" w:space="0" w:color="auto"/>
        <w:left w:val="none" w:sz="0" w:space="0" w:color="auto"/>
        <w:bottom w:val="none" w:sz="0" w:space="0" w:color="auto"/>
        <w:right w:val="none" w:sz="0" w:space="0" w:color="auto"/>
      </w:divBdr>
    </w:div>
    <w:div w:id="1117526478">
      <w:bodyDiv w:val="1"/>
      <w:marLeft w:val="0"/>
      <w:marRight w:val="0"/>
      <w:marTop w:val="0"/>
      <w:marBottom w:val="0"/>
      <w:divBdr>
        <w:top w:val="none" w:sz="0" w:space="0" w:color="auto"/>
        <w:left w:val="none" w:sz="0" w:space="0" w:color="auto"/>
        <w:bottom w:val="none" w:sz="0" w:space="0" w:color="auto"/>
        <w:right w:val="none" w:sz="0" w:space="0" w:color="auto"/>
      </w:divBdr>
    </w:div>
    <w:div w:id="1368945853">
      <w:bodyDiv w:val="1"/>
      <w:marLeft w:val="0"/>
      <w:marRight w:val="0"/>
      <w:marTop w:val="0"/>
      <w:marBottom w:val="0"/>
      <w:divBdr>
        <w:top w:val="none" w:sz="0" w:space="0" w:color="auto"/>
        <w:left w:val="none" w:sz="0" w:space="0" w:color="auto"/>
        <w:bottom w:val="none" w:sz="0" w:space="0" w:color="auto"/>
        <w:right w:val="none" w:sz="0" w:space="0" w:color="auto"/>
      </w:divBdr>
    </w:div>
    <w:div w:id="1378311240">
      <w:bodyDiv w:val="1"/>
      <w:marLeft w:val="0"/>
      <w:marRight w:val="0"/>
      <w:marTop w:val="0"/>
      <w:marBottom w:val="0"/>
      <w:divBdr>
        <w:top w:val="none" w:sz="0" w:space="0" w:color="auto"/>
        <w:left w:val="none" w:sz="0" w:space="0" w:color="auto"/>
        <w:bottom w:val="none" w:sz="0" w:space="0" w:color="auto"/>
        <w:right w:val="none" w:sz="0" w:space="0" w:color="auto"/>
      </w:divBdr>
    </w:div>
    <w:div w:id="1712800221">
      <w:bodyDiv w:val="1"/>
      <w:marLeft w:val="0"/>
      <w:marRight w:val="0"/>
      <w:marTop w:val="0"/>
      <w:marBottom w:val="0"/>
      <w:divBdr>
        <w:top w:val="none" w:sz="0" w:space="0" w:color="auto"/>
        <w:left w:val="none" w:sz="0" w:space="0" w:color="auto"/>
        <w:bottom w:val="none" w:sz="0" w:space="0" w:color="auto"/>
        <w:right w:val="none" w:sz="0" w:space="0" w:color="auto"/>
      </w:divBdr>
    </w:div>
    <w:div w:id="1804732454">
      <w:bodyDiv w:val="1"/>
      <w:marLeft w:val="0"/>
      <w:marRight w:val="0"/>
      <w:marTop w:val="0"/>
      <w:marBottom w:val="0"/>
      <w:divBdr>
        <w:top w:val="none" w:sz="0" w:space="0" w:color="auto"/>
        <w:left w:val="none" w:sz="0" w:space="0" w:color="auto"/>
        <w:bottom w:val="none" w:sz="0" w:space="0" w:color="auto"/>
        <w:right w:val="none" w:sz="0" w:space="0" w:color="auto"/>
      </w:divBdr>
    </w:div>
    <w:div w:id="1916353304">
      <w:bodyDiv w:val="1"/>
      <w:marLeft w:val="0"/>
      <w:marRight w:val="0"/>
      <w:marTop w:val="0"/>
      <w:marBottom w:val="0"/>
      <w:divBdr>
        <w:top w:val="none" w:sz="0" w:space="0" w:color="auto"/>
        <w:left w:val="none" w:sz="0" w:space="0" w:color="auto"/>
        <w:bottom w:val="none" w:sz="0" w:space="0" w:color="auto"/>
        <w:right w:val="none" w:sz="0" w:space="0" w:color="auto"/>
      </w:divBdr>
    </w:div>
    <w:div w:id="2094816465">
      <w:bodyDiv w:val="1"/>
      <w:marLeft w:val="0"/>
      <w:marRight w:val="0"/>
      <w:marTop w:val="0"/>
      <w:marBottom w:val="0"/>
      <w:divBdr>
        <w:top w:val="none" w:sz="0" w:space="0" w:color="auto"/>
        <w:left w:val="none" w:sz="0" w:space="0" w:color="auto"/>
        <w:bottom w:val="none" w:sz="0" w:space="0" w:color="auto"/>
        <w:right w:val="none" w:sz="0" w:space="0" w:color="auto"/>
      </w:divBdr>
    </w:div>
    <w:div w:id="2107336444">
      <w:bodyDiv w:val="1"/>
      <w:marLeft w:val="0"/>
      <w:marRight w:val="0"/>
      <w:marTop w:val="0"/>
      <w:marBottom w:val="0"/>
      <w:divBdr>
        <w:top w:val="none" w:sz="0" w:space="0" w:color="auto"/>
        <w:left w:val="none" w:sz="0" w:space="0" w:color="auto"/>
        <w:bottom w:val="none" w:sz="0" w:space="0" w:color="auto"/>
        <w:right w:val="none" w:sz="0" w:space="0" w:color="auto"/>
      </w:divBdr>
    </w:div>
    <w:div w:id="2115587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3" Type="http://schemas.openxmlformats.org/officeDocument/2006/relationships/hyperlink" Target="https://github.com/noamross/mgcv-esa-2018/blob/master/example-nonlinear-timeseries.Rmd" TargetMode="External"/><Relationship Id="rId2" Type="http://schemas.openxmlformats.org/officeDocument/2006/relationships/hyperlink" Target="https://github.com/nicholasjclark/mvgam/blob/master/R/sim_mvgam.R" TargetMode="External"/><Relationship Id="rId1" Type="http://schemas.openxmlformats.org/officeDocument/2006/relationships/hyperlink" Target="https://rpubs.com/NickClark47/mvgam" TargetMode="External"/></Relationship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4.emf"/><Relationship Id="rId18" Type="http://schemas.microsoft.com/office/2011/relationships/people" Target="people.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image" Target="media/image3.em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emf"/><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image" Target="media/image6.emf"/><Relationship Id="rId10" Type="http://schemas.openxmlformats.org/officeDocument/2006/relationships/image" Target="media/image1.emf"/><Relationship Id="rId19" Type="http://schemas.openxmlformats.org/officeDocument/2006/relationships/theme" Target="theme/theme1.xml"/><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A269B0-0680-40D1-965F-69CC21AEDA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1250</TotalTime>
  <Pages>20</Pages>
  <Words>12552</Words>
  <Characters>71552</Characters>
  <Application>Microsoft Office Word</Application>
  <DocSecurity>0</DocSecurity>
  <Lines>596</Lines>
  <Paragraphs>167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Clark</dc:creator>
  <cp:keywords/>
  <dc:description/>
  <cp:lastModifiedBy>Nicholas Clark</cp:lastModifiedBy>
  <cp:revision>122</cp:revision>
  <dcterms:created xsi:type="dcterms:W3CDTF">2022-01-17T15:24:00Z</dcterms:created>
  <dcterms:modified xsi:type="dcterms:W3CDTF">2022-01-21T07:15:00Z</dcterms:modified>
</cp:coreProperties>
</file>