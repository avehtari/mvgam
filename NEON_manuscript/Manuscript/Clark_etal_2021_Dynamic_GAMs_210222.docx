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660F4999" w:rsidR="00F10CB8" w:rsidRDefault="00F10CB8" w:rsidP="00136D5F">
      <w:pPr>
        <w:rPr>
          <w:b/>
          <w:bCs/>
          <w:lang w:val="en-AU"/>
        </w:rPr>
      </w:pPr>
      <w:bookmarkStart w:id="0" w:name="_Hlk96321907"/>
      <w:r>
        <w:rPr>
          <w:b/>
          <w:bCs/>
          <w:lang w:val="en-AU"/>
        </w:rPr>
        <w:t>Dynamic Generalised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discrete ecological time series</w:t>
      </w:r>
    </w:p>
    <w:p w14:paraId="3597C888" w14:textId="77777777" w:rsidR="00296B38" w:rsidRDefault="00296B38" w:rsidP="00766756"/>
    <w:p w14:paraId="609EE8E4" w14:textId="1FCA792F" w:rsidR="00766756" w:rsidRDefault="00766756" w:rsidP="00766756">
      <w:r>
        <w:t xml:space="preserve">Nicholas J Clark </w:t>
      </w:r>
      <w:r>
        <w:rPr>
          <w:vertAlign w:val="superscript"/>
        </w:rPr>
        <w:t>1</w:t>
      </w:r>
      <w:r>
        <w:t xml:space="preserve"> and </w:t>
      </w:r>
      <w:proofErr w:type="spellStart"/>
      <w:r>
        <w:t>Konstans</w:t>
      </w:r>
      <w:proofErr w:type="spellEnd"/>
      <w:r>
        <w:t xml:space="preserve"> Wells </w:t>
      </w:r>
      <w:r>
        <w:rPr>
          <w:vertAlign w:val="superscript"/>
        </w:rPr>
        <w:t>2</w:t>
      </w:r>
    </w:p>
    <w:p w14:paraId="4B596432" w14:textId="77777777" w:rsidR="00766756" w:rsidRDefault="00766756" w:rsidP="00766756"/>
    <w:p w14:paraId="3F65A52F" w14:textId="19F0A480" w:rsidR="00766756" w:rsidRDefault="00766756" w:rsidP="00766756">
      <w:r>
        <w:rPr>
          <w:vertAlign w:val="superscript"/>
        </w:rPr>
        <w:t>1</w:t>
      </w:r>
      <w:r>
        <w:t xml:space="preserve"> School of Veterinary Science, The University of Queensland, Gatton QLD 4343 Australia </w:t>
      </w:r>
    </w:p>
    <w:p w14:paraId="397EDFCE" w14:textId="0C1AC815" w:rsidR="00766756" w:rsidRDefault="00766756" w:rsidP="00766756">
      <w:r>
        <w:rPr>
          <w:vertAlign w:val="superscript"/>
        </w:rPr>
        <w:t xml:space="preserve">2 </w:t>
      </w:r>
      <w:r w:rsidR="00181A76" w:rsidRPr="00181A76">
        <w:t>Department of Biosciences, Swansea University, Swansea SA2 8PP, UK</w:t>
      </w:r>
    </w:p>
    <w:p w14:paraId="263CDD2B" w14:textId="77777777" w:rsidR="00766756" w:rsidRDefault="00766756" w:rsidP="00766756"/>
    <w:p w14:paraId="07FD93F0" w14:textId="77777777" w:rsidR="00766756" w:rsidRDefault="00766756" w:rsidP="00766756">
      <w:r>
        <w:t xml:space="preserve">Corresponding Author:  </w:t>
      </w:r>
    </w:p>
    <w:p w14:paraId="26212572" w14:textId="3A987336" w:rsidR="00766756" w:rsidRDefault="00766756" w:rsidP="00766756">
      <w:r>
        <w:t>Nicholas J Clark</w:t>
      </w:r>
    </w:p>
    <w:p w14:paraId="60A65649" w14:textId="7758F9B9" w:rsidR="00766756" w:rsidRDefault="00766756" w:rsidP="00766756">
      <w:r>
        <w:t>n.clark@uq.edu.au</w:t>
      </w:r>
    </w:p>
    <w:p w14:paraId="6849207C" w14:textId="77777777" w:rsidR="00766756" w:rsidRDefault="00766756" w:rsidP="00766756">
      <w:r>
        <w:t xml:space="preserve">School of Veterinary Science, The University of Queensland, Gatton QLD 4343 Australia </w:t>
      </w:r>
    </w:p>
    <w:bookmarkEnd w:id="0"/>
    <w:p w14:paraId="0201D95C" w14:textId="77777777" w:rsidR="00F10CB8" w:rsidRDefault="00F10CB8" w:rsidP="00136D5F">
      <w:pPr>
        <w:rPr>
          <w:b/>
          <w:bCs/>
          <w:lang w:val="en-AU"/>
        </w:rPr>
      </w:pPr>
    </w:p>
    <w:p w14:paraId="2CF4E796" w14:textId="77777777" w:rsidR="00766756" w:rsidRDefault="00766756" w:rsidP="00136D5F">
      <w:pPr>
        <w:rPr>
          <w:b/>
          <w:bCs/>
          <w:lang w:val="en-AU"/>
        </w:rPr>
      </w:pPr>
    </w:p>
    <w:p w14:paraId="28301D94" w14:textId="77777777" w:rsidR="00766756" w:rsidRDefault="00766756">
      <w:pPr>
        <w:rPr>
          <w:b/>
          <w:bCs/>
          <w:lang w:val="en-AU"/>
        </w:rPr>
      </w:pPr>
      <w:r>
        <w:rPr>
          <w:b/>
          <w:bCs/>
          <w:lang w:val="en-AU"/>
        </w:rPr>
        <w:br w:type="page"/>
      </w:r>
    </w:p>
    <w:p w14:paraId="714B98E6" w14:textId="4A65385D" w:rsidR="000D4748" w:rsidRDefault="000D4748" w:rsidP="00136D5F">
      <w:pPr>
        <w:rPr>
          <w:b/>
          <w:bCs/>
          <w:lang w:val="en-AU"/>
        </w:rPr>
      </w:pPr>
      <w:r>
        <w:rPr>
          <w:b/>
          <w:bCs/>
          <w:lang w:val="en-AU"/>
        </w:rPr>
        <w:lastRenderedPageBreak/>
        <w:t>ABSTRACT</w:t>
      </w:r>
    </w:p>
    <w:p w14:paraId="5A8875C5" w14:textId="470D6D82" w:rsidR="00074534" w:rsidRDefault="00A8024A" w:rsidP="00136D5F">
      <w:pPr>
        <w:rPr>
          <w:lang w:val="en-AU"/>
        </w:rPr>
      </w:pPr>
      <w:r w:rsidRPr="00A8024A">
        <w:rPr>
          <w:lang w:val="en-AU"/>
        </w:rPr>
        <w:t xml:space="preserve">1. </w:t>
      </w:r>
      <w:r w:rsidR="001A25BB">
        <w:rPr>
          <w:lang w:val="en-AU"/>
        </w:rPr>
        <w:t xml:space="preserve">Generalised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r w:rsidR="00074534">
        <w:rPr>
          <w:lang w:val="en-AU"/>
        </w:rPr>
        <w:t xml:space="preserve">bounding 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136D5F">
      <w:pPr>
        <w:rPr>
          <w:lang w:val="en-AU"/>
        </w:rPr>
      </w:pPr>
    </w:p>
    <w:p w14:paraId="1529496F" w14:textId="253D50EA" w:rsidR="00F95F1E" w:rsidRDefault="000D4748" w:rsidP="00136D5F">
      <w:pPr>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5B40DB">
        <w:rPr>
          <w:lang w:val="en-AU"/>
        </w:rPr>
        <w:t>dynamic Generalised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These models are particularly useful for multivariate series, as they can estimate hierarchical smooth</w:t>
      </w:r>
      <w:r w:rsidR="00E619FF">
        <w:rPr>
          <w:lang w:val="en-AU"/>
        </w:rPr>
        <w:t>s while learning</w:t>
      </w:r>
      <w:r w:rsidR="00EE6945">
        <w:rPr>
          <w:lang w:val="en-AU"/>
        </w:rPr>
        <w:t xml:space="preserve"> complex temporal associations via dimension-reduced dynamic 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proofErr w:type="spellStart"/>
      <w:r w:rsidR="0073412B" w:rsidRPr="0073412B">
        <w:rPr>
          <w:i/>
          <w:iCs/>
          <w:lang w:val="en-AU"/>
        </w:rPr>
        <w:t>mvgam</w:t>
      </w:r>
      <w:proofErr w:type="spellEnd"/>
      <w:r w:rsidRPr="00A8024A">
        <w:rPr>
          <w:lang w:val="en-AU"/>
        </w:rPr>
        <w:t xml:space="preserve"> R package, which uses the</w:t>
      </w:r>
      <w:r w:rsidR="0073412B">
        <w:rPr>
          <w:lang w:val="en-AU"/>
        </w:rPr>
        <w:t xml:space="preserve"> </w:t>
      </w:r>
      <w:proofErr w:type="spellStart"/>
      <w:r w:rsidR="0073412B" w:rsidRPr="0073412B">
        <w:rPr>
          <w:i/>
          <w:iCs/>
          <w:lang w:val="en-AU"/>
        </w:rPr>
        <w:t>mgcv</w:t>
      </w:r>
      <w:proofErr w:type="spellEnd"/>
      <w:r w:rsidR="0073412B">
        <w:rPr>
          <w:lang w:val="en-AU"/>
        </w:rPr>
        <w:t xml:space="preserve"> </w:t>
      </w:r>
      <w:r w:rsidR="006A7CA3">
        <w:rPr>
          <w:lang w:val="en-AU"/>
        </w:rPr>
        <w:t xml:space="preserve">and </w:t>
      </w:r>
      <w:proofErr w:type="spellStart"/>
      <w:r w:rsidR="006A7CA3" w:rsidRPr="008B13B4">
        <w:rPr>
          <w:i/>
          <w:iCs/>
          <w:lang w:val="en-AU"/>
        </w:rPr>
        <w:t>rjags</w:t>
      </w:r>
      <w:proofErr w:type="spellEnd"/>
      <w:r w:rsidR="006A7CA3">
        <w:rPr>
          <w:lang w:val="en-AU"/>
        </w:rPr>
        <w:t xml:space="preserve"> </w:t>
      </w:r>
      <w:r w:rsidR="0073412B">
        <w:rPr>
          <w:lang w:val="en-AU"/>
        </w:rPr>
        <w:t>package</w:t>
      </w:r>
      <w:r w:rsidR="006A7CA3">
        <w:rPr>
          <w:lang w:val="en-AU"/>
        </w:rPr>
        <w:t>s</w:t>
      </w:r>
      <w:r w:rsidR="0073412B">
        <w:rPr>
          <w:lang w:val="en-AU"/>
        </w:rPr>
        <w:t xml:space="preserve"> to construct smoothing splines </w:t>
      </w:r>
      <w:r w:rsidR="006A7CA3">
        <w:rPr>
          <w:lang w:val="en-AU"/>
        </w:rPr>
        <w:t xml:space="preserve">and estimate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 xml:space="preserve">. </w:t>
      </w:r>
    </w:p>
    <w:p w14:paraId="6294F00B" w14:textId="77777777" w:rsidR="00F95F1E" w:rsidRDefault="00F95F1E" w:rsidP="00136D5F">
      <w:pPr>
        <w:rPr>
          <w:lang w:val="en-AU"/>
        </w:rPr>
      </w:pPr>
    </w:p>
    <w:p w14:paraId="2686B5B6" w14:textId="1C3BD502" w:rsidR="00A8024A" w:rsidRPr="00A8024A" w:rsidRDefault="00F95F1E" w:rsidP="00A02530">
      <w:pPr>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w:t>
      </w:r>
      <w:proofErr w:type="spellStart"/>
      <w:r w:rsidR="00A02530" w:rsidRPr="00A02530">
        <w:rPr>
          <w:i/>
          <w:iCs/>
          <w:lang w:val="en-AU"/>
        </w:rPr>
        <w:t>mvgam’s</w:t>
      </w:r>
      <w:proofErr w:type="spellEnd"/>
      <w:r w:rsidR="00A02530">
        <w:rPr>
          <w:lang w:val="en-AU"/>
        </w:rPr>
        <w:t xml:space="preserve"> key features, which include </w:t>
      </w:r>
      <w:r w:rsidR="00E97771">
        <w:rPr>
          <w:lang w:val="en-AU"/>
        </w:rPr>
        <w:t xml:space="preserve">functions for: </w:t>
      </w:r>
      <w:r w:rsidR="00A02530">
        <w:rPr>
          <w:lang w:val="en-AU"/>
        </w:rPr>
        <w:t>visualising probabilistic uncertainties for</w:t>
      </w:r>
      <w:r w:rsidR="00A02530" w:rsidRPr="00A02530">
        <w:rPr>
          <w:lang w:val="en-AU"/>
        </w:rPr>
        <w:t xml:space="preserve"> smooths and predictions,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A02530">
        <w:rPr>
          <w:lang w:val="en-AU"/>
        </w:rPr>
        <w:t xml:space="preserve"> and online data a</w:t>
      </w:r>
      <w:r w:rsidR="00E97771">
        <w:rPr>
          <w:lang w:val="en-AU"/>
        </w:rPr>
        <w:t>ugmentation</w:t>
      </w:r>
      <w:r w:rsidR="00A02530">
        <w:rPr>
          <w:lang w:val="en-AU"/>
        </w:rPr>
        <w:t xml:space="preserve"> via a recursive particle filter.</w:t>
      </w:r>
    </w:p>
    <w:p w14:paraId="522CA705" w14:textId="77777777" w:rsidR="00A8024A" w:rsidRPr="00A8024A" w:rsidRDefault="00A8024A" w:rsidP="00136D5F">
      <w:pPr>
        <w:rPr>
          <w:lang w:val="en-AU"/>
        </w:rPr>
      </w:pPr>
    </w:p>
    <w:p w14:paraId="5763385C" w14:textId="37B9CA43" w:rsidR="000D4748" w:rsidRPr="00A8024A" w:rsidRDefault="000D4748" w:rsidP="0073412B">
      <w:pPr>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flexible Bayesian models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77777777" w:rsidR="000D4748" w:rsidRDefault="000D4748" w:rsidP="00136D5F">
      <w:pPr>
        <w:rPr>
          <w:b/>
          <w:bCs/>
          <w:lang w:val="en-AU"/>
        </w:rPr>
      </w:pPr>
    </w:p>
    <w:p w14:paraId="511F94AC" w14:textId="77777777" w:rsidR="000D4748" w:rsidRDefault="000D4748" w:rsidP="00136D5F">
      <w:pPr>
        <w:rPr>
          <w:b/>
          <w:bCs/>
          <w:lang w:val="en-AU"/>
        </w:rPr>
      </w:pPr>
      <w:r>
        <w:rPr>
          <w:b/>
          <w:bCs/>
          <w:lang w:val="en-AU"/>
        </w:rPr>
        <w:t xml:space="preserve">KEY WORDS </w:t>
      </w:r>
    </w:p>
    <w:p w14:paraId="04F7EEF9" w14:textId="216457F5" w:rsidR="000D4748" w:rsidRDefault="000D4748" w:rsidP="00136D5F">
      <w:pPr>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Generalised additive model</w:t>
      </w:r>
      <w:r w:rsidRPr="000D4748">
        <w:rPr>
          <w:lang w:val="en-AU"/>
        </w:rPr>
        <w:t xml:space="preserve">, </w:t>
      </w:r>
      <w:r>
        <w:rPr>
          <w:lang w:val="en-AU"/>
        </w:rPr>
        <w:t>Hierarchical model, JAGS</w:t>
      </w:r>
      <w:r w:rsidRPr="000D4748">
        <w:rPr>
          <w:lang w:val="en-AU"/>
        </w:rPr>
        <w:t xml:space="preserve">, </w:t>
      </w:r>
      <w:r>
        <w:rPr>
          <w:lang w:val="en-AU"/>
        </w:rPr>
        <w:t>R package</w:t>
      </w:r>
    </w:p>
    <w:p w14:paraId="24D63476" w14:textId="77777777" w:rsidR="000D4748" w:rsidRPr="000D4748" w:rsidRDefault="000D4748" w:rsidP="00136D5F">
      <w:pPr>
        <w:rPr>
          <w:lang w:val="en-AU"/>
        </w:rPr>
      </w:pPr>
    </w:p>
    <w:p w14:paraId="2B772192" w14:textId="77777777" w:rsidR="00E92AAD" w:rsidRDefault="00E92AAD">
      <w:pPr>
        <w:rPr>
          <w:b/>
          <w:bCs/>
          <w:lang w:val="en-AU"/>
        </w:rPr>
      </w:pPr>
      <w:r>
        <w:rPr>
          <w:b/>
          <w:bCs/>
          <w:lang w:val="en-AU"/>
        </w:rPr>
        <w:br w:type="page"/>
      </w:r>
    </w:p>
    <w:p w14:paraId="05BE11F2" w14:textId="5DA4BD1F" w:rsidR="00046B0C" w:rsidRPr="00FE0563" w:rsidRDefault="009C1801" w:rsidP="00136D5F">
      <w:pPr>
        <w:rPr>
          <w:b/>
          <w:bCs/>
          <w:lang w:val="en-AU"/>
        </w:rPr>
      </w:pPr>
      <w:r w:rsidRPr="00C44A20">
        <w:rPr>
          <w:b/>
          <w:bCs/>
          <w:lang w:val="en-AU"/>
        </w:rPr>
        <w:lastRenderedPageBreak/>
        <w:t>INTRODUCTION</w:t>
      </w:r>
    </w:p>
    <w:p w14:paraId="2FB9426E" w14:textId="77777777" w:rsidR="00E63C2C" w:rsidRDefault="00D709F8" w:rsidP="00A342B0">
      <w:pPr>
        <w:rPr>
          <w:ins w:id="1" w:author="Nicholas Clark" w:date="2022-01-20T14:50:00Z"/>
        </w:rPr>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 xml:space="preserve">on ecosystems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A342B0">
      <w:pPr>
        <w:rPr>
          <w:ins w:id="2" w:author="Nicholas Clark" w:date="2022-01-20T14:50:00Z"/>
        </w:rPr>
      </w:pPr>
    </w:p>
    <w:p w14:paraId="5F419981" w14:textId="5B57A604" w:rsidR="00E63C2C" w:rsidRDefault="00E63C2C" w:rsidP="00A342B0">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D709F8">
        <w:t>natural</w:t>
      </w:r>
      <w:r w:rsidR="00D709F8" w:rsidRPr="00420E4A">
        <w:t xml:space="preserve"> systems are </w:t>
      </w:r>
      <w:r w:rsidR="00D709F8">
        <w:t>driven by network</w:t>
      </w:r>
      <w:r w:rsidR="00650F04">
        <w:t>s</w:t>
      </w:r>
      <w:r w:rsidR="00D709F8">
        <w:t xml:space="preserve"> of interacting 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 xml:space="preserve">seasonal and other cyclic oscillations, environmental forcing, temporal </w:t>
      </w:r>
      <w:proofErr w:type="gramStart"/>
      <w:r>
        <w:t>dependence</w:t>
      </w:r>
      <w:proofErr w:type="gramEnd"/>
      <w:r w:rsidR="00884FAB">
        <w:t xml:space="preserve"> or </w:t>
      </w:r>
      <w:r>
        <w:t>species interactions</w:t>
      </w:r>
      <w:ins w:id="3" w:author="Nicholas Clark" w:date="2022-01-20T15:03:00Z">
        <w:r w:rsidR="009D4D25">
          <w:t xml:space="preserve"> </w:t>
        </w:r>
      </w:ins>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Second, </w:t>
      </w:r>
      <w:r w:rsidR="00496462">
        <w:t xml:space="preserve">ecological time series </w:t>
      </w:r>
      <w:r w:rsidR="004576C8">
        <w:t>tend to be</w:t>
      </w:r>
      <w:r w:rsidR="00496462">
        <w:t xml:space="preserve"> integer-valued </w:t>
      </w:r>
      <w:commentRangeStart w:id="4"/>
      <w:commentRangeStart w:id="5"/>
      <w:r w:rsidR="00496462">
        <w:t>variables</w:t>
      </w:r>
      <w:commentRangeEnd w:id="4"/>
      <w:r w:rsidR="00650F04">
        <w:rPr>
          <w:rStyle w:val="CommentReference"/>
        </w:rPr>
        <w:commentReference w:id="4"/>
      </w:r>
      <w:commentRangeEnd w:id="5"/>
      <w:r w:rsidR="00FA0B74">
        <w:rPr>
          <w:rStyle w:val="CommentReference"/>
        </w:rPr>
        <w:commentReference w:id="5"/>
      </w:r>
      <w:r w:rsidR="00755591">
        <w:t xml:space="preserve"> such as observations of species presence</w:t>
      </w:r>
      <w:r>
        <w:t xml:space="preserve"> or</w:t>
      </w:r>
      <w:r w:rsidR="00755591">
        <w:t xml:space="preserve"> abundance </w:t>
      </w:r>
      <w:r w:rsidR="00496462">
        <w:t xml:space="preserve">that exhibit complex features including </w:t>
      </w:r>
      <w:r w:rsidR="00755591">
        <w:t xml:space="preserve">observation error, </w:t>
      </w:r>
      <w:r w:rsidR="00496462">
        <w:t>zero-inflation, over-dispersion</w:t>
      </w:r>
      <w:r w:rsidR="00085005">
        <w:t xml:space="preserve">, </w:t>
      </w:r>
      <w:r w:rsidR="00496462">
        <w:t>boun</w:t>
      </w:r>
      <w:r w:rsidR="00FD0232">
        <w:t>ds</w:t>
      </w:r>
      <w:r w:rsidR="003C4017">
        <w:t>, missing values</w:t>
      </w:r>
      <w:r w:rsidR="00496462">
        <w:t xml:space="preserve"> </w:t>
      </w:r>
      <w:r w:rsidR="00085005">
        <w:t xml:space="preserve">and </w:t>
      </w:r>
      <w:r w:rsidR="00085005" w:rsidRPr="00085005">
        <w:t>uneven sampl</w:t>
      </w:r>
      <w:r w:rsidR="00FD0232">
        <w:t>ing frequency</w:t>
      </w:r>
      <w:r w:rsidR="00085005" w:rsidRPr="00085005">
        <w:t xml:space="preserve">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 </w:instrText>
      </w:r>
      <w:r w:rsidR="008D7397">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EN.CITE.DATA </w:instrText>
      </w:r>
      <w:r w:rsidR="008D7397">
        <w:fldChar w:fldCharType="end"/>
      </w:r>
      <w:r w:rsidR="00496462">
        <w:fldChar w:fldCharType="separate"/>
      </w:r>
      <w:r w:rsidR="00085005">
        <w:rPr>
          <w:noProof/>
        </w:rPr>
        <w:t>(Lindén and Mäntyniemi 2011, Simpson 2018, Warton 2018, Kowal and Canale 2020)</w:t>
      </w:r>
      <w:r w:rsidR="00496462">
        <w:fldChar w:fldCharType="end"/>
      </w:r>
      <w:r>
        <w:t xml:space="preserve">. Moreover, ecological observations are increasingly multivariate. These features make it difficult to </w:t>
      </w:r>
      <w:proofErr w:type="spellStart"/>
      <w:r>
        <w:t>analyse</w:t>
      </w:r>
      <w:proofErr w:type="spellEnd"/>
      <w:r>
        <w:t xml:space="preserve"> ecological </w:t>
      </w:r>
      <w:r w:rsidR="00D10362">
        <w:t xml:space="preserve">time </w:t>
      </w:r>
      <w:r>
        <w:t>series while sufficiently accounting for the various systematic time series components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136D5F">
      <w:pPr>
        <w:rPr>
          <w:lang w:val="en-AU"/>
        </w:rPr>
      </w:pPr>
    </w:p>
    <w:p w14:paraId="3D19C74C" w14:textId="233A2DEB" w:rsidR="00A342B0" w:rsidRPr="00A342B0" w:rsidRDefault="00A342B0" w:rsidP="00A342B0">
      <w:pPr>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0A0055E8" w:rsidR="004C6B3E" w:rsidRDefault="00A342B0" w:rsidP="00EC5393">
      <w:pPr>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commentRangeStart w:id="6"/>
      <w:commentRangeStart w:id="7"/>
      <w:r w:rsidR="00F3644B">
        <w:rPr>
          <w:lang w:val="en-AU"/>
        </w:rPr>
        <w:t>Generalised</w:t>
      </w:r>
      <w:commentRangeEnd w:id="6"/>
      <w:r w:rsidR="008A05CB">
        <w:rPr>
          <w:rStyle w:val="CommentReference"/>
        </w:rPr>
        <w:commentReference w:id="6"/>
      </w:r>
      <w:commentRangeEnd w:id="7"/>
      <w:r w:rsidR="00227F64">
        <w:rPr>
          <w:rStyle w:val="CommentReference"/>
        </w:rPr>
        <w:commentReference w:id="7"/>
      </w:r>
      <w:r w:rsidR="00F3644B">
        <w:rPr>
          <w:lang w:val="en-AU"/>
        </w:rPr>
        <w:t xml:space="preserve">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convenient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(Hastie and 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EC5393">
      <w:pPr>
        <w:rPr>
          <w:lang w:val="en-AU"/>
        </w:rPr>
      </w:pPr>
    </w:p>
    <w:p w14:paraId="0E7677F7" w14:textId="091AC946" w:rsidR="004C6B3E" w:rsidRPr="008D3E48" w:rsidRDefault="004C6B3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7F70A07" w14:textId="673FDDA9" w:rsidR="00A167A1" w:rsidRDefault="00A50830" w:rsidP="002B14F3">
      <w:pPr>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distribution</w:t>
      </w:r>
      <w:r w:rsidR="00A5058E">
        <w:rPr>
          <w:rFonts w:eastAsiaTheme="minorEastAsia"/>
          <w:lang w:val="en-AU"/>
        </w:rPr>
        <w:t xml:space="preserve"> within the exponential </w:t>
      </w:r>
      <w:commentRangeStart w:id="8"/>
      <w:r w:rsidR="00A5058E">
        <w:rPr>
          <w:rFonts w:eastAsiaTheme="minorEastAsia"/>
          <w:lang w:val="en-AU"/>
        </w:rPr>
        <w:t>family</w:t>
      </w:r>
      <w:commentRangeEnd w:id="8"/>
      <w:r w:rsidR="00A5058E">
        <w:rPr>
          <w:rStyle w:val="CommentReference"/>
        </w:rPr>
        <w:commentReference w:id="8"/>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proofErr w:type="spellStart"/>
      <w:r w:rsidR="00EE1103" w:rsidRPr="005C37B0">
        <w:rPr>
          <w:lang w:val="en-AU"/>
        </w:rPr>
        <w:t>the</w:t>
      </w:r>
      <w:proofErr w:type="spellEnd"/>
      <w:r w:rsidR="00EE1103" w:rsidRPr="005C37B0">
        <w:rPr>
          <w:lang w:val="en-AU"/>
        </w:rPr>
        <w: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is a</w:t>
      </w:r>
      <w:r w:rsidR="005C37B0">
        <w:rPr>
          <w:lang w:val="en-AU"/>
        </w:rPr>
        <w:t>n appropriate</w:t>
      </w:r>
      <w:r w:rsidR="00EE1103" w:rsidRPr="005C37B0">
        <w:rPr>
          <w:lang w:val="en-AU"/>
        </w:rPr>
        <w:t xml:space="preserve">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is c</w:t>
      </w:r>
      <w:r w:rsidR="002B14F3">
        <w:rPr>
          <w:lang w:val="en-AU"/>
        </w:rPr>
        <w:t xml:space="preserve">omposed of </w:t>
      </w:r>
      <w:r w:rsidR="002B14F3" w:rsidRPr="002B14F3">
        <w:rPr>
          <w:lang w:val="en-AU"/>
        </w:rPr>
        <w:t>spline like basis expansions</w:t>
      </w:r>
      <w:r w:rsidR="002B14F3">
        <w:rPr>
          <w:lang w:val="en-AU"/>
        </w:rPr>
        <w:t xml:space="preserve"> </w:t>
      </w:r>
      <w:commentRangeStart w:id="9"/>
      <w:commentRangeStart w:id="10"/>
      <w:r w:rsidR="002B14F3">
        <w:rPr>
          <w:lang w:val="en-AU"/>
        </w:rPr>
        <w:t xml:space="preserve">whose </w:t>
      </w:r>
      <w:r w:rsidR="003D1496" w:rsidRPr="00FE143D">
        <w:rPr>
          <w:lang w:val="en-AU"/>
        </w:rPr>
        <w:t>coefficients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basis expansions to </w:t>
      </w:r>
      <w:r w:rsidR="007D5B9A">
        <w:rPr>
          <w:lang w:val="en-AU"/>
        </w:rPr>
        <w:t xml:space="preserve">collectively </w:t>
      </w:r>
      <w:r w:rsidR="009C6674">
        <w:rPr>
          <w:lang w:val="en-AU"/>
        </w:rPr>
        <w:t xml:space="preserve">control the </w:t>
      </w:r>
      <w:r w:rsidR="009B7955">
        <w:rPr>
          <w:lang w:val="en-AU"/>
        </w:rPr>
        <w:t xml:space="preserve">smooth’s </w:t>
      </w:r>
      <w:r w:rsidR="009C6674">
        <w:rPr>
          <w:lang w:val="en-AU"/>
        </w:rPr>
        <w:t>shape</w:t>
      </w:r>
      <w:commentRangeEnd w:id="9"/>
      <w:r w:rsidR="00810128">
        <w:rPr>
          <w:rStyle w:val="CommentReference"/>
        </w:rPr>
        <w:commentReference w:id="9"/>
      </w:r>
      <w:commentRangeEnd w:id="10"/>
      <w:r w:rsidR="00F859F2">
        <w:rPr>
          <w:rStyle w:val="CommentReference"/>
        </w:rPr>
        <w:commentReference w:id="10"/>
      </w:r>
      <w:r w:rsidR="00AC5CFE">
        <w:rPr>
          <w:lang w:val="en-AU"/>
        </w:rPr>
        <w:t>.</w:t>
      </w:r>
      <w:r w:rsidR="002B14F3">
        <w:rPr>
          <w:lang w:val="en-AU"/>
        </w:rPr>
        <w:t xml:space="preserve"> </w:t>
      </w:r>
      <w:r w:rsidR="00646F38">
        <w:rPr>
          <w:lang w:val="en-AU"/>
        </w:rPr>
        <w:t>The size of the basis expansion</w:t>
      </w:r>
      <w:r w:rsidR="00810128">
        <w:rPr>
          <w:lang w:val="en-AU"/>
        </w:rPr>
        <w:t xml:space="preserve"> </w:t>
      </w:r>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w:t>
      </w:r>
      <w:proofErr w:type="spellStart"/>
      <w:r w:rsidR="00646F38">
        <w:rPr>
          <w:lang w:val="en-AU"/>
        </w:rPr>
        <w:t>basis</w:t>
      </w:r>
      <w:proofErr w:type="spellEnd"/>
      <w:r w:rsidR="00646F38">
        <w:rPr>
          <w:lang w:val="en-AU"/>
        </w:rPr>
        <w:t xml:space="preserve">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w:t>
      </w:r>
      <w:commentRangeStart w:id="11"/>
      <w:commentRangeStart w:id="12"/>
      <w:commentRangeStart w:id="13"/>
      <w:r w:rsidR="00927F8D">
        <w:rPr>
          <w:lang w:val="en-AU"/>
        </w:rPr>
        <w:t xml:space="preserve">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that accommodate ecological features such as zero-inflation</w:t>
      </w:r>
      <w:commentRangeEnd w:id="11"/>
      <w:r w:rsidR="00B664E5">
        <w:rPr>
          <w:rStyle w:val="CommentReference"/>
        </w:rPr>
        <w:commentReference w:id="11"/>
      </w:r>
      <w:commentRangeEnd w:id="12"/>
      <w:r w:rsidR="00B664E5">
        <w:rPr>
          <w:rStyle w:val="CommentReference"/>
        </w:rPr>
        <w:commentReference w:id="12"/>
      </w:r>
      <w:commentRangeEnd w:id="13"/>
      <w:r w:rsidR="002C6971">
        <w:rPr>
          <w:rStyle w:val="CommentReference"/>
        </w:rPr>
        <w:commentReference w:id="13"/>
      </w:r>
      <w:r w:rsidR="00927F8D">
        <w:rPr>
          <w:lang w:val="en-AU"/>
        </w:rPr>
        <w:t xml:space="preserve">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2B14F3">
      <w:pPr>
        <w:rPr>
          <w:lang w:val="en-AU"/>
        </w:rPr>
      </w:pPr>
    </w:p>
    <w:p w14:paraId="1E4F5797" w14:textId="3178F483" w:rsidR="00841ECE" w:rsidRPr="002B14F3" w:rsidRDefault="00D04C04" w:rsidP="002B14F3">
      <w:pPr>
        <w:rPr>
          <w:lang w:val="en-AU"/>
        </w:rPr>
      </w:pPr>
      <w:r>
        <w:rPr>
          <w:lang w:val="en-AU"/>
        </w:rPr>
        <w:lastRenderedPageBreak/>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 xml:space="preserve">be </w:t>
      </w:r>
      <w:r w:rsidR="00141463">
        <w:rPr>
          <w:lang w:val="en-AU"/>
        </w:rPr>
        <w:t xml:space="preserve">directly </w:t>
      </w:r>
      <w:r w:rsidRPr="00D04C04">
        <w:rPr>
          <w:lang w:val="en-AU"/>
        </w:rPr>
        <w:t>estimated as a GLM</w:t>
      </w:r>
      <w:r>
        <w:rPr>
          <w:lang w:val="en-AU"/>
        </w:rPr>
        <w:t>. However d</w:t>
      </w:r>
      <w:r w:rsidR="009B126C">
        <w:rPr>
          <w:lang w:val="en-AU"/>
        </w:rPr>
        <w:t>ue to the</w:t>
      </w:r>
      <w:r w:rsidR="00C42FA4">
        <w:rPr>
          <w:lang w:val="en-AU"/>
        </w:rPr>
        <w:t>ir</w:t>
      </w:r>
      <w:r w:rsidR="009B126C">
        <w:rPr>
          <w:lang w:val="en-AU"/>
        </w:rPr>
        <w:t xml:space="preserve"> incredible flexibility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t>
      </w:r>
      <w:proofErr w:type="spellStart"/>
      <w:r w:rsidR="009B126C" w:rsidRPr="009B126C">
        <w:rPr>
          <w:lang w:val="en-AU"/>
        </w:rPr>
        <w:t>wiggliness</w:t>
      </w:r>
      <w:proofErr w:type="spellEnd"/>
      <w:r w:rsidR="009B126C" w:rsidRPr="009B126C">
        <w:rPr>
          <w:lang w:val="en-AU"/>
        </w:rPr>
        <w:t>’</w:t>
      </w:r>
      <w:r>
        <w:rPr>
          <w:lang w:val="en-AU"/>
        </w:rPr>
        <w:t xml:space="preserve"> and </w:t>
      </w:r>
      <w:r w:rsidRPr="00D04C04">
        <w:rPr>
          <w:lang w:val="en-AU"/>
        </w:rPr>
        <w:t>contro</w:t>
      </w:r>
      <w:r>
        <w:rPr>
          <w:lang w:val="en-AU"/>
        </w:rPr>
        <w:t>l</w:t>
      </w:r>
      <w:r w:rsidRPr="00D04C04">
        <w:rPr>
          <w:lang w:val="en-AU"/>
        </w:rPr>
        <w:t>l</w:t>
      </w:r>
      <w:r>
        <w:rPr>
          <w:lang w:val="en-AU"/>
        </w:rPr>
        <w:t>ing</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the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453236">
        <w:rPr>
          <w:rFonts w:eastAsiaTheme="minorEastAsia"/>
        </w:rPr>
        <w:t xml:space="preserve"> can be drawn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r w:rsidR="006A4679">
        <w:rPr>
          <w:rFonts w:eastAsiaTheme="minorEastAsia"/>
        </w:rPr>
        <w:t xml:space="preserve"> for efficient regularization</w:t>
      </w:r>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smooth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function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r w:rsidR="007C08BE">
        <w:rPr>
          <w:lang w:val="en-AU"/>
        </w:rPr>
        <w:t xml:space="preserve">GAMs are particularly sought after for modelling time series to both identify nonlinear </w:t>
      </w:r>
      <w:r w:rsidR="000D34E7">
        <w:rPr>
          <w:lang w:val="en-AU"/>
        </w:rPr>
        <w:t xml:space="preserve">or </w:t>
      </w:r>
      <w:r w:rsidR="00CD7A2D">
        <w:rPr>
          <w:lang w:val="en-AU"/>
        </w:rPr>
        <w:t xml:space="preserve">time-varying </w:t>
      </w:r>
      <w:r w:rsidR="007C08BE">
        <w:rPr>
          <w:lang w:val="en-AU"/>
        </w:rPr>
        <w:t xml:space="preserve">covariate effects and </w:t>
      </w:r>
      <w:r w:rsidR="003F066F">
        <w:rPr>
          <w:lang w:val="en-AU"/>
        </w:rPr>
        <w:t xml:space="preserve">to </w:t>
      </w:r>
      <w:r w:rsidR="007C08BE">
        <w:rPr>
          <w:lang w:val="en-AU"/>
        </w:rPr>
        <w:t>uncover periods of rapid change, though</w:t>
      </w:r>
      <w:r w:rsidR="005D0985">
        <w:rPr>
          <w:lang w:val="en-AU"/>
        </w:rPr>
        <w:t xml:space="preserve"> strong</w:t>
      </w:r>
      <w:r w:rsidR="007C08BE">
        <w:rPr>
          <w:lang w:val="en-AU"/>
        </w:rPr>
        <w:t xml:space="preserve"> temporal autocorrelation can make it 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r w:rsidR="007C08BE">
        <w:rPr>
          <w:lang w:val="en-AU"/>
        </w:rPr>
        <w:t>.</w:t>
      </w:r>
    </w:p>
    <w:p w14:paraId="01A427C9" w14:textId="314BCFD9" w:rsidR="00136D5F" w:rsidRDefault="00136D5F" w:rsidP="00F95C68">
      <w:pPr>
        <w:rPr>
          <w:lang w:val="en-AU"/>
        </w:rPr>
      </w:pPr>
    </w:p>
    <w:p w14:paraId="7E463FA7" w14:textId="2C416C67" w:rsidR="00A625A0" w:rsidRPr="00A625A0" w:rsidRDefault="006810B0" w:rsidP="00A625A0">
      <w:pPr>
        <w:rPr>
          <w:lang w:val="en-AU"/>
        </w:rPr>
      </w:pPr>
      <w:commentRangeStart w:id="15"/>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commentRangeEnd w:id="15"/>
      <w:r w:rsidR="00944806">
        <w:rPr>
          <w:rStyle w:val="CommentReference"/>
        </w:rPr>
        <w:commentReference w:id="15"/>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w:t>
      </w:r>
      <w:commentRangeStart w:id="16"/>
      <w:commentRangeStart w:id="17"/>
      <w:r w:rsidR="00CE5034" w:rsidRPr="00CE5034">
        <w:rPr>
          <w:lang w:val="en-AU"/>
        </w:rPr>
        <w:t>range</w:t>
      </w:r>
      <w:commentRangeEnd w:id="16"/>
      <w:r w:rsidR="00944806">
        <w:rPr>
          <w:rStyle w:val="CommentReference"/>
        </w:rPr>
        <w:commentReference w:id="16"/>
      </w:r>
      <w:commentRangeEnd w:id="17"/>
      <w:r w:rsidR="00EC1982">
        <w:rPr>
          <w:rStyle w:val="CommentReference"/>
        </w:rPr>
        <w:commentReference w:id="17"/>
      </w:r>
      <w:r w:rsidR="00CE5034" w:rsidRPr="00CE5034">
        <w:rPr>
          <w:lang w:val="en-AU"/>
        </w:rPr>
        <w:t xml:space="preserv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Many of the smooths</w:t>
      </w:r>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927F8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w:t>
      </w:r>
      <w:proofErr w:type="gramStart"/>
      <w:r w:rsidR="006F1D1F">
        <w:rPr>
          <w:lang w:val="en-AU"/>
        </w:rPr>
        <w:t>i.e.</w:t>
      </w:r>
      <w:proofErr w:type="gramEnd"/>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w:t>
      </w:r>
      <w:commentRangeStart w:id="18"/>
      <w:commentRangeStart w:id="19"/>
      <w:commentRangeStart w:id="20"/>
      <w:r w:rsidR="009E57B5">
        <w:rPr>
          <w:lang w:val="en-AU"/>
        </w:rPr>
        <w:t xml:space="preserve">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EA2202">
        <w:rPr>
          <w:lang w:val="en-AU"/>
        </w:rPr>
        <w:t>‘</w:t>
      </w:r>
      <w:proofErr w:type="spellStart"/>
      <w:r w:rsidR="00EA2202">
        <w:rPr>
          <w:lang w:val="en-AU"/>
        </w:rPr>
        <w:t>wiggliness</w:t>
      </w:r>
      <w:proofErr w:type="spellEnd"/>
      <w:r w:rsidR="00EA2202">
        <w:rPr>
          <w:lang w:val="en-AU"/>
        </w:rPr>
        <w:t xml:space="preserv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w:t>
      </w:r>
      <w:proofErr w:type="gramStart"/>
      <w:r w:rsidR="009E57B5">
        <w:rPr>
          <w:lang w:val="en-AU"/>
        </w:rPr>
        <w:t>i.e.</w:t>
      </w:r>
      <w:proofErr w:type="gramEnd"/>
      <w:r w:rsidR="009E57B5">
        <w:rPr>
          <w:lang w:val="en-AU"/>
        </w:rPr>
        <w:t xml:space="preserve"> weeks or years ahead of the training data)</w:t>
      </w:r>
      <w:commentRangeEnd w:id="18"/>
      <w:r w:rsidR="008D72ED">
        <w:rPr>
          <w:rStyle w:val="CommentReference"/>
        </w:rPr>
        <w:commentReference w:id="18"/>
      </w:r>
      <w:commentRangeEnd w:id="19"/>
      <w:r w:rsidR="00077452">
        <w:rPr>
          <w:rStyle w:val="CommentReference"/>
        </w:rPr>
        <w:commentReference w:id="19"/>
      </w:r>
      <w:commentRangeEnd w:id="20"/>
      <w:r w:rsidR="00077452">
        <w:rPr>
          <w:rStyle w:val="CommentReference"/>
        </w:rPr>
        <w:commentReference w:id="20"/>
      </w:r>
      <w:r w:rsidR="00110D6B">
        <w:rPr>
          <w:lang w:val="en-AU"/>
        </w:rPr>
        <w:t xml:space="preserve"> 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5A6874">
        <w:rPr>
          <w:lang w:val="en-AU"/>
        </w:rPr>
        <w:t xml:space="preserve">with fixed uncertainty intervals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 insufficient to </w:t>
      </w:r>
      <w:r w:rsidR="00A50DD3">
        <w:rPr>
          <w:lang w:val="en-AU"/>
        </w:rPr>
        <w:t>generate robust ecological forecasts</w:t>
      </w:r>
      <w:r w:rsidR="009A7FFB">
        <w:rPr>
          <w:lang w:val="en-AU"/>
        </w:rPr>
        <w:t xml:space="preserve"> </w:t>
      </w:r>
      <w:commentRangeStart w:id="21"/>
      <w:commentRangeStart w:id="22"/>
      <w:r w:rsidR="009A7FFB">
        <w:rPr>
          <w:lang w:val="en-AU"/>
        </w:rPr>
        <w:t xml:space="preserve">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commentRangeEnd w:id="21"/>
      <w:r w:rsidR="004C4C11">
        <w:rPr>
          <w:rStyle w:val="CommentReference"/>
        </w:rPr>
        <w:commentReference w:id="21"/>
      </w:r>
      <w:commentRangeEnd w:id="22"/>
      <w:r w:rsidR="00DA680D">
        <w:rPr>
          <w:rStyle w:val="CommentReference"/>
        </w:rPr>
        <w:commentReference w:id="22"/>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440B0EFE" w14:textId="00C5F157" w:rsidR="00CE5034" w:rsidRDefault="00CE5034" w:rsidP="00CE5034">
      <w:pPr>
        <w:rPr>
          <w:lang w:val="en-AU"/>
        </w:rPr>
      </w:pPr>
    </w:p>
    <w:p w14:paraId="44C83567" w14:textId="104CF106" w:rsidR="00A206AE" w:rsidRDefault="00720AF2" w:rsidP="00A206AE">
      <w:pPr>
        <w:jc w:val="center"/>
        <w:rPr>
          <w:lang w:val="en-AU"/>
        </w:rPr>
      </w:pPr>
      <w:r w:rsidRPr="00720AF2">
        <w:rPr>
          <w:lang w:val="en-AU"/>
        </w:rPr>
        <w:lastRenderedPageBreak/>
        <w:t xml:space="preserve"> </w:t>
      </w:r>
      <w:r w:rsidR="00EA1678" w:rsidRPr="00EA1678">
        <w:rPr>
          <w:lang w:val="en-AU"/>
        </w:rPr>
        <w:t xml:space="preserve"> </w:t>
      </w:r>
      <w:r w:rsidR="00EA1678" w:rsidRPr="00EA1678">
        <w:rPr>
          <w:noProof/>
          <w:lang w:val="en-AU"/>
        </w:rPr>
        <w:drawing>
          <wp:inline distT="0" distB="0" distL="0" distR="0" wp14:anchorId="421013E4" wp14:editId="15DB11F7">
            <wp:extent cx="4765533" cy="43455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021" cy="4350515"/>
                    </a:xfrm>
                    <a:prstGeom prst="rect">
                      <a:avLst/>
                    </a:prstGeom>
                    <a:noFill/>
                    <a:ln>
                      <a:noFill/>
                    </a:ln>
                  </pic:spPr>
                </pic:pic>
              </a:graphicData>
            </a:graphic>
          </wp:inline>
        </w:drawing>
      </w:r>
    </w:p>
    <w:p w14:paraId="1ED77E97" w14:textId="77777777" w:rsidR="001D02FB" w:rsidRDefault="001D02FB" w:rsidP="00CE5034">
      <w:pPr>
        <w:rPr>
          <w:lang w:val="en-AU"/>
        </w:rPr>
      </w:pPr>
    </w:p>
    <w:p w14:paraId="22DE2287" w14:textId="2BE5E741" w:rsidR="00394149" w:rsidRDefault="00394149" w:rsidP="00CE5034">
      <w:pPr>
        <w:rPr>
          <w:lang w:val="en-AU"/>
        </w:rPr>
      </w:pPr>
      <w:commentRangeStart w:id="23"/>
      <w:commentRangeStart w:id="24"/>
      <w:r>
        <w:rPr>
          <w:lang w:val="en-AU"/>
        </w:rPr>
        <w:t>Figure 1</w:t>
      </w:r>
      <w:commentRangeEnd w:id="23"/>
      <w:r w:rsidR="00EA2202">
        <w:rPr>
          <w:rStyle w:val="CommentReference"/>
        </w:rPr>
        <w:commentReference w:id="23"/>
      </w:r>
      <w:commentRangeEnd w:id="24"/>
      <w:r w:rsidR="00720AF2">
        <w:rPr>
          <w:rStyle w:val="CommentReference"/>
        </w:rPr>
        <w:commentReference w:id="24"/>
      </w:r>
      <w:r>
        <w:rPr>
          <w:lang w:val="en-AU"/>
        </w:rPr>
        <w:t>: Estimated trend</w:t>
      </w:r>
      <w:r w:rsidR="00623AE1">
        <w:rPr>
          <w:lang w:val="en-AU"/>
        </w:rPr>
        <w:t>s</w:t>
      </w:r>
      <w:r>
        <w:rPr>
          <w:lang w:val="en-AU"/>
        </w:rPr>
        <w:t xml:space="preserve"> and forecasts from two GAMs applied to a discrete time series. In the top panel, a thin plate regression spline </w:t>
      </w:r>
      <w:r w:rsidR="002341AD">
        <w:rPr>
          <w:lang w:val="en-AU"/>
        </w:rPr>
        <w:t xml:space="preserve">with a penalised second derivative </w:t>
      </w:r>
      <w:r>
        <w:rPr>
          <w:lang w:val="en-AU"/>
        </w:rPr>
        <w:t xml:space="preserve">is used for the trend, leading to a smooth function (top left) </w:t>
      </w:r>
      <w:r w:rsidR="004D51E6">
        <w:rPr>
          <w:lang w:val="en-AU"/>
        </w:rPr>
        <w:t xml:space="preserve">and </w:t>
      </w:r>
      <w:r>
        <w:rPr>
          <w:lang w:val="en-AU"/>
        </w:rPr>
        <w:t xml:space="preserve">linear extrapolation </w:t>
      </w:r>
      <w:r w:rsidR="004D51E6">
        <w:rPr>
          <w:lang w:val="en-AU"/>
        </w:rPr>
        <w:t>when</w:t>
      </w:r>
      <w:r>
        <w:rPr>
          <w:lang w:val="en-AU"/>
        </w:rPr>
        <w:t xml:space="preserve"> forecast</w:t>
      </w:r>
      <w:r w:rsidR="004D51E6">
        <w:rPr>
          <w:lang w:val="en-AU"/>
        </w:rPr>
        <w:t>ing</w:t>
      </w:r>
      <w:r>
        <w:rPr>
          <w:lang w:val="en-AU"/>
        </w:rPr>
        <w:t xml:space="preserve"> (top right). In the bottom panel, the</w:t>
      </w:r>
      <w:r w:rsidR="00C965D7">
        <w:rPr>
          <w:lang w:val="en-AU"/>
        </w:rPr>
        <w:t xml:space="preserve"> trend</w:t>
      </w:r>
      <w:r>
        <w:rPr>
          <w:lang w:val="en-AU"/>
        </w:rPr>
        <w:t xml:space="preserve"> penalty is placed on the first derivative, resulting in flat extrapolation when forecasting. </w:t>
      </w:r>
      <w:r w:rsidR="00A206AE">
        <w:rPr>
          <w:lang w:val="en-AU"/>
        </w:rPr>
        <w:t xml:space="preserve">Trend shading shows 95% confidence intervals, while </w:t>
      </w:r>
      <w:r w:rsidR="005B26B1">
        <w:rPr>
          <w:lang w:val="en-AU"/>
        </w:rPr>
        <w:t xml:space="preserve">forecast </w:t>
      </w:r>
      <w:r w:rsidR="00A206AE">
        <w:rPr>
          <w:lang w:val="en-AU"/>
        </w:rPr>
        <w:t>shading shows</w:t>
      </w:r>
      <w:r w:rsidR="0056597B">
        <w:rPr>
          <w:lang w:val="en-AU"/>
        </w:rPr>
        <w:t xml:space="preserve"> empirical quantiles</w:t>
      </w:r>
      <w:r w:rsidR="00A206AE">
        <w:rPr>
          <w:lang w:val="en-AU"/>
        </w:rPr>
        <w:t xml:space="preserve">. </w:t>
      </w:r>
      <w:r>
        <w:rPr>
          <w:lang w:val="en-AU"/>
        </w:rPr>
        <w:t xml:space="preserve">Both models were fitted to a simulated seasonal discrete time series in R using the </w:t>
      </w:r>
      <w:proofErr w:type="spellStart"/>
      <w:r w:rsidRPr="00A206AE">
        <w:rPr>
          <w:i/>
          <w:iCs/>
          <w:lang w:val="en-AU"/>
        </w:rPr>
        <w:t>mgcv</w:t>
      </w:r>
      <w:proofErr w:type="spellEnd"/>
      <w:r>
        <w:rPr>
          <w:lang w:val="en-AU"/>
        </w:rPr>
        <w:t xml:space="preserve"> package with the general formula: </w:t>
      </w:r>
      <w:r w:rsidRPr="001D0EE7">
        <w:rPr>
          <w:i/>
          <w:iCs/>
          <w:lang w:val="en-AU"/>
        </w:rPr>
        <w:t xml:space="preserve">y ~ s(year,) + </w:t>
      </w:r>
      <w:proofErr w:type="gramStart"/>
      <w:r w:rsidRPr="001D0EE7">
        <w:rPr>
          <w:i/>
          <w:iCs/>
          <w:lang w:val="en-AU"/>
        </w:rPr>
        <w:t>s(</w:t>
      </w:r>
      <w:proofErr w:type="gramEnd"/>
      <w:r w:rsidRPr="001D0EE7">
        <w:rPr>
          <w:i/>
          <w:iCs/>
          <w:lang w:val="en-AU"/>
        </w:rPr>
        <w:t xml:space="preserve">season, bs = ‘cc’) + </w:t>
      </w:r>
      <w:proofErr w:type="spellStart"/>
      <w:r w:rsidRPr="001D0EE7">
        <w:rPr>
          <w:i/>
          <w:iCs/>
          <w:lang w:val="en-AU"/>
        </w:rPr>
        <w:t>ti</w:t>
      </w:r>
      <w:proofErr w:type="spellEnd"/>
      <w:r w:rsidRPr="001D0EE7">
        <w:rPr>
          <w:i/>
          <w:iCs/>
          <w:lang w:val="en-AU"/>
        </w:rPr>
        <w:t xml:space="preserve">(season, year), family = </w:t>
      </w:r>
      <w:proofErr w:type="spellStart"/>
      <w:r w:rsidRPr="001D0EE7">
        <w:rPr>
          <w:i/>
          <w:iCs/>
          <w:lang w:val="en-AU"/>
        </w:rPr>
        <w:t>nb</w:t>
      </w:r>
      <w:proofErr w:type="spellEnd"/>
      <w:r w:rsidRPr="001D0EE7">
        <w:rPr>
          <w:i/>
          <w:iCs/>
          <w:lang w:val="en-AU"/>
        </w:rPr>
        <w:t>()</w:t>
      </w:r>
      <w:r w:rsidRPr="001D0EE7">
        <w:rPr>
          <w:lang w:val="en-AU"/>
        </w:rPr>
        <w:t>).</w:t>
      </w:r>
    </w:p>
    <w:p w14:paraId="2770FB55" w14:textId="77777777" w:rsidR="00394149" w:rsidRPr="00CE5034" w:rsidRDefault="00394149" w:rsidP="00CE5034">
      <w:pPr>
        <w:rPr>
          <w:lang w:val="en-AU"/>
        </w:rPr>
      </w:pPr>
    </w:p>
    <w:p w14:paraId="74EDA372" w14:textId="75E6CC46" w:rsidR="000C1644" w:rsidRPr="00F83543" w:rsidRDefault="00A66B0E" w:rsidP="00F83543">
      <w:pPr>
        <w:rPr>
          <w:lang w:val="en-AU"/>
        </w:rPr>
      </w:pPr>
      <w:r>
        <w:rPr>
          <w:lang w:val="en-AU"/>
        </w:rPr>
        <w:t>In this paper</w:t>
      </w:r>
      <w:r w:rsidRPr="00A66B0E">
        <w:rPr>
          <w:lang w:val="en-AU"/>
        </w:rPr>
        <w:t xml:space="preserve"> we </w:t>
      </w:r>
      <w:r>
        <w:rPr>
          <w:lang w:val="en-AU"/>
        </w:rPr>
        <w:t>outline</w:t>
      </w:r>
      <w:r w:rsidRPr="00A66B0E">
        <w:rPr>
          <w:lang w:val="en-AU"/>
        </w:rPr>
        <w:t xml:space="preserve"> a </w:t>
      </w:r>
      <w:r w:rsidR="00FC0D56">
        <w:rPr>
          <w:lang w:val="en-AU"/>
        </w:rPr>
        <w:t xml:space="preserve">Bayesian </w:t>
      </w:r>
      <w:r>
        <w:rPr>
          <w:lang w:val="en-AU"/>
        </w:rPr>
        <w:t>dynamic GAM</w:t>
      </w:r>
      <w:r w:rsidR="00AD7614">
        <w:rPr>
          <w:lang w:val="en-AU"/>
        </w:rPr>
        <w:t xml:space="preserve"> (</w:t>
      </w:r>
      <w:r w:rsidR="00034260">
        <w:rPr>
          <w:lang w:val="en-AU"/>
        </w:rPr>
        <w:t>D</w:t>
      </w:r>
      <w:r w:rsidR="00AD7614">
        <w:rPr>
          <w:lang w:val="en-AU"/>
        </w:rPr>
        <w:t>GAM)</w:t>
      </w:r>
      <w:r>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reliable forecasts </w:t>
      </w:r>
      <w:r w:rsidR="00542A45">
        <w:rPr>
          <w:lang w:val="en-AU"/>
        </w:rPr>
        <w:t>for discrete time series.</w:t>
      </w:r>
      <w:r>
        <w:rPr>
          <w:lang w:val="en-AU"/>
        </w:rPr>
        <w:t xml:space="preserve"> </w:t>
      </w:r>
      <w:r w:rsidRPr="00A66B0E">
        <w:rPr>
          <w:lang w:val="en-AU"/>
        </w:rPr>
        <w:t>The approach</w:t>
      </w:r>
      <w:r>
        <w:rPr>
          <w:lang w:val="en-AU"/>
        </w:rPr>
        <w:t xml:space="preserve"> is simple: </w:t>
      </w:r>
      <w:r w:rsidR="004C0D48">
        <w:rPr>
          <w:lang w:val="en-AU"/>
        </w:rPr>
        <w:t>for</w:t>
      </w:r>
      <w:r w:rsidR="0042779B">
        <w:rPr>
          <w:lang w:val="en-AU"/>
        </w:rPr>
        <w:t xml:space="preserve"> univariate </w:t>
      </w:r>
      <w:r w:rsidR="004C0D48">
        <w:rPr>
          <w:lang w:val="en-AU"/>
        </w:rPr>
        <w:t>series</w:t>
      </w:r>
      <w:r w:rsidR="0042779B">
        <w:rPr>
          <w:lang w:val="en-AU"/>
        </w:rPr>
        <w:t xml:space="preserve"> </w:t>
      </w:r>
      <w:r>
        <w:rPr>
          <w:lang w:val="en-AU"/>
        </w:rPr>
        <w:t xml:space="preserve">we augment </w:t>
      </w:r>
      <w:r w:rsidRPr="00A66B0E">
        <w:rPr>
          <w:lang w:val="en-AU"/>
        </w:rPr>
        <w:t xml:space="preserve">the </w:t>
      </w:r>
      <w:r>
        <w:rPr>
          <w:lang w:val="en-AU"/>
        </w:rPr>
        <w:t>GAM linear predictor</w:t>
      </w:r>
      <w:r w:rsidRPr="00A66B0E">
        <w:rPr>
          <w:lang w:val="en-AU"/>
        </w:rPr>
        <w:t xml:space="preserve"> </w:t>
      </w:r>
      <w:r w:rsidR="00404DBA">
        <w:rPr>
          <w:lang w:val="en-AU"/>
        </w:rPr>
        <w:t>with</w:t>
      </w:r>
      <w:r w:rsidRPr="00A66B0E">
        <w:rPr>
          <w:lang w:val="en-AU"/>
        </w:rPr>
        <w:t xml:space="preserve"> </w:t>
      </w:r>
      <w:r w:rsidRPr="00C6774A">
        <w:rPr>
          <w:lang w:val="en-AU"/>
        </w:rPr>
        <w:t xml:space="preserve">a latent </w:t>
      </w:r>
      <w:r w:rsidR="00EB2178" w:rsidRPr="00C6774A">
        <w:rPr>
          <w:lang w:val="en-AU"/>
        </w:rPr>
        <w:t>dynamic</w:t>
      </w:r>
      <w:r w:rsidRPr="00C6774A">
        <w:rPr>
          <w:lang w:val="en-AU"/>
        </w:rPr>
        <w:t xml:space="preserve"> </w:t>
      </w:r>
      <w:r w:rsidR="00034260" w:rsidRPr="00C6774A">
        <w:rPr>
          <w:lang w:val="en-AU"/>
        </w:rPr>
        <w:t xml:space="preserve">component </w:t>
      </w:r>
      <w:r w:rsidR="00200D23" w:rsidRPr="00C6774A">
        <w:rPr>
          <w:lang w:val="en-AU"/>
        </w:rPr>
        <w:t>(</w:t>
      </w:r>
      <w:r w:rsidR="00034260" w:rsidRPr="00C6774A">
        <w:rPr>
          <w:lang w:val="en-AU"/>
        </w:rPr>
        <w:t>capturing temporal dependencies</w:t>
      </w:r>
      <w:r w:rsidR="00200D23" w:rsidRPr="00C6774A">
        <w:rPr>
          <w:lang w:val="en-AU"/>
        </w:rPr>
        <w:t xml:space="preserve"> among subsequent states)</w:t>
      </w:r>
      <w:commentRangeStart w:id="25"/>
      <w:r w:rsidRPr="00C6774A">
        <w:rPr>
          <w:lang w:val="en-AU"/>
        </w:rPr>
        <w:t xml:space="preserve"> </w:t>
      </w:r>
      <w:commentRangeEnd w:id="25"/>
      <w:r w:rsidR="008620E9" w:rsidRPr="00C6774A">
        <w:rPr>
          <w:rStyle w:val="CommentReference"/>
        </w:rPr>
        <w:commentReference w:id="25"/>
      </w:r>
      <w:r w:rsidR="007E15EC" w:rsidRPr="00C6774A">
        <w:rPr>
          <w:lang w:val="en-AU"/>
        </w:rPr>
        <w:t>to</w:t>
      </w:r>
      <w:r>
        <w:rPr>
          <w:lang w:val="en-AU"/>
        </w:rPr>
        <w:t xml:space="preserve"> capture the </w:t>
      </w:r>
      <w:r w:rsidR="000A43D7">
        <w:rPr>
          <w:lang w:val="en-AU"/>
        </w:rPr>
        <w:t xml:space="preserve">series’ </w:t>
      </w:r>
      <w:r w:rsidR="00711B21">
        <w:rPr>
          <w:lang w:val="en-AU"/>
        </w:rPr>
        <w:t>temporal</w:t>
      </w:r>
      <w:r>
        <w:rPr>
          <w:lang w:val="en-AU"/>
        </w:rPr>
        <w:t xml:space="preserve"> evolution</w:t>
      </w:r>
      <w:r w:rsidR="00EB2178">
        <w:rPr>
          <w:lang w:val="en-AU"/>
        </w:rPr>
        <w:t xml:space="preserve"> process</w:t>
      </w:r>
      <w:r w:rsidR="0011796B">
        <w:rPr>
          <w:lang w:val="en-AU"/>
        </w:rPr>
        <w:t xml:space="preserve"> (either as a </w:t>
      </w:r>
      <w:r w:rsidR="0011796B" w:rsidRPr="0011796B">
        <w:rPr>
          <w:lang w:val="en-AU"/>
        </w:rPr>
        <w:t xml:space="preserve">random walk or </w:t>
      </w:r>
      <w:r w:rsidR="0011796B">
        <w:rPr>
          <w:lang w:val="en-AU"/>
        </w:rPr>
        <w:t xml:space="preserve">an </w:t>
      </w:r>
      <w:r w:rsidR="0032566C">
        <w:rPr>
          <w:lang w:val="en-AU"/>
        </w:rPr>
        <w:t>autoregressive process</w:t>
      </w:r>
      <w:r w:rsidR="0011796B" w:rsidRPr="0011796B">
        <w:rPr>
          <w:lang w:val="en-AU"/>
        </w:rPr>
        <w:t xml:space="preserve"> up to order 3</w:t>
      </w:r>
      <w:r w:rsidR="0011796B">
        <w:rPr>
          <w:lang w:val="en-AU"/>
        </w:rPr>
        <w:t>)</w:t>
      </w:r>
      <w:r w:rsidRPr="00A66B0E">
        <w:rPr>
          <w:lang w:val="en-AU"/>
        </w:rPr>
        <w:t>.</w:t>
      </w:r>
      <w:r w:rsidR="0042779B" w:rsidRPr="0042779B">
        <w:t xml:space="preserve"> </w:t>
      </w:r>
      <w:r w:rsidR="007B0287">
        <w:rPr>
          <w:lang w:val="en-AU"/>
        </w:rPr>
        <w:t>For modelling multivariate time</w:t>
      </w:r>
      <w:r w:rsidR="00726457">
        <w:rPr>
          <w:lang w:val="en-AU"/>
        </w:rPr>
        <w:t xml:space="preserve"> series</w:t>
      </w:r>
      <w:r w:rsidR="007B0287">
        <w:rPr>
          <w:lang w:val="en-AU"/>
        </w:rPr>
        <w:t xml:space="preserve">, </w:t>
      </w:r>
      <w:r w:rsidR="007B0287">
        <w:t>we</w:t>
      </w:r>
      <w:r w:rsidR="00CF12A2">
        <w:rPr>
          <w:lang w:val="en-AU"/>
        </w:rPr>
        <w:t xml:space="preserve"> accommodate 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proofErr w:type="spellStart"/>
      <w:r w:rsidR="000F7B6D" w:rsidRPr="007056BC">
        <w:rPr>
          <w:i/>
          <w:iCs/>
          <w:lang w:val="en-AU"/>
        </w:rPr>
        <w:t>mvgam</w:t>
      </w:r>
      <w:proofErr w:type="spellEnd"/>
      <w:r w:rsidR="000F7B6D">
        <w:rPr>
          <w:lang w:val="en-AU"/>
        </w:rPr>
        <w:t xml:space="preserve"> </w:t>
      </w:r>
      <w:r w:rsidR="00DE64D0">
        <w:rPr>
          <w:lang w:val="en-AU"/>
        </w:rPr>
        <w:t>(</w:t>
      </w:r>
      <w:r w:rsidR="001659C3" w:rsidRPr="001659C3">
        <w:rPr>
          <w:lang w:val="en-AU"/>
        </w:rPr>
        <w:t>https://github.com/nicholasjclark/mvgam</w:t>
      </w:r>
      <w:r w:rsidR="000F7B6D">
        <w:rPr>
          <w:lang w:val="en-AU"/>
        </w:rPr>
        <w:t>)</w:t>
      </w:r>
      <w:r w:rsidR="006D30A6">
        <w:rPr>
          <w:lang w:val="en-AU"/>
        </w:rPr>
        <w:t>,</w:t>
      </w:r>
      <w:r w:rsidR="00F95C68" w:rsidRPr="00F95C68">
        <w:rPr>
          <w:lang w:val="en-AU"/>
        </w:rPr>
        <w:t xml:space="preserve"> </w:t>
      </w:r>
      <w:r w:rsidR="000C1644">
        <w:rPr>
          <w:lang w:val="en-AU"/>
        </w:rPr>
        <w:t>which provides the following key functions:</w:t>
      </w:r>
    </w:p>
    <w:p w14:paraId="43A2725B" w14:textId="77777777" w:rsidR="000C1644" w:rsidRDefault="000C1644" w:rsidP="00CF12A2">
      <w:pPr>
        <w:rPr>
          <w:lang w:val="en-AU"/>
        </w:rPr>
      </w:pPr>
    </w:p>
    <w:p w14:paraId="69AA716F" w14:textId="6920E791" w:rsidR="000C1644" w:rsidRPr="000C1644" w:rsidRDefault="000C1644" w:rsidP="000C1644">
      <w:pPr>
        <w:pStyle w:val="ListParagraph"/>
        <w:numPr>
          <w:ilvl w:val="0"/>
          <w:numId w:val="4"/>
        </w:numPr>
      </w:pPr>
      <w:r>
        <w:rPr>
          <w:lang w:val="en-AU"/>
        </w:rPr>
        <w:t>E</w:t>
      </w:r>
      <w:r w:rsidR="00EA0664" w:rsidRPr="000C1644">
        <w:rPr>
          <w:lang w:val="en-AU"/>
        </w:rPr>
        <w:t xml:space="preserve">stimate parameters of </w:t>
      </w:r>
      <w:r w:rsidR="004A7B09">
        <w:rPr>
          <w:lang w:val="en-AU"/>
        </w:rPr>
        <w:t>D</w:t>
      </w:r>
      <w:r w:rsidR="00EA0664" w:rsidRPr="000C1644">
        <w:rPr>
          <w:lang w:val="en-AU"/>
        </w:rPr>
        <w:t>GAM</w:t>
      </w:r>
      <w:r w:rsidR="004A7B09">
        <w:rPr>
          <w:lang w:val="en-AU"/>
        </w:rPr>
        <w:t>s</w:t>
      </w:r>
      <w:r w:rsidR="00EA0664" w:rsidRPr="000C1644">
        <w:rPr>
          <w:lang w:val="en-AU"/>
        </w:rPr>
        <w:t xml:space="preserve"> </w:t>
      </w:r>
      <w:r w:rsidR="00057104" w:rsidRPr="000C1644">
        <w:rPr>
          <w:lang w:val="en-AU"/>
        </w:rPr>
        <w:t xml:space="preserve">in a Bayesian </w:t>
      </w:r>
      <w:r w:rsidR="00E0137F" w:rsidRPr="000C1644">
        <w:rPr>
          <w:lang w:val="en-AU"/>
        </w:rPr>
        <w:t xml:space="preserve">Markov Chain Monte Carlo </w:t>
      </w:r>
      <w:r w:rsidR="00057104" w:rsidRPr="000C1644">
        <w:rPr>
          <w:lang w:val="en-AU"/>
        </w:rPr>
        <w:t xml:space="preserve">framework </w:t>
      </w:r>
      <w:r w:rsidR="00EA0664" w:rsidRPr="000C1644">
        <w:rPr>
          <w:lang w:val="en-AU"/>
        </w:rPr>
        <w:t>via the Gibbs sampling software JAGS</w:t>
      </w:r>
      <w:r w:rsidR="00057104" w:rsidRPr="000C1644">
        <w:rPr>
          <w:lang w:val="en-AU"/>
        </w:rPr>
        <w:t xml:space="preserve"> </w:t>
      </w:r>
      <w:r w:rsidR="00057104" w:rsidRPr="000C1644">
        <w:rPr>
          <w:lang w:val="en-AU"/>
        </w:rPr>
        <w:fldChar w:fldCharType="begin"/>
      </w:r>
      <w:r w:rsidR="00057104"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057104" w:rsidRPr="000C1644">
        <w:rPr>
          <w:lang w:val="en-AU"/>
        </w:rPr>
        <w:fldChar w:fldCharType="separate"/>
      </w:r>
      <w:r w:rsidR="00057104" w:rsidRPr="000C1644">
        <w:rPr>
          <w:noProof/>
          <w:lang w:val="en-AU"/>
        </w:rPr>
        <w:t>(Plummer 2003, Wood 2016)</w:t>
      </w:r>
      <w:r w:rsidR="00057104" w:rsidRPr="000C1644">
        <w:rPr>
          <w:lang w:val="en-AU"/>
        </w:rPr>
        <w:fldChar w:fldCharType="end"/>
      </w:r>
    </w:p>
    <w:p w14:paraId="74B619BF" w14:textId="6EB7255A" w:rsidR="000C1644" w:rsidRPr="004B402F" w:rsidRDefault="000C1644" w:rsidP="000C1644">
      <w:pPr>
        <w:pStyle w:val="ListParagraph"/>
        <w:numPr>
          <w:ilvl w:val="0"/>
          <w:numId w:val="4"/>
        </w:numPr>
      </w:pPr>
      <w:r>
        <w:rPr>
          <w:lang w:val="en-AU"/>
        </w:rPr>
        <w:t>P</w:t>
      </w:r>
      <w:r w:rsidR="00F95C68" w:rsidRPr="000C1644">
        <w:rPr>
          <w:lang w:val="en-AU"/>
        </w:rPr>
        <w:t xml:space="preserve">lot </w:t>
      </w:r>
      <w:r w:rsidR="00EA0664" w:rsidRPr="000C1644">
        <w:rPr>
          <w:lang w:val="en-AU"/>
        </w:rPr>
        <w:t>estimated smooths</w:t>
      </w:r>
      <w:r>
        <w:rPr>
          <w:lang w:val="en-AU"/>
        </w:rPr>
        <w:t xml:space="preserve"> and posterior predicti</w:t>
      </w:r>
      <w:r w:rsidR="00352DDF">
        <w:rPr>
          <w:lang w:val="en-AU"/>
        </w:rPr>
        <w:t>o</w:t>
      </w:r>
      <w:r>
        <w:rPr>
          <w:lang w:val="en-AU"/>
        </w:rPr>
        <w:t>ns, along with their probabilistic uncertainties</w:t>
      </w:r>
    </w:p>
    <w:p w14:paraId="1F7BF783" w14:textId="77777777" w:rsidR="004B402F" w:rsidRPr="000C1644" w:rsidRDefault="004B402F" w:rsidP="004B402F">
      <w:pPr>
        <w:pStyle w:val="ListParagraph"/>
        <w:numPr>
          <w:ilvl w:val="0"/>
          <w:numId w:val="4"/>
        </w:numPr>
      </w:pPr>
      <w:r>
        <w:rPr>
          <w:lang w:val="en-AU"/>
        </w:rPr>
        <w:lastRenderedPageBreak/>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p>
    <w:p w14:paraId="445990E8" w14:textId="347D7039" w:rsidR="004B402F" w:rsidRPr="000C1644" w:rsidRDefault="004B6119" w:rsidP="00017CDB">
      <w:pPr>
        <w:pStyle w:val="ListParagraph"/>
        <w:numPr>
          <w:ilvl w:val="0"/>
          <w:numId w:val="4"/>
        </w:numPr>
      </w:pPr>
      <w:r>
        <w:t>Plot</w:t>
      </w:r>
      <w:r w:rsidR="00017CDB">
        <w:t xml:space="preserve"> posterior retrodictive and predictive checks to </w:t>
      </w:r>
      <w:r w:rsidR="00145D29">
        <w:t>examine</w:t>
      </w:r>
      <w:r w:rsidR="00017CDB" w:rsidRPr="00017CDB">
        <w:t xml:space="preserve"> discrepancies between </w:t>
      </w:r>
      <w:r w:rsidR="00017CDB">
        <w:t>observed</w:t>
      </w:r>
      <w:r w:rsidR="00017CDB" w:rsidRPr="00017CDB">
        <w:t xml:space="preserve"> </w:t>
      </w:r>
      <w:r w:rsidR="00017CDB">
        <w:t xml:space="preserve">data and model-generated simulations </w:t>
      </w:r>
      <w:r w:rsidR="00017CDB">
        <w:fldChar w:fldCharType="begin"/>
      </w:r>
      <w:r w:rsidR="00332179">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rsidR="00017CDB">
        <w:fldChar w:fldCharType="separate"/>
      </w:r>
      <w:r w:rsidR="00017CDB">
        <w:rPr>
          <w:noProof/>
        </w:rPr>
        <w:t>(Gabry et al. 2019)</w:t>
      </w:r>
      <w:r w:rsidR="00017CDB">
        <w:fldChar w:fldCharType="end"/>
      </w:r>
    </w:p>
    <w:p w14:paraId="79AF4E6E" w14:textId="320D0056" w:rsidR="000C1644" w:rsidRPr="000C1644" w:rsidRDefault="00697D83" w:rsidP="000C1644">
      <w:pPr>
        <w:pStyle w:val="ListParagraph"/>
        <w:numPr>
          <w:ilvl w:val="0"/>
          <w:numId w:val="4"/>
        </w:numPr>
      </w:pPr>
      <w:r>
        <w:rPr>
          <w:lang w:val="en-AU"/>
        </w:rPr>
        <w:t>Compute multivariate</w:t>
      </w:r>
      <w:r w:rsidR="000C1644" w:rsidRPr="000C1644">
        <w:rPr>
          <w:lang w:val="en-AU"/>
        </w:rPr>
        <w:t xml:space="preserve"> time series correlations</w:t>
      </w:r>
    </w:p>
    <w:p w14:paraId="32D08FB0" w14:textId="6542556F" w:rsidR="000C1644" w:rsidRPr="000C1644" w:rsidRDefault="000C1644" w:rsidP="000C1644">
      <w:pPr>
        <w:pStyle w:val="ListParagraph"/>
        <w:numPr>
          <w:ilvl w:val="0"/>
          <w:numId w:val="4"/>
        </w:numPr>
      </w:pPr>
      <w:r>
        <w:t>Perform model selection using rolling window forecasts</w:t>
      </w:r>
    </w:p>
    <w:p w14:paraId="1F75B23F" w14:textId="29248A71" w:rsidR="000C1644" w:rsidRPr="000C1644" w:rsidRDefault="000C1644" w:rsidP="000C1644">
      <w:pPr>
        <w:pStyle w:val="ListParagraph"/>
        <w:numPr>
          <w:ilvl w:val="0"/>
          <w:numId w:val="4"/>
        </w:numPr>
      </w:pPr>
      <w:r>
        <w:rPr>
          <w:lang w:val="en-AU"/>
        </w:rPr>
        <w:t>U</w:t>
      </w:r>
      <w:r w:rsidR="00EA0664" w:rsidRPr="000C1644">
        <w:rPr>
          <w:lang w:val="en-AU"/>
        </w:rPr>
        <w:t xml:space="preserve">pdate forecasts online via a </w:t>
      </w:r>
      <w:r>
        <w:rPr>
          <w:lang w:val="en-AU"/>
        </w:rPr>
        <w:t xml:space="preserve">Sequential Monte Carlo </w:t>
      </w:r>
      <w:r w:rsidR="00EA0664" w:rsidRPr="000C1644">
        <w:rPr>
          <w:lang w:val="en-AU"/>
        </w:rPr>
        <w:t>particle filter</w:t>
      </w:r>
    </w:p>
    <w:p w14:paraId="60151521" w14:textId="77777777" w:rsidR="000C1644" w:rsidRDefault="000C1644" w:rsidP="000C1644">
      <w:pPr>
        <w:rPr>
          <w:lang w:val="en-AU"/>
        </w:rPr>
      </w:pPr>
    </w:p>
    <w:p w14:paraId="421F6232" w14:textId="1E8CBB1D" w:rsidR="00F95C68" w:rsidRPr="00CF12A2" w:rsidRDefault="006D30A6" w:rsidP="000C1644">
      <w:r>
        <w:rPr>
          <w:lang w:val="en-AU"/>
        </w:rPr>
        <w:t xml:space="preserve">We begin by presenting our model,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proofErr w:type="spellStart"/>
      <w:r w:rsidR="00EA0664" w:rsidRPr="000C1644">
        <w:rPr>
          <w:i/>
          <w:iCs/>
          <w:lang w:val="en-AU"/>
        </w:rPr>
        <w:t>mvgam</w:t>
      </w:r>
      <w:r w:rsidR="00D06E44">
        <w:rPr>
          <w:lang w:val="en-AU"/>
        </w:rPr>
        <w:t>’s</w:t>
      </w:r>
      <w:proofErr w:type="spellEnd"/>
      <w:r w:rsidR="00D06E44">
        <w:rPr>
          <w:lang w:val="en-AU"/>
        </w:rPr>
        <w:t xml:space="preserve"> primary functions</w:t>
      </w:r>
      <w:r w:rsidR="00F95C68" w:rsidRPr="000C1644">
        <w:rPr>
          <w:lang w:val="en-AU"/>
        </w:rPr>
        <w:t xml:space="preserve"> via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F95C68">
      <w:pPr>
        <w:rPr>
          <w:lang w:val="en-AU"/>
        </w:rPr>
      </w:pPr>
    </w:p>
    <w:p w14:paraId="2D670733" w14:textId="13F83956" w:rsidR="006C71C4" w:rsidRDefault="00256632" w:rsidP="00F95C68">
      <w:pPr>
        <w:rPr>
          <w:b/>
          <w:bCs/>
          <w:lang w:val="en-AU"/>
        </w:rPr>
      </w:pPr>
      <w:r w:rsidRPr="00C44A20">
        <w:rPr>
          <w:b/>
          <w:bCs/>
          <w:lang w:val="en-AU"/>
        </w:rPr>
        <w:t>DYNAMIC GENERALISED ADDITIVE MODELS</w:t>
      </w:r>
    </w:p>
    <w:p w14:paraId="3A3D6130" w14:textId="4F93232B" w:rsidR="00256632" w:rsidRPr="00C44A20" w:rsidRDefault="00256632" w:rsidP="00F95C68">
      <w:pPr>
        <w:rPr>
          <w:b/>
          <w:bCs/>
          <w:lang w:val="en-AU"/>
        </w:rPr>
      </w:pPr>
      <w:r w:rsidRPr="00C44A20">
        <w:rPr>
          <w:b/>
          <w:bCs/>
          <w:lang w:val="en-AU"/>
        </w:rPr>
        <w:t>Univariate models</w:t>
      </w:r>
      <w:r w:rsidR="00DB6905">
        <w:rPr>
          <w:b/>
          <w:bCs/>
          <w:lang w:val="en-AU"/>
        </w:rPr>
        <w:t xml:space="preserve"> for a single ecological time series</w:t>
      </w:r>
    </w:p>
    <w:p w14:paraId="6BE09A5A" w14:textId="2B0A4FF7" w:rsidR="00256632" w:rsidRDefault="007D21BB" w:rsidP="00F95C68">
      <w:pPr>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A dynamic</w:t>
      </w:r>
      <w:r w:rsidR="008758D2">
        <w:rPr>
          <w:lang w:val="en-AU"/>
        </w:rPr>
        <w:t xml:space="preserve"> 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commentRangeStart w:id="26"/>
      <w:commentRangeStart w:id="27"/>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commentRangeEnd w:id="26"/>
      <w:r w:rsidR="00200D23">
        <w:rPr>
          <w:rStyle w:val="CommentReference"/>
        </w:rPr>
        <w:commentReference w:id="26"/>
      </w:r>
      <w:commentRangeEnd w:id="27"/>
      <w:r w:rsidR="00FA06A5">
        <w:rPr>
          <w:rStyle w:val="CommentReference"/>
        </w:rPr>
        <w:commentReference w:id="27"/>
      </w:r>
      <w:r w:rsidR="009C0F02">
        <w:rPr>
          <w:lang w:val="en-AU"/>
        </w:rPr>
        <w:t xml:space="preserve">. </w:t>
      </w:r>
      <w:r w:rsidR="00FF5B1E">
        <w:rPr>
          <w:lang w:val="en-AU"/>
        </w:rPr>
        <w:t xml:space="preserve">In its basic form, </w:t>
      </w:r>
      <w:r w:rsidR="003167BB">
        <w:rPr>
          <w:lang w:val="en-AU"/>
        </w:rPr>
        <w:t>the</w:t>
      </w:r>
      <w:r w:rsidR="00FF5B1E">
        <w:rPr>
          <w:lang w:val="en-AU"/>
        </w:rPr>
        <w:t xml:space="preserve"> dynamic GAM is </w:t>
      </w:r>
      <w:r w:rsidR="000819D6">
        <w:rPr>
          <w:lang w:val="en-AU"/>
        </w:rPr>
        <w:t>written</w:t>
      </w:r>
      <w:r w:rsidR="00FF5B1E">
        <w:rPr>
          <w:lang w:val="en-AU"/>
        </w:rPr>
        <w:t xml:space="preserve"> as:</w:t>
      </w:r>
    </w:p>
    <w:p w14:paraId="50C3D3C8" w14:textId="77777777" w:rsidR="008B6C3E" w:rsidRDefault="008B6C3E" w:rsidP="00F95C68">
      <w:pPr>
        <w:rPr>
          <w:lang w:val="en-AU"/>
        </w:rPr>
      </w:pPr>
    </w:p>
    <w:p w14:paraId="1F750A8B" w14:textId="43C8051F" w:rsidR="00C20976" w:rsidRPr="00D811D9" w:rsidRDefault="00FE651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393970" w:rsidP="00FE651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50CD7C5D" w14:textId="680949CD" w:rsidR="00D811D9" w:rsidRDefault="00D811D9" w:rsidP="00D811D9">
      <w:pPr>
        <w:rPr>
          <w:rFonts w:eastAsiaTheme="minorEastAsia"/>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r w:rsidR="009A2925">
        <w:rPr>
          <w:lang w:val="en-AU"/>
        </w:rPr>
        <w:t>dynamic process</w:t>
      </w:r>
      <w:r w:rsidR="00673F88">
        <w:rPr>
          <w:lang w:val="en-AU"/>
        </w:rPr>
        <w:t xml:space="preserve"> </w:t>
      </w:r>
      <w:r>
        <w:rPr>
          <w:lang w:val="en-AU"/>
        </w:rPr>
        <w:t xml:space="preserve">estimate at time </w:t>
      </w:r>
      <w:proofErr w:type="gramStart"/>
      <w:r w:rsidRPr="00D811D9">
        <w:rPr>
          <w:i/>
          <w:iCs/>
          <w:lang w:val="en-AU"/>
        </w:rPr>
        <w:t>t</w:t>
      </w:r>
      <w:r>
        <w:rPr>
          <w:lang w:val="en-AU"/>
        </w:rPr>
        <w:t>.</w:t>
      </w:r>
      <w:proofErr w:type="gramEnd"/>
      <w:r w:rsidR="00FE651E">
        <w:rPr>
          <w:lang w:val="en-AU"/>
        </w:rPr>
        <w:t xml:space="preserve"> </w:t>
      </w:r>
      <w:r w:rsidR="00200D23">
        <w:rPr>
          <w:lang w:val="en-AU"/>
        </w:rPr>
        <w:t>In its simple</w:t>
      </w:r>
      <w:r w:rsidR="00332179">
        <w:rPr>
          <w:lang w:val="en-AU"/>
        </w:rPr>
        <w:t>st</w:t>
      </w:r>
      <w:r w:rsidR="00200D23">
        <w:rPr>
          <w:lang w:val="en-AU"/>
        </w:rPr>
        <w:t xml:space="preserve"> form, </w:t>
      </w:r>
      <w:r w:rsidR="00FE651E">
        <w:rPr>
          <w:lang w:val="en-AU"/>
        </w:rPr>
        <w:t>t</w:t>
      </w:r>
      <w:r w:rsidR="009A2925">
        <w:rPr>
          <w:lang w:val="en-AU"/>
        </w:rPr>
        <w:t xml:space="preserve">emporal dependence is modelled </w:t>
      </w:r>
      <w:r w:rsidR="00CC5039">
        <w:rPr>
          <w:lang w:val="en-AU"/>
        </w:rPr>
        <w:t>as</w:t>
      </w:r>
      <w:r w:rsidR="009A2925">
        <w:rPr>
          <w:lang w:val="en-AU"/>
        </w:rPr>
        <w:t xml:space="preserve"> </w:t>
      </w:r>
      <w:r w:rsidR="00FE651E">
        <w:rPr>
          <w:lang w:val="en-AU"/>
        </w:rPr>
        <w:t xml:space="preserve">a random walk </w:t>
      </w:r>
      <w:commentRangeStart w:id="28"/>
      <w:commentRangeStart w:id="29"/>
      <w:r w:rsidR="00FE651E">
        <w:rPr>
          <w:lang w:val="en-AU"/>
        </w:rPr>
        <w:t>with possible drift</w:t>
      </w:r>
      <w:commentRangeEnd w:id="28"/>
      <w:r w:rsidR="00200D23">
        <w:rPr>
          <w:rStyle w:val="CommentReference"/>
        </w:rPr>
        <w:commentReference w:id="28"/>
      </w:r>
      <w:commentRangeEnd w:id="29"/>
      <w:r w:rsidR="00034260">
        <w:rPr>
          <w:rStyle w:val="CommentReference"/>
        </w:rPr>
        <w:commentReference w:id="29"/>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zero-centred Gaussian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commentRangeStart w:id="30"/>
      <w:r w:rsidR="0023213E">
        <w:rPr>
          <w:rFonts w:eastAsiaTheme="minorEastAsia"/>
        </w:rPr>
        <w:t>model</w:t>
      </w:r>
      <w:commentRangeEnd w:id="30"/>
      <w:r w:rsidR="00A97188">
        <w:rPr>
          <w:rStyle w:val="CommentReference"/>
        </w:rPr>
        <w:commentReference w:id="30"/>
      </w:r>
      <w:r w:rsidR="0023213E">
        <w:rPr>
          <w:rFonts w:eastAsiaTheme="minorEastAsia"/>
        </w:rPr>
        <w:t>:</w:t>
      </w:r>
    </w:p>
    <w:p w14:paraId="1DDED5BB" w14:textId="77777777" w:rsidR="001429B0" w:rsidRPr="008D3E48" w:rsidRDefault="001429B0" w:rsidP="00D811D9">
      <w:pPr>
        <w:rPr>
          <w:rFonts w:eastAsiaTheme="minorEastAsia"/>
        </w:rPr>
      </w:pPr>
    </w:p>
    <w:p w14:paraId="168CF682" w14:textId="6C76BFE0" w:rsidR="0023213E" w:rsidRPr="003218AC" w:rsidRDefault="00393970" w:rsidP="0023213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3B84A4E9" w14:textId="46189FCB" w:rsidR="006B19E9" w:rsidRDefault="00A31B41" w:rsidP="00F95C68">
      <w:pPr>
        <w:rPr>
          <w:rFonts w:eastAsiaTheme="minorEastAsia"/>
        </w:rPr>
      </w:pPr>
      <w:r>
        <w:rPr>
          <w:rFonts w:eastAsiaTheme="minorEastAsia"/>
        </w:rPr>
        <w:t xml:space="preserve">Note that while it is possible to model residual autocorrelation similarly in </w:t>
      </w:r>
      <w:r w:rsidR="000222EE">
        <w:rPr>
          <w:rFonts w:eastAsiaTheme="minorEastAsia"/>
        </w:rPr>
        <w:t xml:space="preserve">the R package </w:t>
      </w:r>
      <w:proofErr w:type="spellStart"/>
      <w:r w:rsidRPr="008C492A">
        <w:rPr>
          <w:rFonts w:eastAsiaTheme="minorEastAsia"/>
          <w:i/>
          <w:iCs/>
        </w:rPr>
        <w:t>mgcv</w:t>
      </w:r>
      <w:proofErr w:type="spellEnd"/>
      <w:r>
        <w:rPr>
          <w:rFonts w:eastAsiaTheme="minorEastAsia"/>
        </w:rPr>
        <w:t xml:space="preserve"> </w:t>
      </w:r>
      <w:r w:rsidR="00211E77">
        <w:rPr>
          <w:rFonts w:eastAsiaTheme="minorEastAsia"/>
        </w:rPr>
        <w:t>using</w:t>
      </w:r>
      <w:r>
        <w:rPr>
          <w:rFonts w:eastAsiaTheme="minorEastAsia"/>
        </w:rPr>
        <w:t xml:space="preserve"> the </w:t>
      </w:r>
      <w:proofErr w:type="spellStart"/>
      <w:r w:rsidRPr="008C492A">
        <w:rPr>
          <w:rFonts w:eastAsiaTheme="minorEastAsia"/>
          <w:i/>
          <w:iCs/>
        </w:rPr>
        <w:t>gamm</w:t>
      </w:r>
      <w:proofErr w:type="spellEnd"/>
      <w:r>
        <w:rPr>
          <w:rFonts w:eastAsiaTheme="minorEastAsia"/>
        </w:rPr>
        <w:t xml:space="preserve"> function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this autocorrelation process in </w:t>
      </w:r>
      <w:r w:rsidR="001A451E">
        <w:rPr>
          <w:rFonts w:eastAsiaTheme="minorEastAsia"/>
        </w:rPr>
        <w:t>forecasts</w:t>
      </w:r>
      <w:r>
        <w:rPr>
          <w:rFonts w:eastAsiaTheme="minorEastAsia"/>
        </w:rPr>
        <w:t xml:space="preserve">. </w:t>
      </w:r>
      <w:r w:rsidR="003F1652">
        <w:rPr>
          <w:rFonts w:eastAsiaTheme="minorEastAsia"/>
        </w:rPr>
        <w:t xml:space="preserve">Our </w:t>
      </w:r>
      <w:r w:rsidR="00C2771B">
        <w:rPr>
          <w:rFonts w:eastAsiaTheme="minorEastAsia"/>
        </w:rPr>
        <w:t>model</w:t>
      </w:r>
      <w:r w:rsidR="002216F7">
        <w:rPr>
          <w:rFonts w:eastAsiaTheme="minorEastAsia"/>
        </w:rPr>
        <w:t>s</w:t>
      </w:r>
      <w:r w:rsidR="003F1652">
        <w:rPr>
          <w:rFonts w:eastAsiaTheme="minorEastAsia"/>
        </w:rPr>
        <w:t xml:space="preserve"> </w:t>
      </w:r>
      <w:r w:rsidR="002216F7">
        <w:rPr>
          <w:rFonts w:eastAsiaTheme="minorEastAsia"/>
        </w:rPr>
        <w:t>are</w:t>
      </w:r>
      <w:r w:rsidR="006B230C">
        <w:rPr>
          <w:rFonts w:eastAsiaTheme="minorEastAsia"/>
        </w:rPr>
        <w:t xml:space="preserve"> coded</w:t>
      </w:r>
      <w:r w:rsidR="00C2771B">
        <w:rPr>
          <w:rFonts w:eastAsiaTheme="minorEastAsia"/>
        </w:rPr>
        <w:t xml:space="preserve"> in the JAGS </w:t>
      </w:r>
      <w:r w:rsidR="005905BC">
        <w:rPr>
          <w:rFonts w:eastAsiaTheme="minorEastAsia"/>
        </w:rPr>
        <w:t xml:space="preserve">probabilistic programming </w:t>
      </w:r>
      <w:r w:rsidR="00C2771B">
        <w:rPr>
          <w:rFonts w:eastAsiaTheme="minorEastAsia"/>
        </w:rPr>
        <w:t xml:space="preserve">language </w:t>
      </w:r>
      <w:r w:rsidR="0067259B">
        <w:rPr>
          <w:rFonts w:eastAsiaTheme="minorEastAsia"/>
        </w:rPr>
        <w:t xml:space="preserve">using the function </w:t>
      </w:r>
      <w:proofErr w:type="spellStart"/>
      <w:r w:rsidR="0067259B" w:rsidRPr="00EA70A0">
        <w:rPr>
          <w:rFonts w:eastAsiaTheme="minorEastAsia"/>
          <w:i/>
          <w:iCs/>
        </w:rPr>
        <w:t>mvjagam</w:t>
      </w:r>
      <w:proofErr w:type="spellEnd"/>
      <w:r w:rsidR="0067259B">
        <w:rPr>
          <w:rFonts w:eastAsiaTheme="minorEastAsia"/>
        </w:rPr>
        <w:t>, which</w:t>
      </w:r>
      <w:r w:rsidR="00174B0D">
        <w:rPr>
          <w:rFonts w:eastAsiaTheme="minorEastAsia"/>
        </w:rPr>
        <w:t xml:space="preserve"> rel</w:t>
      </w:r>
      <w:r w:rsidR="0067259B">
        <w:rPr>
          <w:rFonts w:eastAsiaTheme="minorEastAsia"/>
        </w:rPr>
        <w:t>ies</w:t>
      </w:r>
      <w:r w:rsidR="00174B0D">
        <w:rPr>
          <w:rFonts w:eastAsiaTheme="minorEastAsia"/>
        </w:rPr>
        <w:t xml:space="preserve"> on</w:t>
      </w:r>
      <w:r w:rsidR="00C2771B">
        <w:rPr>
          <w:rFonts w:eastAsiaTheme="minorEastAsia"/>
        </w:rPr>
        <w:t xml:space="preserve"> the </w:t>
      </w:r>
      <w:proofErr w:type="spellStart"/>
      <w:r w:rsidR="00C2771B" w:rsidRPr="00EA70A0">
        <w:rPr>
          <w:rFonts w:eastAsiaTheme="minorEastAsia"/>
          <w:i/>
          <w:iCs/>
        </w:rPr>
        <w:t>jagam</w:t>
      </w:r>
      <w:proofErr w:type="spellEnd"/>
      <w:r w:rsidR="00C2771B">
        <w:rPr>
          <w:rFonts w:eastAsiaTheme="minorEastAsia"/>
        </w:rPr>
        <w:t xml:space="preserve"> function </w:t>
      </w:r>
      <w:r w:rsidR="00091FB8">
        <w:rPr>
          <w:rFonts w:eastAsiaTheme="minorEastAsia"/>
        </w:rPr>
        <w:t>from</w:t>
      </w:r>
      <w:r w:rsidR="00C2771B">
        <w:rPr>
          <w:rFonts w:eastAsiaTheme="minorEastAsia"/>
        </w:rPr>
        <w:t xml:space="preserve"> </w:t>
      </w:r>
      <w:proofErr w:type="spellStart"/>
      <w:r w:rsidR="00C2771B" w:rsidRPr="00EA70A0">
        <w:rPr>
          <w:rFonts w:eastAsiaTheme="minorEastAsia"/>
          <w:i/>
          <w:iCs/>
        </w:rPr>
        <w:t>mgcv</w:t>
      </w:r>
      <w:proofErr w:type="spellEnd"/>
      <w:r w:rsidR="00CC207C">
        <w:rPr>
          <w:rFonts w:eastAsiaTheme="minorEastAsia"/>
        </w:rPr>
        <w:t xml:space="preserve"> </w:t>
      </w:r>
      <w:r w:rsidR="0067259B">
        <w:rPr>
          <w:rFonts w:eastAsiaTheme="minorEastAsia"/>
        </w:rPr>
        <w:t xml:space="preserve">to </w:t>
      </w:r>
      <w:r w:rsidR="00B33BE3">
        <w:rPr>
          <w:rFonts w:eastAsiaTheme="minorEastAsia"/>
        </w:rPr>
        <w:t xml:space="preserve">generate </w:t>
      </w:r>
      <w:r w:rsidR="00174B0D">
        <w:rPr>
          <w:rFonts w:eastAsiaTheme="minorEastAsia"/>
        </w:rPr>
        <w:t>a</w:t>
      </w:r>
      <w:r w:rsidR="0067259B">
        <w:rPr>
          <w:rFonts w:eastAsiaTheme="minorEastAsia"/>
        </w:rPr>
        <w:t xml:space="preserve"> skeleton</w:t>
      </w:r>
      <w:r w:rsidR="00174B0D">
        <w:rPr>
          <w:rFonts w:eastAsiaTheme="minorEastAsia"/>
        </w:rPr>
        <w:t xml:space="preserve"> JAGS model file, </w:t>
      </w:r>
      <w:r w:rsidR="00B33BE3">
        <w:rPr>
          <w:rFonts w:eastAsiaTheme="minorEastAsia"/>
        </w:rPr>
        <w:t xml:space="preserve">smooth penalty matrices </w:t>
      </w:r>
      <w:r w:rsidR="00174B0D">
        <w:rPr>
          <w:rFonts w:eastAsiaTheme="minorEastAsia"/>
        </w:rPr>
        <w:t>and</w:t>
      </w:r>
      <w:r w:rsidR="00B33BE3">
        <w:rPr>
          <w:rFonts w:eastAsiaTheme="minorEastAsia"/>
        </w:rPr>
        <w:t xml:space="preserve"> starting values for </w:t>
      </w:r>
      <w:r w:rsidR="00C95B53">
        <w:rPr>
          <w:rFonts w:eastAsiaTheme="minorEastAsia"/>
        </w:rPr>
        <w:t>GAM</w:t>
      </w:r>
      <w:r w:rsidR="00B33BE3">
        <w:rPr>
          <w:rFonts w:eastAsiaTheme="minorEastAsia"/>
        </w:rPr>
        <w:t xml:space="preserve"> parameters</w:t>
      </w:r>
      <w:r w:rsidR="001A5023">
        <w:rPr>
          <w:rFonts w:eastAsiaTheme="minorEastAsia"/>
        </w:rPr>
        <w:t xml:space="preserve"> </w:t>
      </w:r>
      <w:r w:rsidR="001A5023">
        <w:rPr>
          <w:rFonts w:eastAsiaTheme="minorEastAsia"/>
        </w:rPr>
        <w:fldChar w:fldCharType="begin"/>
      </w:r>
      <w:r w:rsidR="001A5023">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A5023">
        <w:rPr>
          <w:rFonts w:eastAsiaTheme="minorEastAsia"/>
        </w:rPr>
        <w:fldChar w:fldCharType="separate"/>
      </w:r>
      <w:r w:rsidR="001A5023">
        <w:rPr>
          <w:rFonts w:eastAsiaTheme="minorEastAsia"/>
          <w:noProof/>
        </w:rPr>
        <w:t>(Wood 2016)</w:t>
      </w:r>
      <w:r w:rsidR="001A5023">
        <w:rPr>
          <w:rFonts w:eastAsiaTheme="minorEastAsia"/>
        </w:rPr>
        <w:fldChar w:fldCharType="end"/>
      </w:r>
      <w:r w:rsidR="00C2771B">
        <w:rPr>
          <w:rFonts w:eastAsiaTheme="minorEastAsia"/>
        </w:rPr>
        <w:t>.</w:t>
      </w:r>
      <w:r w:rsidR="0067259B">
        <w:rPr>
          <w:rFonts w:eastAsiaTheme="minorEastAsia"/>
        </w:rPr>
        <w:t xml:space="preserve"> The model</w:t>
      </w:r>
      <w:r w:rsidR="006D560D">
        <w:rPr>
          <w:rFonts w:eastAsiaTheme="minorEastAsia"/>
        </w:rPr>
        <w:t xml:space="preserve"> </w:t>
      </w:r>
      <w:r w:rsidR="0067259B">
        <w:rPr>
          <w:rFonts w:eastAsiaTheme="minorEastAsia"/>
        </w:rPr>
        <w:t xml:space="preserve">is modified to include </w:t>
      </w:r>
      <w:r w:rsidR="006A1E4A">
        <w:rPr>
          <w:rFonts w:eastAsiaTheme="minorEastAsia"/>
        </w:rPr>
        <w:t xml:space="preserve">dynamic components </w:t>
      </w:r>
      <w:r w:rsidR="0067259B">
        <w:rPr>
          <w:rFonts w:eastAsiaTheme="minorEastAsia"/>
        </w:rPr>
        <w:t xml:space="preserve">and </w:t>
      </w:r>
      <w:r w:rsidR="00995867">
        <w:rPr>
          <w:rFonts w:eastAsiaTheme="minorEastAsia"/>
        </w:rPr>
        <w:t xml:space="preserve">to </w:t>
      </w:r>
      <w:r w:rsidR="0067259B">
        <w:rPr>
          <w:rFonts w:eastAsiaTheme="minorEastAsia"/>
        </w:rPr>
        <w:t xml:space="preserve">update any prior distributions specified by the user, while </w:t>
      </w:r>
      <w:r w:rsidR="00A553C1">
        <w:rPr>
          <w:rFonts w:eastAsiaTheme="minorEastAsia"/>
        </w:rPr>
        <w:t>all</w:t>
      </w:r>
      <w:r w:rsidR="00643B99">
        <w:rPr>
          <w:rFonts w:eastAsiaTheme="minorEastAsia"/>
        </w:rPr>
        <w:t xml:space="preserve"> data reformatting</w:t>
      </w:r>
      <w:r w:rsidR="0067259B">
        <w:rPr>
          <w:rFonts w:eastAsiaTheme="minorEastAsia"/>
        </w:rPr>
        <w:t xml:space="preserve"> ne</w:t>
      </w:r>
      <w:r w:rsidR="00643B99">
        <w:rPr>
          <w:rFonts w:eastAsiaTheme="minorEastAsia"/>
        </w:rPr>
        <w:t>cessary for JAGS modelling</w:t>
      </w:r>
      <w:r w:rsidR="0067259B">
        <w:rPr>
          <w:rFonts w:eastAsiaTheme="minorEastAsia"/>
        </w:rPr>
        <w:t xml:space="preserve"> </w:t>
      </w:r>
      <w:r w:rsidR="00643B99">
        <w:rPr>
          <w:rFonts w:eastAsiaTheme="minorEastAsia"/>
        </w:rPr>
        <w:t>is done</w:t>
      </w:r>
      <w:r w:rsidR="0067259B">
        <w:rPr>
          <w:rFonts w:eastAsiaTheme="minorEastAsia"/>
        </w:rPr>
        <w:t xml:space="preserve"> automatically.</w:t>
      </w:r>
      <w:r w:rsidR="00761C83">
        <w:rPr>
          <w:rFonts w:eastAsiaTheme="minorEastAsia"/>
        </w:rPr>
        <w:t xml:space="preserve"> Employing the JAGS software through the R interface </w:t>
      </w:r>
      <w:proofErr w:type="spellStart"/>
      <w:r w:rsidR="00761C83" w:rsidRPr="00761C83">
        <w:rPr>
          <w:rFonts w:eastAsiaTheme="minorEastAsia"/>
          <w:i/>
          <w:iCs/>
        </w:rPr>
        <w:t>rjags</w:t>
      </w:r>
      <w:proofErr w:type="spellEnd"/>
      <w:r w:rsidR="00D4717B">
        <w:rPr>
          <w:rFonts w:eastAsiaTheme="minorEastAsia"/>
          <w:i/>
          <w:iCs/>
        </w:rPr>
        <w:t xml:space="preserve"> </w:t>
      </w:r>
      <w:r w:rsidR="00D4717B" w:rsidRPr="00D4717B">
        <w:rPr>
          <w:rFonts w:eastAsiaTheme="minorEastAsia"/>
        </w:rPr>
        <w:fldChar w:fldCharType="begin"/>
      </w:r>
      <w:r w:rsidR="00D4717B"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00D4717B" w:rsidRPr="00D4717B">
        <w:rPr>
          <w:rFonts w:eastAsiaTheme="minorEastAsia"/>
        </w:rPr>
        <w:fldChar w:fldCharType="separate"/>
      </w:r>
      <w:r w:rsidR="00D4717B" w:rsidRPr="00D4717B">
        <w:rPr>
          <w:rFonts w:eastAsiaTheme="minorEastAsia"/>
          <w:noProof/>
        </w:rPr>
        <w:t>(Plummer 2003)</w:t>
      </w:r>
      <w:r w:rsidR="00D4717B" w:rsidRPr="00D4717B">
        <w:rPr>
          <w:rFonts w:eastAsiaTheme="minorEastAsia"/>
        </w:rPr>
        <w:fldChar w:fldCharType="end"/>
      </w:r>
      <w:r w:rsidR="00761C83">
        <w:rPr>
          <w:rFonts w:eastAsiaTheme="minorEastAsia"/>
        </w:rPr>
        <w:t xml:space="preserve">, the model is conditioned on </w:t>
      </w:r>
      <w:r w:rsidR="00761C83">
        <w:rPr>
          <w:rFonts w:eastAsiaTheme="minorEastAsia"/>
        </w:rPr>
        <w:lastRenderedPageBreak/>
        <w:t xml:space="preserve">observed data using Markov Chain Monte Carlo (MCMC) simulation via Gibbs samplers to calculate </w:t>
      </w:r>
      <w:r w:rsidR="0040569A" w:rsidRPr="0040569A">
        <w:rPr>
          <w:rFonts w:eastAsiaTheme="minorEastAsia"/>
          <w:lang w:val="en-AU"/>
        </w:rPr>
        <w:t xml:space="preserve">the </w:t>
      </w:r>
      <w:r w:rsidR="004600AE">
        <w:rPr>
          <w:rFonts w:eastAsiaTheme="minorEastAsia"/>
          <w:lang w:val="en-AU"/>
        </w:rPr>
        <w:t xml:space="preserve">posterior </w:t>
      </w:r>
      <w:r w:rsidR="0040569A" w:rsidRPr="0040569A">
        <w:rPr>
          <w:rFonts w:eastAsiaTheme="minorEastAsia"/>
          <w:lang w:val="en-AU"/>
        </w:rPr>
        <w:t xml:space="preserve">probability distribution of the unobserved </w:t>
      </w:r>
      <w:r w:rsidR="0040569A">
        <w:rPr>
          <w:rFonts w:eastAsiaTheme="minorEastAsia"/>
          <w:lang w:val="en-AU"/>
        </w:rPr>
        <w:t>parameters</w:t>
      </w:r>
      <w:r w:rsidR="004F3C62">
        <w:rPr>
          <w:rFonts w:eastAsiaTheme="minorEastAsia"/>
          <w:lang w:val="en-AU"/>
        </w:rPr>
        <w:t xml:space="preserve"> of interest</w:t>
      </w:r>
      <w:r w:rsidR="00761C83">
        <w:rPr>
          <w:rFonts w:eastAsiaTheme="minorEastAsia"/>
        </w:rPr>
        <w:t>.</w:t>
      </w:r>
    </w:p>
    <w:p w14:paraId="15D8E996" w14:textId="77777777" w:rsidR="006B19E9" w:rsidRDefault="006B19E9" w:rsidP="00F95C68">
      <w:pPr>
        <w:rPr>
          <w:rFonts w:eastAsiaTheme="minorEastAsia"/>
        </w:rPr>
      </w:pPr>
    </w:p>
    <w:p w14:paraId="672D2173" w14:textId="397F418B" w:rsidR="00227951" w:rsidRPr="0040569A" w:rsidRDefault="00823325" w:rsidP="00F95C68">
      <w:pPr>
        <w:rPr>
          <w:rFonts w:eastAsiaTheme="minorEastAsia"/>
          <w:lang w:val="en-AU"/>
        </w:rPr>
      </w:pPr>
      <w:r>
        <w:rPr>
          <w:lang w:val="en-AU"/>
        </w:rPr>
        <w:t xml:space="preserve">It is notable that </w:t>
      </w:r>
      <w:r w:rsidR="00CD753B">
        <w:rPr>
          <w:lang w:val="en-AU"/>
        </w:rPr>
        <w:t xml:space="preserve">our </w:t>
      </w:r>
      <w:r w:rsidR="009666FE">
        <w:rPr>
          <w:rFonts w:eastAsiaTheme="minorEastAsia"/>
        </w:rPr>
        <w:t xml:space="preserve">design </w:t>
      </w:r>
      <w:r w:rsidR="00980779">
        <w:rPr>
          <w:rFonts w:eastAsiaTheme="minorEastAsia"/>
        </w:rPr>
        <w:t>permits</w:t>
      </w:r>
      <w:r w:rsidR="009666FE">
        <w:rPr>
          <w:rFonts w:eastAsiaTheme="minorEastAsia"/>
        </w:rPr>
        <w:t xml:space="preserve"> any formula </w:t>
      </w:r>
      <w:r w:rsidR="00B20043">
        <w:rPr>
          <w:rFonts w:eastAsiaTheme="minorEastAsia"/>
        </w:rPr>
        <w:t>allowed</w:t>
      </w:r>
      <w:r w:rsidR="009666FE">
        <w:rPr>
          <w:rFonts w:eastAsiaTheme="minorEastAsia"/>
        </w:rPr>
        <w:t xml:space="preserve"> in </w:t>
      </w:r>
      <w:proofErr w:type="spellStart"/>
      <w:r w:rsidR="009666FE" w:rsidRPr="00DB6CE0">
        <w:rPr>
          <w:rFonts w:eastAsiaTheme="minorEastAsia"/>
          <w:i/>
          <w:iCs/>
        </w:rPr>
        <w:t>mgcv</w:t>
      </w:r>
      <w:proofErr w:type="spellEnd"/>
      <w:r w:rsidR="009666FE">
        <w:rPr>
          <w:rFonts w:eastAsiaTheme="minorEastAsia"/>
        </w:rPr>
        <w:t xml:space="preserve"> to be used for the GAM component of the linear predictor, providing a user-friendly </w:t>
      </w:r>
      <w:r w:rsidR="00B572B0">
        <w:rPr>
          <w:rFonts w:eastAsiaTheme="minorEastAsia"/>
        </w:rPr>
        <w:t>way</w:t>
      </w:r>
      <w:r w:rsidR="009666FE">
        <w:rPr>
          <w:rFonts w:eastAsiaTheme="minorEastAsia"/>
        </w:rPr>
        <w:t xml:space="preserve"> to </w:t>
      </w:r>
      <w:r w:rsidR="003A0846">
        <w:rPr>
          <w:rFonts w:eastAsiaTheme="minorEastAsia"/>
        </w:rPr>
        <w:t>explore</w:t>
      </w:r>
      <w:r w:rsidR="009666FE">
        <w:rPr>
          <w:rFonts w:eastAsiaTheme="minorEastAsia"/>
        </w:rPr>
        <w:t xml:space="preserve"> dynamic ecological models that encompass nonlinear smooths. </w:t>
      </w:r>
      <w:r w:rsidR="00EC24FE">
        <w:rPr>
          <w:rFonts w:eastAsiaTheme="minorEastAsia"/>
        </w:rPr>
        <w:t>Other advantages of our framework are (1) missing values are allowed for the response</w:t>
      </w:r>
      <w:r w:rsidR="00B92251">
        <w:rPr>
          <w:rFonts w:eastAsiaTheme="minorEastAsia"/>
        </w:rPr>
        <w:t>s</w:t>
      </w:r>
      <w:r w:rsidR="00EC24FE">
        <w:rPr>
          <w:rFonts w:eastAsiaTheme="minorEastAsia"/>
        </w:rPr>
        <w:t xml:space="preserve">; (2) upper bounds can be </w:t>
      </w:r>
      <w:r w:rsidR="0050368A">
        <w:rPr>
          <w:rFonts w:eastAsiaTheme="minorEastAsia"/>
        </w:rPr>
        <w:t>used via</w:t>
      </w:r>
      <w:r w:rsidR="00EC24FE">
        <w:rPr>
          <w:rFonts w:eastAsiaTheme="minorEastAsia"/>
        </w:rPr>
        <w:t xml:space="preserve"> truncated likelihood</w:t>
      </w:r>
      <w:r w:rsidR="005A472E">
        <w:rPr>
          <w:rFonts w:eastAsiaTheme="minorEastAsia"/>
        </w:rPr>
        <w:t>s</w:t>
      </w:r>
      <w:r w:rsidR="00EC24FE">
        <w:rPr>
          <w:rFonts w:eastAsiaTheme="minorEastAsia"/>
        </w:rPr>
        <w:t xml:space="preserve">; </w:t>
      </w:r>
      <w:r w:rsidR="00BB3C56">
        <w:rPr>
          <w:rFonts w:eastAsiaTheme="minorEastAsia"/>
        </w:rPr>
        <w:t>(3) smooth distributed lag</w:t>
      </w:r>
      <w:r w:rsidR="00720CF5">
        <w:rPr>
          <w:rFonts w:eastAsiaTheme="minorEastAsia"/>
        </w:rPr>
        <w:t xml:space="preserve"> covariate</w:t>
      </w:r>
      <w:r w:rsidR="00BB3C56">
        <w:rPr>
          <w:rFonts w:eastAsiaTheme="minorEastAsia"/>
        </w:rPr>
        <w:t xml:space="preserve"> functions can be estimated alongside latent temporal components</w:t>
      </w:r>
      <w:r w:rsidR="00DB3DBF">
        <w:rPr>
          <w:rFonts w:eastAsiaTheme="minorEastAsia"/>
        </w:rPr>
        <w:t xml:space="preserve"> to form </w:t>
      </w:r>
      <w:r w:rsidR="005E209F">
        <w:rPr>
          <w:rFonts w:eastAsiaTheme="minorEastAsia"/>
        </w:rPr>
        <w:t xml:space="preserve">complex </w:t>
      </w:r>
      <w:r w:rsidR="00DB3DBF">
        <w:rPr>
          <w:rFonts w:eastAsiaTheme="minorEastAsia"/>
        </w:rPr>
        <w:t>dynamic nonlinear models</w:t>
      </w:r>
      <w:r w:rsidR="00713637">
        <w:rPr>
          <w:rFonts w:eastAsiaTheme="minorEastAsia"/>
        </w:rPr>
        <w:t xml:space="preserve"> </w:t>
      </w:r>
      <w:r w:rsidR="00713637">
        <w:rPr>
          <w:rFonts w:eastAsiaTheme="minorEastAsia"/>
        </w:rPr>
        <w:fldChar w:fldCharType="begin"/>
      </w:r>
      <w:r w:rsidR="00751F09">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sidR="00713637">
        <w:rPr>
          <w:rFonts w:eastAsiaTheme="minorEastAsia"/>
        </w:rPr>
        <w:fldChar w:fldCharType="separate"/>
      </w:r>
      <w:r w:rsidR="00713637">
        <w:rPr>
          <w:rFonts w:eastAsiaTheme="minorEastAsia"/>
          <w:noProof/>
        </w:rPr>
        <w:t>(Gasparrini 2011)</w:t>
      </w:r>
      <w:r w:rsidR="00713637">
        <w:rPr>
          <w:rFonts w:eastAsiaTheme="minorEastAsia"/>
        </w:rPr>
        <w:fldChar w:fldCharType="end"/>
      </w:r>
      <w:r w:rsidR="00BB3C56">
        <w:rPr>
          <w:rFonts w:eastAsiaTheme="minorEastAsia"/>
        </w:rPr>
        <w:t xml:space="preserve">; </w:t>
      </w:r>
      <w:r w:rsidR="00EC24FE">
        <w:rPr>
          <w:rFonts w:eastAsiaTheme="minorEastAsia"/>
        </w:rPr>
        <w:t>and (</w:t>
      </w:r>
      <w:r w:rsidR="00BB3C56">
        <w:rPr>
          <w:rFonts w:eastAsiaTheme="minorEastAsia"/>
        </w:rPr>
        <w:t>4</w:t>
      </w:r>
      <w:r w:rsidR="00EC24FE">
        <w:rPr>
          <w:rFonts w:eastAsiaTheme="minorEastAsia"/>
        </w:rPr>
        <w:t xml:space="preserve">) </w:t>
      </w:r>
      <w:r w:rsidR="007E0125">
        <w:rPr>
          <w:rFonts w:eastAsiaTheme="minorEastAsia"/>
        </w:rPr>
        <w:t>dynamic components</w:t>
      </w:r>
      <w:r w:rsidR="00EC24FE">
        <w:rPr>
          <w:rFonts w:eastAsiaTheme="minorEastAsia"/>
        </w:rPr>
        <w:t xml:space="preserve"> can easily be </w:t>
      </w:r>
      <w:r w:rsidR="00123A2A">
        <w:rPr>
          <w:rFonts w:eastAsiaTheme="minorEastAsia"/>
        </w:rPr>
        <w:t>forecasted</w:t>
      </w:r>
      <w:r w:rsidR="00EC24FE">
        <w:rPr>
          <w:rFonts w:eastAsiaTheme="minorEastAsia"/>
        </w:rPr>
        <w:t xml:space="preserve"> via their </w:t>
      </w:r>
      <w:r w:rsidR="00A32144">
        <w:rPr>
          <w:rFonts w:eastAsiaTheme="minorEastAsia"/>
        </w:rPr>
        <w:t xml:space="preserve">autoregressive </w:t>
      </w:r>
      <w:r w:rsidR="00EC24FE">
        <w:rPr>
          <w:rFonts w:eastAsiaTheme="minorEastAsia"/>
        </w:rPr>
        <w:t>equations</w:t>
      </w:r>
      <w:r w:rsidR="00230B8F">
        <w:rPr>
          <w:rFonts w:eastAsiaTheme="minorEastAsia"/>
        </w:rPr>
        <w:t xml:space="preserve">, providing robust </w:t>
      </w:r>
      <w:r w:rsidR="00EC24FE">
        <w:rPr>
          <w:rFonts w:eastAsiaTheme="minorEastAsia"/>
        </w:rPr>
        <w:t xml:space="preserve">probabilistic </w:t>
      </w:r>
      <w:r w:rsidR="00F27630">
        <w:rPr>
          <w:rFonts w:eastAsiaTheme="minorEastAsia"/>
        </w:rPr>
        <w:t>uncertainties</w:t>
      </w:r>
      <w:r w:rsidR="00EC24FE">
        <w:rPr>
          <w:rFonts w:eastAsiaTheme="minorEastAsia"/>
        </w:rPr>
        <w:t>.</w:t>
      </w:r>
    </w:p>
    <w:p w14:paraId="738D692D" w14:textId="77777777" w:rsidR="00D679D3" w:rsidRDefault="00D679D3" w:rsidP="00F95C68">
      <w:pPr>
        <w:rPr>
          <w:lang w:val="en-AU"/>
        </w:rPr>
      </w:pPr>
    </w:p>
    <w:p w14:paraId="02BE6E52" w14:textId="42A1F6CE" w:rsidR="00AB440A" w:rsidRPr="00C44A20" w:rsidRDefault="00A73778" w:rsidP="00F95C68">
      <w:pPr>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256632" w:rsidRPr="00C44A20">
        <w:rPr>
          <w:b/>
          <w:bCs/>
          <w:lang w:val="en-AU"/>
        </w:rPr>
        <w:t>m</w:t>
      </w:r>
      <w:r w:rsidRPr="00C44A20">
        <w:rPr>
          <w:b/>
          <w:bCs/>
          <w:lang w:val="en-AU"/>
        </w:rPr>
        <w:t>odels</w:t>
      </w:r>
      <w:r w:rsidR="00C339F9" w:rsidRPr="00C339F9">
        <w:rPr>
          <w:b/>
          <w:bCs/>
          <w:lang w:val="en-AU"/>
        </w:rPr>
        <w:t xml:space="preserve"> </w:t>
      </w:r>
      <w:r w:rsidR="00C339F9">
        <w:rPr>
          <w:b/>
          <w:bCs/>
          <w:lang w:val="en-AU"/>
        </w:rPr>
        <w:t>for a set of multivariate ecological time series</w:t>
      </w:r>
    </w:p>
    <w:p w14:paraId="634E5D90" w14:textId="30028DEA" w:rsidR="0007071B" w:rsidRDefault="009A2DCA" w:rsidP="00BF6348">
      <w:pPr>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modify our dynamic GAM </w:t>
      </w:r>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r w:rsidR="003F798D">
        <w:rPr>
          <w:lang w:val="en-AU"/>
        </w:rPr>
        <w:t xml:space="preserve"> Dynamic factor models</w:t>
      </w:r>
      <w:r w:rsidR="00424EAF">
        <w:rPr>
          <w:lang w:val="en-AU"/>
        </w:rPr>
        <w:t xml:space="preserve"> that account for multivariate 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commentRangeStart w:id="31"/>
      <w:r w:rsidR="0053424A">
        <w:rPr>
          <w:lang w:val="en-AU"/>
        </w:rPr>
        <w:t>multi</w:t>
      </w:r>
      <w:r w:rsidR="00997EDD">
        <w:rPr>
          <w:lang w:val="en-AU"/>
        </w:rPr>
        <w:t>ple</w:t>
      </w:r>
      <w:ins w:id="32" w:author="Nicholas Clark" w:date="2022-01-21T14:17:00Z">
        <w:r w:rsidR="00BC5E0A">
          <w:rPr>
            <w:lang w:val="en-AU"/>
          </w:rPr>
          <w:t xml:space="preserve"> </w:t>
        </w:r>
      </w:ins>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commentRangeEnd w:id="31"/>
      <w:r w:rsidR="0053424A">
        <w:rPr>
          <w:rStyle w:val="CommentReference"/>
        </w:rPr>
        <w:commentReference w:id="31"/>
      </w:r>
      <w:r w:rsidR="003F798D">
        <w:rPr>
          <w:lang w:val="en-AU"/>
        </w:rPr>
        <w:t xml:space="preserve"> </w:t>
      </w:r>
      <w:commentRangeStart w:id="33"/>
      <w:commentRangeStart w:id="34"/>
      <w:commentRangeStart w:id="35"/>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F30731">
        <w:rPr>
          <w:lang w:val="en-AU"/>
        </w:rPr>
        <w:instrText xml:space="preserve"> ADDIN EN.CITE </w:instrText>
      </w:r>
      <w:r w:rsidR="00F30731">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F30731">
        <w:rPr>
          <w:lang w:val="en-AU"/>
        </w:rPr>
        <w:instrText xml:space="preserve"> ADDIN EN.CITE.DATA </w:instrText>
      </w:r>
      <w:r w:rsidR="00F30731">
        <w:rPr>
          <w:lang w:val="en-AU"/>
        </w:rPr>
      </w:r>
      <w:r w:rsidR="00F30731">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commentRangeEnd w:id="33"/>
      <w:r w:rsidR="00CC4065">
        <w:rPr>
          <w:rStyle w:val="CommentReference"/>
        </w:rPr>
        <w:commentReference w:id="33"/>
      </w:r>
      <w:commentRangeEnd w:id="34"/>
      <w:r w:rsidR="00880A64">
        <w:rPr>
          <w:rStyle w:val="CommentReference"/>
        </w:rPr>
        <w:commentReference w:id="34"/>
      </w:r>
      <w:commentRangeEnd w:id="35"/>
      <w:r w:rsidR="00880A64">
        <w:rPr>
          <w:rStyle w:val="CommentReference"/>
        </w:rPr>
        <w:commentReference w:id="35"/>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 species do demonstrate correlated responses to 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BC5E0A">
        <w:rPr>
          <w:lang w:val="en-AU"/>
        </w:rPr>
        <w:t xml:space="preserve">inter-species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r w:rsidR="005A6F82">
        <w:rPr>
          <w:lang w:val="en-AU"/>
        </w:rPr>
        <w:t>latent</w:t>
      </w:r>
      <w:r w:rsidR="005A6F82" w:rsidRPr="00BF6348">
        <w:rPr>
          <w:lang w:val="en-AU"/>
        </w:rPr>
        <w:t xml:space="preserve">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proofErr w:type="spellStart"/>
      <w:r w:rsidR="00BF6348" w:rsidRPr="00BF6348">
        <w:rPr>
          <w:lang w:val="en-AU"/>
        </w:rPr>
        <w:t>behavior</w:t>
      </w:r>
      <w:r w:rsidR="00BF6348">
        <w:rPr>
          <w:lang w:val="en-AU"/>
        </w:rPr>
        <w:t>s</w:t>
      </w:r>
      <w:proofErr w:type="spellEnd"/>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 forecasting</w:t>
      </w:r>
      <w:r w:rsidR="00BF6348">
        <w:rPr>
          <w:lang w:val="en-AU"/>
        </w:rPr>
        <w:t xml:space="preserve"> task</w:t>
      </w:r>
      <w:r w:rsidR="007C1A33">
        <w:rPr>
          <w:lang w:val="en-AU"/>
        </w:rPr>
        <w:t>, as only the smaller set of</w:t>
      </w:r>
      <w:r w:rsidR="00BF6348">
        <w:rPr>
          <w:lang w:val="en-AU"/>
        </w:rPr>
        <w:t xml:space="preserve"> </w:t>
      </w:r>
      <w:r w:rsidR="00BF6348" w:rsidRPr="00BF6348">
        <w:rPr>
          <w:lang w:val="en-AU"/>
        </w:rPr>
        <w:t>dynamic 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needs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our dynamic 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CE532B">
      <w:pPr>
        <w:rPr>
          <w:lang w:val="en-AU"/>
        </w:rPr>
      </w:pPr>
    </w:p>
    <w:p w14:paraId="2CB4F7BA" w14:textId="573267E1" w:rsidR="00697F11" w:rsidRPr="00D811D9" w:rsidRDefault="00697F11" w:rsidP="00697F11">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17BC4522" w14:textId="74E59FFE" w:rsidR="00697F11" w:rsidRDefault="00697F11" w:rsidP="00697F11">
      <w:pPr>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w:t>
      </w:r>
      <w:proofErr w:type="spellStart"/>
      <w:r>
        <w:rPr>
          <w:rFonts w:eastAsiaTheme="minorEastAsia"/>
          <w:lang w:val="en-AU"/>
        </w:rPr>
        <w:t>the</w:t>
      </w:r>
      <w:proofErr w:type="spellEnd"/>
      <w:r>
        <w:rPr>
          <w:rFonts w:eastAsiaTheme="minorEastAsia"/>
          <w:lang w:val="en-AU"/>
        </w:rPr>
        <w:t xml:space="preserve"> </w:t>
      </w:r>
      <m:oMath>
        <m:sSub>
          <m:sSubPr>
            <m:ctrlPr>
              <w:rPr>
                <w:rFonts w:ascii="Cambria Math" w:hAnsi="Cambria Math"/>
                <w:i/>
              </w:rPr>
            </m:ctrlPr>
          </m:sSubPr>
          <m:e>
            <m:r>
              <w:rPr>
                <w:rFonts w:ascii="Cambria Math" w:hAnsi="Cambria Math"/>
              </w:rPr>
              <m:t>z</m:t>
            </m:r>
          </m:e>
          <m:sub>
            <m:r>
              <w:rPr>
                <w:rFonts w:ascii="Cambria Math" w:hAnsi="Cambria Math"/>
              </w:rPr>
              <m:t>k,t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F93FC1" w:rsidRPr="00F93FC1">
        <w:rPr>
          <w:rFonts w:eastAsiaTheme="minorEastAsia"/>
          <w:i/>
          <w:iCs/>
          <w:lang w:val="en-AU"/>
        </w:rPr>
        <w:t>K</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w:t>
      </w:r>
      <w:proofErr w:type="spellStart"/>
      <w:r w:rsidRPr="00697F11">
        <w:rPr>
          <w:rFonts w:eastAsiaTheme="minorEastAsia"/>
          <w:lang w:val="en-AU"/>
        </w:rPr>
        <w:t>the</w:t>
      </w:r>
      <w:proofErr w:type="spellEnd"/>
      <w:r w:rsidRPr="00697F11">
        <w:rPr>
          <w:rFonts w:eastAsiaTheme="minorEastAsia"/>
          <w:lang w:val="en-AU"/>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t>
      </w:r>
      <w:commentRangeStart w:id="36"/>
      <w:commentRangeStart w:id="37"/>
      <w:r w:rsidR="00240778">
        <w:rPr>
          <w:rFonts w:eastAsiaTheme="minorEastAsia"/>
          <w:lang w:val="en-AU"/>
        </w:rPr>
        <w:t xml:space="preserve">with drift </w:t>
      </w:r>
      <w:commentRangeEnd w:id="36"/>
      <w:r w:rsidR="002741E0">
        <w:rPr>
          <w:rStyle w:val="CommentReference"/>
        </w:rPr>
        <w:commentReference w:id="36"/>
      </w:r>
      <w:commentRangeEnd w:id="37"/>
      <w:r w:rsidR="00F24686">
        <w:rPr>
          <w:rStyle w:val="CommentReference"/>
        </w:rPr>
        <w:commentReference w:id="37"/>
      </w:r>
      <w:r w:rsidR="00240778">
        <w:rPr>
          <w:rFonts w:eastAsiaTheme="minorEastAsia"/>
          <w:lang w:val="en-AU"/>
        </w:rPr>
        <w:t xml:space="preserve">or as autoregressive processes up to order 3. </w:t>
      </w:r>
    </w:p>
    <w:p w14:paraId="37DE33C0" w14:textId="62741355" w:rsidR="00C67451" w:rsidRDefault="00C67451" w:rsidP="00697F11">
      <w:pPr>
        <w:rPr>
          <w:rFonts w:eastAsiaTheme="minorEastAsia"/>
          <w:lang w:val="en-AU"/>
        </w:rPr>
      </w:pPr>
    </w:p>
    <w:p w14:paraId="1A1681C4" w14:textId="4A2B83B7" w:rsidR="00C67451" w:rsidRPr="00697F11" w:rsidRDefault="00C67451" w:rsidP="00697F11">
      <w:pPr>
        <w:rPr>
          <w:rFonts w:eastAsiaTheme="minorEastAsia"/>
          <w:lang w:val="en-AU"/>
        </w:rPr>
      </w:pPr>
      <w:r>
        <w:rPr>
          <w:rFonts w:eastAsiaTheme="minorEastAsia"/>
          <w:lang w:val="en-AU"/>
        </w:rPr>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commentRangeStart w:id="38"/>
      <w:commentRangeStart w:id="39"/>
      <w:r w:rsidR="00DD218B">
        <w:t>determine</w:t>
      </w:r>
      <w:r w:rsidR="00DD218B" w:rsidDel="00DD218B">
        <w:rPr>
          <w:rFonts w:eastAsiaTheme="minorEastAsia"/>
          <w:lang w:val="en-AU"/>
        </w:rPr>
        <w:t xml:space="preserve"> </w:t>
      </w:r>
      <w:commentRangeEnd w:id="38"/>
      <w:r w:rsidR="00DD218B">
        <w:rPr>
          <w:rStyle w:val="CommentReference"/>
        </w:rPr>
        <w:commentReference w:id="38"/>
      </w:r>
      <w:commentRangeEnd w:id="39"/>
      <w:r w:rsidR="00BC5E0A">
        <w:rPr>
          <w:rStyle w:val="CommentReference"/>
        </w:rPr>
        <w:commentReference w:id="39"/>
      </w:r>
      <w:r>
        <w:rPr>
          <w:rFonts w:eastAsiaTheme="minorEastAsia"/>
          <w:lang w:val="en-AU"/>
        </w:rPr>
        <w:t xml:space="preserve">the number of factors </w:t>
      </w:r>
      <w:r w:rsidRPr="00C67451">
        <w:rPr>
          <w:rFonts w:eastAsiaTheme="minorEastAsia"/>
          <w:i/>
          <w:iCs/>
          <w:lang w:val="en-AU"/>
        </w:rPr>
        <w:t>K</w:t>
      </w:r>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B81EE0" w:rsidRPr="00B81EE0">
        <w:rPr>
          <w:rFonts w:eastAsiaTheme="minorEastAsia"/>
          <w:i/>
          <w:iCs/>
          <w:lang w:val="en-AU"/>
        </w:rPr>
        <w:t>K</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B81EE0" w:rsidRPr="00B81EE0">
        <w:rPr>
          <w:rFonts w:eastAsiaTheme="minorEastAsia"/>
          <w:i/>
          <w:iCs/>
          <w:lang w:val="en-AU"/>
        </w:rPr>
        <w:t>K</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We approach this problem 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our prior</w:t>
      </w:r>
      <w:r w:rsidR="006538AA">
        <w:rPr>
          <w:rFonts w:eastAsiaTheme="minorEastAsia"/>
          <w:lang w:val="en-AU"/>
        </w:rPr>
        <w:t xml:space="preserve"> assumes that factors </w:t>
      </w:r>
      <w:r w:rsidR="006538AA" w:rsidRPr="006538AA">
        <w:rPr>
          <w:rFonts w:eastAsiaTheme="minorEastAsia"/>
          <w:lang w:val="en-AU"/>
        </w:rPr>
        <w:t xml:space="preserve">up to </w:t>
      </w:r>
      <w:r w:rsidR="006538AA">
        <w:rPr>
          <w:rFonts w:eastAsiaTheme="minorEastAsia"/>
          <w:lang w:val="en-AU"/>
        </w:rPr>
        <w:t>certain 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smoothly toward zero). Along with </w:t>
      </w:r>
      <w:r w:rsidR="006538AA" w:rsidRPr="006538AA">
        <w:rPr>
          <w:rFonts w:eastAsiaTheme="minorEastAsia"/>
          <w:lang w:val="en-AU"/>
        </w:rPr>
        <w:t>π</w:t>
      </w:r>
      <w:r w:rsidR="006538AA">
        <w:rPr>
          <w:rFonts w:eastAsiaTheme="minorEastAsia"/>
          <w:lang w:val="en-AU"/>
        </w:rPr>
        <w:t>, w</w:t>
      </w:r>
      <w:r w:rsidR="00EB4CA4">
        <w:rPr>
          <w:rFonts w:eastAsiaTheme="minorEastAsia"/>
          <w:lang w:val="en-AU"/>
        </w:rPr>
        <w:t>e estimat</w:t>
      </w:r>
      <w:r w:rsidR="004740F9">
        <w:rPr>
          <w:rFonts w:eastAsiaTheme="minorEastAsia"/>
          <w:lang w:val="en-AU"/>
        </w:rPr>
        <w:t>e</w:t>
      </w:r>
      <w:r w:rsidR="00EB4CA4">
        <w:rPr>
          <w:rFonts w:eastAsiaTheme="minorEastAsia"/>
          <w:lang w:val="en-AU"/>
        </w:rPr>
        <w:t xml:space="preserve"> </w:t>
      </w:r>
      <w:r w:rsidR="006538AA">
        <w:rPr>
          <w:rFonts w:eastAsiaTheme="minorEastAsia"/>
          <w:lang w:val="en-AU"/>
        </w:rPr>
        <w:t xml:space="preserve">two other hyperparameters that control </w:t>
      </w:r>
      <w:r w:rsidR="006538AA">
        <w:rPr>
          <w:rFonts w:eastAsiaTheme="minorEastAsia"/>
          <w:lang w:val="en-AU"/>
        </w:rPr>
        <w:lastRenderedPageBreak/>
        <w:t xml:space="preserve">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r w:rsidR="001F5388" w:rsidRPr="0011048B">
        <w:rPr>
          <w:rFonts w:eastAsiaTheme="minorEastAsia"/>
          <w:i/>
          <w:iCs/>
          <w:lang w:val="en-AU"/>
        </w:rPr>
        <w:t>K</w:t>
      </w:r>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r w:rsidR="00334865" w:rsidRPr="00334865">
        <w:rPr>
          <w:rFonts w:eastAsiaTheme="minorEastAsia"/>
          <w:i/>
          <w:iCs/>
          <w:lang w:val="en-AU"/>
        </w:rPr>
        <w:t>K</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C2BE95C" w:rsidR="00A73778" w:rsidRDefault="00A73778" w:rsidP="00F95C68">
      <w:pPr>
        <w:rPr>
          <w:lang w:val="en-AU"/>
        </w:rPr>
      </w:pPr>
    </w:p>
    <w:p w14:paraId="4BA43B26" w14:textId="66119526" w:rsidR="00A73778" w:rsidRPr="00C44A20" w:rsidRDefault="00A73778" w:rsidP="00F95C68">
      <w:pPr>
        <w:rPr>
          <w:b/>
          <w:bCs/>
          <w:lang w:val="en-AU"/>
        </w:rPr>
      </w:pPr>
      <w:r w:rsidRPr="00C44A20">
        <w:rPr>
          <w:b/>
          <w:bCs/>
          <w:lang w:val="en-AU"/>
        </w:rPr>
        <w:t>SIMULATIONS</w:t>
      </w:r>
    </w:p>
    <w:p w14:paraId="5463F536" w14:textId="7107F05A" w:rsidR="00B77811" w:rsidRDefault="00B77811" w:rsidP="00F95C68">
      <w:pPr>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model</w:t>
      </w:r>
      <w:r w:rsidR="007D294B">
        <w:rPr>
          <w:lang w:val="en-AU"/>
        </w:rPr>
        <w:t xml:space="preserve">. </w:t>
      </w:r>
      <w:r>
        <w:rPr>
          <w:lang w:val="en-AU"/>
        </w:rPr>
        <w:t xml:space="preserve">Briefly, we </w:t>
      </w:r>
      <w:r w:rsidRPr="00B77811">
        <w:rPr>
          <w:lang w:val="en-AU"/>
        </w:rPr>
        <w:t xml:space="preserve">simulated </w:t>
      </w:r>
      <w:r w:rsidR="008E0F84">
        <w:rPr>
          <w:lang w:val="en-AU"/>
        </w:rPr>
        <w:t xml:space="preserve">multivariate </w:t>
      </w:r>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consisting of </w:t>
      </w:r>
      <w:r w:rsidR="003F69A5">
        <w:rPr>
          <w:lang w:val="en-AU"/>
        </w:rPr>
        <w:t xml:space="preserve">negative binomial </w:t>
      </w:r>
      <w:r>
        <w:rPr>
          <w:lang w:val="en-AU"/>
        </w:rPr>
        <w:t>observations</w:t>
      </w:r>
      <w:r w:rsidR="003F69A5">
        <w:rPr>
          <w:lang w:val="en-AU"/>
        </w:rPr>
        <w:t xml:space="preserve"> (size </w:t>
      </w:r>
      <w:r w:rsidR="00B718F0">
        <w:rPr>
          <w:lang w:val="en-AU"/>
        </w:rPr>
        <w:t>=</w:t>
      </w:r>
      <w:r w:rsidR="003F69A5">
        <w:rPr>
          <w:lang w:val="en-AU"/>
        </w:rPr>
        <w:t xml:space="preserve"> 1)</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commentRangeStart w:id="40"/>
      <w:commentRangeStart w:id="41"/>
      <w:commentRangeStart w:id="42"/>
      <w:r>
        <w:rPr>
          <w:lang w:val="en-AU"/>
        </w:rPr>
        <w:t xml:space="preserve">hierarchical seasonal pattern </w:t>
      </w:r>
      <w:commentRangeEnd w:id="40"/>
      <w:r w:rsidR="00CC2194">
        <w:rPr>
          <w:rStyle w:val="CommentReference"/>
        </w:rPr>
        <w:commentReference w:id="40"/>
      </w:r>
      <w:commentRangeEnd w:id="41"/>
      <w:r w:rsidR="00CC2194">
        <w:rPr>
          <w:rStyle w:val="CommentReference"/>
        </w:rPr>
        <w:commentReference w:id="41"/>
      </w:r>
      <w:commentRangeEnd w:id="42"/>
      <w:r w:rsidR="000F12D2">
        <w:rPr>
          <w:rStyle w:val="CommentReference"/>
        </w:rPr>
        <w:commentReference w:id="42"/>
      </w:r>
      <w:r w:rsidR="00332179">
        <w:rPr>
          <w:lang w:val="en-AU"/>
        </w:rPr>
        <w:t>(where each series’ seasonal pattern was created by drawing from a global seasonal pattern with common Gaussian noise</w:t>
      </w:r>
      <w:r w:rsidR="00976E9C">
        <w:rPr>
          <w:lang w:val="en-AU"/>
        </w:rPr>
        <w:t xml:space="preserve">; see function </w:t>
      </w:r>
      <w:proofErr w:type="spellStart"/>
      <w:r w:rsidR="00976E9C" w:rsidRPr="00976E9C">
        <w:rPr>
          <w:i/>
          <w:iCs/>
          <w:lang w:val="en-AU"/>
        </w:rPr>
        <w:t>sim_</w:t>
      </w:r>
      <w:proofErr w:type="gramStart"/>
      <w:r w:rsidR="00976E9C" w:rsidRPr="00976E9C">
        <w:rPr>
          <w:i/>
          <w:iCs/>
          <w:lang w:val="en-AU"/>
        </w:rPr>
        <w:t>mvgam</w:t>
      </w:r>
      <w:proofErr w:type="spellEnd"/>
      <w:r w:rsidR="00976E9C" w:rsidRPr="00976E9C">
        <w:rPr>
          <w:i/>
          <w:iCs/>
          <w:lang w:val="en-AU"/>
        </w:rPr>
        <w:t>(</w:t>
      </w:r>
      <w:proofErr w:type="gramEnd"/>
      <w:r w:rsidR="00976E9C" w:rsidRPr="00976E9C">
        <w:rPr>
          <w:i/>
          <w:iCs/>
          <w:lang w:val="en-AU"/>
        </w:rPr>
        <w:t>)</w:t>
      </w:r>
      <w:r w:rsidR="00976E9C">
        <w:rPr>
          <w:lang w:val="en-AU"/>
        </w:rPr>
        <w:t xml:space="preserve"> in the </w:t>
      </w:r>
      <w:proofErr w:type="spellStart"/>
      <w:r w:rsidR="00976E9C">
        <w:rPr>
          <w:lang w:val="en-AU"/>
        </w:rPr>
        <w:t>mvgam</w:t>
      </w:r>
      <w:proofErr w:type="spellEnd"/>
      <w:r w:rsidR="00976E9C">
        <w:rPr>
          <w:lang w:val="en-AU"/>
        </w:rPr>
        <w:t xml:space="preserve"> package</w:t>
      </w:r>
      <w:r w:rsidR="00332179">
        <w:rPr>
          <w:lang w:val="en-AU"/>
        </w:rPr>
        <w:t xml:space="preserve">) </w:t>
      </w:r>
      <w:r>
        <w:rPr>
          <w:lang w:val="en-AU"/>
        </w:rPr>
        <w:t>and 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a dynamic factor</w:t>
      </w:r>
      <w:r w:rsidRPr="00B77811">
        <w:rPr>
          <w:lang w:val="en-AU"/>
        </w:rPr>
        <w:t xml:space="preserve"> </w:t>
      </w:r>
      <w:r w:rsidR="00336199">
        <w:rPr>
          <w:lang w:val="en-AU"/>
        </w:rPr>
        <w:t xml:space="preserve">process in which factors evolved as </w:t>
      </w:r>
      <w:r w:rsidRPr="00B77811">
        <w:rPr>
          <w:lang w:val="en-AU"/>
        </w:rPr>
        <w:t>random walk</w:t>
      </w:r>
      <w:r w:rsidR="00336199">
        <w:rPr>
          <w:lang w:val="en-AU"/>
        </w:rPr>
        <w:t>s with drift</w:t>
      </w:r>
      <w:r w:rsidRPr="00B77811">
        <w:rPr>
          <w:lang w:val="en-AU"/>
        </w:rPr>
        <w:t xml:space="preserve"> </w:t>
      </w:r>
      <w:r w:rsidR="00336199">
        <w:rPr>
          <w:lang w:val="en-AU"/>
        </w:rPr>
        <w:t xml:space="preserve">and series’ loadings were drawn from a </w:t>
      </w:r>
      <w:r w:rsidR="001631C8">
        <w:rPr>
          <w:lang w:val="en-AU"/>
        </w:rPr>
        <w:t xml:space="preserve">zero-centred </w:t>
      </w:r>
      <w:r w:rsidR="00487118">
        <w:rPr>
          <w:lang w:val="en-AU"/>
        </w:rPr>
        <w:t xml:space="preserve">multivariate Gaussian with a </w:t>
      </w:r>
      <w:r w:rsidR="00336199">
        <w:rPr>
          <w:lang w:val="en-AU"/>
        </w:rPr>
        <w:t>sparse covariance matrix.</w:t>
      </w:r>
      <w:r w:rsidR="001E0B4C">
        <w:rPr>
          <w:lang w:val="en-AU"/>
        </w:rPr>
        <w:t xml:space="preserve"> We investigated model sensitivity to missingness (</w:t>
      </w:r>
      <w:r w:rsidR="00B80776">
        <w:rPr>
          <w:lang w:val="en-AU"/>
        </w:rPr>
        <w:t>proportion missing =</w:t>
      </w:r>
      <w:r w:rsidR="001E0B4C">
        <w:rPr>
          <w:lang w:val="en-AU"/>
        </w:rPr>
        <w:t xml:space="preserve"> 0, 10, or 50),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commentRangeStart w:id="43"/>
      <w:commentRangeStart w:id="44"/>
      <w:commentRangeStart w:id="45"/>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 a strong </w:t>
      </w:r>
      <w:r w:rsidR="00C001E3">
        <w:rPr>
          <w:lang w:val="en-AU"/>
        </w:rPr>
        <w:t>dynamics</w:t>
      </w:r>
      <w:r w:rsidR="001E0B4C">
        <w:rPr>
          <w:lang w:val="en-AU"/>
        </w:rPr>
        <w:t>).</w:t>
      </w:r>
      <w:r w:rsidR="00075380">
        <w:rPr>
          <w:lang w:val="en-AU"/>
        </w:rPr>
        <w:t xml:space="preserve"> </w:t>
      </w:r>
      <w:commentRangeEnd w:id="43"/>
      <w:r w:rsidR="00CC2194">
        <w:rPr>
          <w:rStyle w:val="CommentReference"/>
        </w:rPr>
        <w:commentReference w:id="43"/>
      </w:r>
      <w:commentRangeEnd w:id="44"/>
      <w:r w:rsidR="00E80033">
        <w:rPr>
          <w:rStyle w:val="CommentReference"/>
        </w:rPr>
        <w:commentReference w:id="44"/>
      </w:r>
      <w:commentRangeEnd w:id="45"/>
      <w:r w:rsidR="00A32144">
        <w:rPr>
          <w:rStyle w:val="CommentReference"/>
        </w:rPr>
        <w:commentReference w:id="45"/>
      </w:r>
      <w:r w:rsidR="00D15E02">
        <w:rPr>
          <w:lang w:val="en-AU"/>
        </w:rPr>
        <w:t>Each simulated dataset was fit with the same set of three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r w:rsidR="00B718F0" w:rsidRPr="00B718F0">
        <w:rPr>
          <w:i/>
          <w:iCs/>
          <w:lang w:val="en-AU"/>
        </w:rPr>
        <w:t>gam</w:t>
      </w:r>
      <w:r w:rsidR="00B718F0">
        <w:rPr>
          <w:lang w:val="en-AU"/>
        </w:rPr>
        <w:t xml:space="preserve"> </w:t>
      </w:r>
      <w:r w:rsidR="004B0698">
        <w:rPr>
          <w:lang w:val="en-AU"/>
        </w:rPr>
        <w:t>using</w:t>
      </w:r>
      <w:r w:rsidR="00B718F0">
        <w:rPr>
          <w:lang w:val="en-AU"/>
        </w:rPr>
        <w:t xml:space="preserve"> </w:t>
      </w:r>
      <w:proofErr w:type="spellStart"/>
      <w:r w:rsidR="00B718F0" w:rsidRPr="00B718F0">
        <w:rPr>
          <w:i/>
          <w:iCs/>
          <w:lang w:val="en-AU"/>
        </w:rPr>
        <w:t>mgcv</w:t>
      </w:r>
      <w:proofErr w:type="spellEnd"/>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r w:rsidR="008C2E09">
        <w:rPr>
          <w:i/>
          <w:iCs/>
          <w:lang w:val="en-AU"/>
        </w:rPr>
        <w:t>12</w:t>
      </w:r>
      <w:r w:rsidR="00B718F0" w:rsidRPr="00B718F0">
        <w:rPr>
          <w:i/>
          <w:iCs/>
          <w:lang w:val="en-AU"/>
        </w:rPr>
        <w:t>, bs = 'cc')</w:t>
      </w:r>
      <w:r w:rsidR="00B718F0" w:rsidRPr="00B718F0">
        <w:rPr>
          <w:lang w:val="en-AU"/>
        </w:rPr>
        <w:t>)</w:t>
      </w:r>
      <w:r w:rsidR="00B718F0" w:rsidRPr="00B718F0">
        <w:rPr>
          <w:i/>
          <w:iCs/>
          <w:lang w:val="en-AU"/>
        </w:rPr>
        <w:t>,</w:t>
      </w:r>
      <w:r w:rsidR="00B718F0">
        <w:rPr>
          <w:lang w:val="en-AU"/>
        </w:rPr>
        <w:t xml:space="preserve"> a local smooth 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 xml:space="preserve">) and independent non-wiggly </w:t>
      </w:r>
      <w:r w:rsidR="005442D9">
        <w:rPr>
          <w:lang w:val="en-AU"/>
        </w:rPr>
        <w:t xml:space="preserve">annual </w:t>
      </w:r>
      <w:r w:rsidR="00B718F0">
        <w:rPr>
          <w:lang w:val="en-AU"/>
        </w:rPr>
        <w:t>smooths (</w:t>
      </w:r>
      <w:r w:rsidR="00B718F0" w:rsidRPr="00B718F0">
        <w:rPr>
          <w:i/>
          <w:iCs/>
          <w:lang w:val="en-AU"/>
        </w:rPr>
        <w:t>s(year, by = series,</w:t>
      </w:r>
      <w:r w:rsidR="004B0698" w:rsidRPr="00B718F0">
        <w:rPr>
          <w:i/>
          <w:iCs/>
          <w:lang w:val="en-AU"/>
        </w:rPr>
        <w:t xml:space="preserve"> m = 1</w:t>
      </w:r>
      <w:r w:rsidR="004B0698">
        <w:rPr>
          <w:i/>
          <w:iCs/>
          <w:lang w:val="en-AU"/>
        </w:rPr>
        <w:t>,</w:t>
      </w:r>
      <w:r w:rsidR="00B718F0" w:rsidRPr="00B718F0">
        <w:rPr>
          <w:i/>
          <w:iCs/>
          <w:lang w:val="en-AU"/>
        </w:rPr>
        <w:t xml:space="preserve"> k = 3, bs = '</w:t>
      </w:r>
      <w:proofErr w:type="spellStart"/>
      <w:r w:rsidR="00B718F0" w:rsidRPr="00B718F0">
        <w:rPr>
          <w:i/>
          <w:iCs/>
          <w:lang w:val="en-AU"/>
        </w:rPr>
        <w:t>gp</w:t>
      </w:r>
      <w:proofErr w:type="spellEnd"/>
      <w:r w:rsidR="00B718F0" w:rsidRPr="00B718F0">
        <w:rPr>
          <w:i/>
          <w:iCs/>
          <w:lang w:val="en-AU"/>
        </w:rPr>
        <w:t>')</w:t>
      </w:r>
      <w:r w:rsidR="00B718F0">
        <w:rPr>
          <w:lang w:val="en-AU"/>
        </w:rPr>
        <w:t>).</w:t>
      </w:r>
      <w:r w:rsidR="00CD367A">
        <w:rPr>
          <w:lang w:val="en-AU"/>
        </w:rPr>
        <w:t xml:space="preserve"> We next fit </w:t>
      </w:r>
      <w:r w:rsidR="00ED430C">
        <w:rPr>
          <w:lang w:val="en-AU"/>
        </w:rPr>
        <w:t>a</w:t>
      </w:r>
      <w:r w:rsidR="00860976">
        <w:rPr>
          <w:lang w:val="en-AU"/>
        </w:rPr>
        <w:t xml:space="preserve"> D</w:t>
      </w:r>
      <w:r w:rsidR="00CD367A">
        <w:rPr>
          <w:lang w:val="en-AU"/>
        </w:rPr>
        <w:t xml:space="preserve">GAM </w:t>
      </w:r>
      <w:r w:rsidR="009C0B0D">
        <w:rPr>
          <w:lang w:val="en-AU"/>
        </w:rPr>
        <w:t xml:space="preserve">(with </w:t>
      </w:r>
      <w:r w:rsidR="009C0B0D" w:rsidRPr="007527F9">
        <w:rPr>
          <w:i/>
          <w:iCs/>
          <w:lang w:val="en-AU"/>
        </w:rPr>
        <w:t>K</w:t>
      </w:r>
      <w:r w:rsidR="009C0B0D">
        <w:rPr>
          <w:lang w:val="en-AU"/>
        </w:rPr>
        <w:t xml:space="preserve"> = </w:t>
      </w:r>
      <w:commentRangeStart w:id="46"/>
      <w:r w:rsidR="009C0B0D">
        <w:rPr>
          <w:lang w:val="en-AU"/>
        </w:rPr>
        <w:t>half the number of series</w:t>
      </w:r>
      <w:commentRangeEnd w:id="46"/>
      <w:r w:rsidR="00E55A3E">
        <w:rPr>
          <w:rStyle w:val="CommentReference"/>
        </w:rPr>
        <w:commentReference w:id="46"/>
      </w:r>
      <w:r w:rsidR="009C0B0D">
        <w:rPr>
          <w:lang w:val="en-AU"/>
        </w:rPr>
        <w:t xml:space="preserve">) </w:t>
      </w:r>
      <w:r w:rsidR="00CD367A">
        <w:rPr>
          <w:lang w:val="en-AU"/>
        </w:rPr>
        <w:t xml:space="preserve">with identical </w:t>
      </w:r>
      <w:r w:rsidR="005442D9">
        <w:rPr>
          <w:lang w:val="en-AU"/>
        </w:rPr>
        <w:t xml:space="preserve">random effect and </w:t>
      </w:r>
      <w:r w:rsidR="00CD367A">
        <w:rPr>
          <w:lang w:val="en-AU"/>
        </w:rPr>
        <w:t xml:space="preserve">seasonal smooths but no yearly </w:t>
      </w:r>
      <w:r w:rsidR="006B1447">
        <w:rPr>
          <w:lang w:val="en-AU"/>
        </w:rPr>
        <w:t>smooth</w:t>
      </w:r>
      <w:r w:rsidR="004C32D8">
        <w:rPr>
          <w:lang w:val="en-AU"/>
        </w:rPr>
        <w:t>.</w:t>
      </w:r>
      <w:r w:rsidR="008E552E">
        <w:rPr>
          <w:lang w:val="en-AU"/>
        </w:rPr>
        <w:t xml:space="preserve"> </w:t>
      </w:r>
      <w:r w:rsidR="006B1447">
        <w:rPr>
          <w:lang w:val="en-AU"/>
        </w:rPr>
        <w:t xml:space="preserve">Finally, we fit a ‘null’ </w:t>
      </w:r>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 </w:t>
      </w:r>
      <w:r w:rsidR="00F52A09">
        <w:rPr>
          <w:lang w:val="en-AU"/>
        </w:rPr>
        <w:t>Negative binomial distributions were specified for each model</w:t>
      </w:r>
      <w:r w:rsidR="00A14581">
        <w:rPr>
          <w:lang w:val="en-AU"/>
        </w:rPr>
        <w:t xml:space="preserve"> and random </w:t>
      </w:r>
      <w:proofErr w:type="gramStart"/>
      <w:r w:rsidR="00A14581">
        <w:rPr>
          <w:lang w:val="en-AU"/>
        </w:rPr>
        <w:t>walks</w:t>
      </w:r>
      <w:proofErr w:type="gramEnd"/>
      <w:r w:rsidR="00A14581">
        <w:rPr>
          <w:lang w:val="en-AU"/>
        </w:rPr>
        <w:t xml:space="preserve"> were used for 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w:t>
      </w:r>
      <w:r w:rsidR="004C32D8">
        <w:rPr>
          <w:lang w:val="en-AU"/>
        </w:rPr>
        <w:t>dynamic</w:t>
      </w:r>
      <w:r w:rsidR="00C22F69">
        <w:rPr>
          <w:lang w:val="en-AU"/>
        </w:rPr>
        <w:t xml:space="preserve"> strength 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proofErr w:type="spellStart"/>
      <w:r w:rsidR="000A520F" w:rsidRPr="000A520F">
        <w:rPr>
          <w:i/>
          <w:iCs/>
          <w:lang w:val="en-AU"/>
        </w:rPr>
        <w:t>mgcv</w:t>
      </w:r>
      <w:proofErr w:type="spellEnd"/>
      <w:r w:rsidR="000A520F">
        <w:rPr>
          <w:lang w:val="en-AU"/>
        </w:rPr>
        <w:t xml:space="preserve"> models, estimation of 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Weakly informative 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zero-</w:t>
      </w:r>
      <w:proofErr w:type="spellStart"/>
      <w:r w:rsidR="00F77616">
        <w:rPr>
          <w:rFonts w:eastAsiaTheme="minorEastAsia"/>
        </w:rPr>
        <w:t>centred</w:t>
      </w:r>
      <w:proofErr w:type="spellEnd"/>
      <w:r w:rsidR="00F77616">
        <w:rPr>
          <w:rFonts w:eastAsiaTheme="minorEastAsia"/>
        </w:rPr>
        <w:t xml:space="preserve">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r w:rsidR="005442D9">
        <w:rPr>
          <w:lang w:val="en-AU"/>
        </w:rPr>
        <w:t xml:space="preserve">For </w:t>
      </w:r>
      <w:proofErr w:type="spellStart"/>
      <w:r w:rsidR="005442D9" w:rsidRPr="005442D9">
        <w:rPr>
          <w:i/>
          <w:iCs/>
          <w:lang w:val="en-AU"/>
        </w:rPr>
        <w:t>mvgam</w:t>
      </w:r>
      <w:proofErr w:type="spellEnd"/>
      <w:r w:rsidR="005442D9">
        <w:rPr>
          <w:lang w:val="en-AU"/>
        </w:rPr>
        <w:t xml:space="preserve"> model</w:t>
      </w:r>
      <w:r w:rsidR="003812DE">
        <w:rPr>
          <w:lang w:val="en-AU"/>
        </w:rPr>
        <w:t>s</w:t>
      </w:r>
      <w:r w:rsidR="005442D9">
        <w:rPr>
          <w:lang w:val="en-AU"/>
        </w:rPr>
        <w:t xml:space="preserve"> we ran two MCMC chains for 10,000 iterations as </w:t>
      </w:r>
      <w:proofErr w:type="spellStart"/>
      <w:r w:rsidR="005442D9">
        <w:rPr>
          <w:lang w:val="en-AU"/>
        </w:rPr>
        <w:t>burnin</w:t>
      </w:r>
      <w:proofErr w:type="spellEnd"/>
      <w:r w:rsidR="005442D9">
        <w:rPr>
          <w:lang w:val="en-AU"/>
        </w:rPr>
        <w:t xml:space="preserve"> and collected 1000 samples from the joint posterior.</w:t>
      </w:r>
    </w:p>
    <w:p w14:paraId="417605D2" w14:textId="67CA2214" w:rsidR="006B1447" w:rsidRDefault="006B1447" w:rsidP="00F95C68">
      <w:pPr>
        <w:rPr>
          <w:lang w:val="en-AU"/>
        </w:rPr>
      </w:pPr>
    </w:p>
    <w:p w14:paraId="508A3C78" w14:textId="7A66E867" w:rsidR="006B1447" w:rsidRDefault="006B1447" w:rsidP="00F95C68">
      <w:pPr>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coverages closer to 0.9 were considered more accurate.</w:t>
      </w:r>
    </w:p>
    <w:p w14:paraId="6E00B437" w14:textId="77777777" w:rsidR="00336199" w:rsidRDefault="00336199" w:rsidP="00F95C68">
      <w:pPr>
        <w:rPr>
          <w:lang w:val="en-AU"/>
        </w:rPr>
      </w:pPr>
    </w:p>
    <w:p w14:paraId="3AEA995C" w14:textId="5ACBDF4C" w:rsidR="00A73778" w:rsidRPr="00C44A20" w:rsidRDefault="00A73778" w:rsidP="00F95C68">
      <w:pPr>
        <w:rPr>
          <w:b/>
          <w:bCs/>
          <w:lang w:val="en-AU"/>
        </w:rPr>
      </w:pPr>
      <w:r w:rsidRPr="00C44A20">
        <w:rPr>
          <w:b/>
          <w:bCs/>
          <w:lang w:val="en-AU"/>
        </w:rPr>
        <w:t>CASE STUD</w:t>
      </w:r>
      <w:r w:rsidR="003A4674">
        <w:rPr>
          <w:b/>
          <w:bCs/>
          <w:lang w:val="en-AU"/>
        </w:rPr>
        <w:t>Y: FORECASTING TICK ABUNDANCES</w:t>
      </w:r>
    </w:p>
    <w:p w14:paraId="5EDD2E6F" w14:textId="29DB19CB" w:rsidR="003301DF" w:rsidRDefault="003A4674" w:rsidP="00F355A3">
      <w:pPr>
        <w:rPr>
          <w:lang w:val="en-AU"/>
        </w:rPr>
      </w:pPr>
      <w:proofErr w:type="spellStart"/>
      <w:r w:rsidRPr="003A4674">
        <w:rPr>
          <w:i/>
          <w:iCs/>
          <w:lang w:val="en-AU"/>
        </w:rPr>
        <w:lastRenderedPageBreak/>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crucial goal in disease ecology is to understand factors that influence </w:t>
      </w:r>
      <w:r w:rsidR="00F355A3">
        <w:rPr>
          <w:lang w:val="en-AU"/>
        </w:rPr>
        <w:t>their abundances over time</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a series of</w:t>
      </w:r>
      <w:r w:rsidR="00D24F9D">
        <w:rPr>
          <w:lang w:val="en-AU"/>
        </w:rPr>
        <w:t xml:space="preserve"> 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irregular sampling, making them useful for exploring the utility of </w:t>
      </w:r>
      <w:proofErr w:type="spellStart"/>
      <w:r w:rsidR="00562B61" w:rsidRPr="007D294B">
        <w:rPr>
          <w:i/>
          <w:iCs/>
          <w:lang w:val="en-AU"/>
        </w:rPr>
        <w:t>mvgam</w:t>
      </w:r>
      <w:proofErr w:type="spellEnd"/>
      <w:r w:rsidR="00562B61">
        <w:rPr>
          <w:lang w:val="en-AU"/>
        </w:rPr>
        <w:t xml:space="preserve">. </w:t>
      </w:r>
    </w:p>
    <w:p w14:paraId="6EC77BCE" w14:textId="77777777" w:rsidR="003301DF" w:rsidRDefault="003301DF" w:rsidP="00F355A3">
      <w:pPr>
        <w:rPr>
          <w:lang w:val="en-AU"/>
        </w:rPr>
      </w:pPr>
    </w:p>
    <w:p w14:paraId="2F31320D" w14:textId="0920E02F" w:rsidR="003E6E5A" w:rsidRDefault="00F054DC" w:rsidP="00F355A3">
      <w:pPr>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We therefore included a cumulative growing degree day (</w:t>
      </w:r>
      <w:proofErr w:type="spellStart"/>
      <w:r>
        <w:rPr>
          <w:lang w:val="en-AU"/>
        </w:rPr>
        <w:t>cum_gdd</w:t>
      </w:r>
      <w:proofErr w:type="spellEnd"/>
      <w:r>
        <w:rPr>
          <w:lang w:val="en-AU"/>
        </w:rPr>
        <w:t xml:space="preserve">) variable using temperature records for each site’s nearest weather station from </w:t>
      </w:r>
      <w:r w:rsidRPr="00FD41C4">
        <w:rPr>
          <w:lang w:val="en-AU"/>
        </w:rPr>
        <w:t>NO</w:t>
      </w:r>
      <w:r>
        <w:rPr>
          <w:lang w:val="en-AU"/>
        </w:rPr>
        <w:t>OA’s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commentRangeStart w:id="47"/>
      <w:commentRangeStart w:id="48"/>
      <w:r w:rsidR="00B83D7F">
        <w:rPr>
          <w:lang w:val="en-AU"/>
        </w:rPr>
        <w:t>0</w:t>
      </w:r>
      <w:r w:rsidR="008031EA">
        <w:rPr>
          <w:rFonts w:cstheme="minorHAnsi"/>
          <w:lang w:val="en-AU"/>
        </w:rPr>
        <w:t>°</w:t>
      </w:r>
      <w:r w:rsidR="00B83D7F">
        <w:rPr>
          <w:lang w:val="en-AU"/>
        </w:rPr>
        <w:t>C</w:t>
      </w:r>
      <w:commentRangeEnd w:id="47"/>
      <w:r w:rsidR="001D38B3">
        <w:rPr>
          <w:rStyle w:val="CommentReference"/>
        </w:rPr>
        <w:commentReference w:id="47"/>
      </w:r>
      <w:commentRangeEnd w:id="48"/>
      <w:r w:rsidR="002C1580">
        <w:rPr>
          <w:rStyle w:val="CommentReference"/>
        </w:rPr>
        <w:commentReference w:id="48"/>
      </w:r>
      <w:r w:rsidR="00B83D7F">
        <w:rPr>
          <w:lang w:val="en-AU"/>
        </w:rPr>
        <w:t>.</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 xml:space="preserve">A. </w:t>
      </w:r>
      <w:proofErr w:type="spellStart"/>
      <w:r w:rsidR="00562B61" w:rsidRPr="00F355A3">
        <w:rPr>
          <w:i/>
          <w:iCs/>
          <w:lang w:val="en-AU"/>
        </w:rPr>
        <w:t>americanum</w:t>
      </w:r>
      <w:proofErr w:type="spellEnd"/>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commentRangeStart w:id="49"/>
      <w:commentRangeStart w:id="50"/>
      <w:r w:rsidR="00F355A3">
        <w:rPr>
          <w:lang w:val="en-AU"/>
        </w:rPr>
        <w:t xml:space="preserve">plots </w:t>
      </w:r>
      <w:r w:rsidR="00562B61">
        <w:rPr>
          <w:lang w:val="en-AU"/>
        </w:rPr>
        <w:t>(</w:t>
      </w:r>
      <w:r w:rsidR="00DA17BD">
        <w:rPr>
          <w:lang w:val="en-AU"/>
        </w:rPr>
        <w:t xml:space="preserve">nested in </w:t>
      </w:r>
      <w:r w:rsidR="00F355A3">
        <w:rPr>
          <w:lang w:val="en-AU"/>
        </w:rPr>
        <w:t>three sites</w:t>
      </w:r>
      <w:commentRangeEnd w:id="49"/>
      <w:r w:rsidR="00580FDF">
        <w:rPr>
          <w:rStyle w:val="CommentReference"/>
        </w:rPr>
        <w:commentReference w:id="49"/>
      </w:r>
      <w:commentRangeEnd w:id="50"/>
      <w:r w:rsidR="0024019E">
        <w:rPr>
          <w:rStyle w:val="CommentReference"/>
        </w:rPr>
        <w:commentReference w:id="50"/>
      </w:r>
      <w:r w:rsidR="00562B61">
        <w:rPr>
          <w:lang w:val="en-AU"/>
        </w:rPr>
        <w:t>).</w:t>
      </w:r>
      <w:r w:rsidR="0060747C">
        <w:rPr>
          <w:lang w:val="en-AU"/>
        </w:rPr>
        <w:t xml:space="preserve"> </w:t>
      </w:r>
      <w:r w:rsidR="00250DFD">
        <w:rPr>
          <w:lang w:val="en-AU"/>
        </w:rPr>
        <w:t>Timepoints during winter (</w:t>
      </w:r>
      <w:commentRangeStart w:id="51"/>
      <w:r w:rsidR="00250DFD">
        <w:rPr>
          <w:lang w:val="en-AU"/>
        </w:rPr>
        <w:t xml:space="preserve">epidemiological weeks </w:t>
      </w:r>
      <w:commentRangeEnd w:id="51"/>
      <w:r w:rsidR="00746390">
        <w:rPr>
          <w:rStyle w:val="CommentReference"/>
        </w:rPr>
        <w:commentReference w:id="51"/>
      </w:r>
      <w:r w:rsidR="00250DFD">
        <w:rPr>
          <w:lang w:val="en-AU"/>
        </w:rPr>
        <w:t>1</w:t>
      </w:r>
      <w:r w:rsidR="00AE733D">
        <w:rPr>
          <w:lang w:val="en-AU"/>
        </w:rPr>
        <w:t xml:space="preserve"> – </w:t>
      </w:r>
      <w:r w:rsidR="00250DFD">
        <w:rPr>
          <w:lang w:val="en-AU"/>
        </w:rPr>
        <w:t>14 and 42</w:t>
      </w:r>
      <w:r w:rsidR="00AE733D">
        <w:rPr>
          <w:lang w:val="en-AU"/>
        </w:rPr>
        <w:t xml:space="preserve"> – </w:t>
      </w:r>
      <w:r w:rsidR="00250DFD">
        <w:rPr>
          <w:lang w:val="en-AU"/>
        </w:rPr>
        <w:t>53) were removed prior to modelling as no observations occurred during this period</w:t>
      </w:r>
      <w:r w:rsidR="00F85C3B">
        <w:rPr>
          <w:lang w:val="en-AU"/>
        </w:rPr>
        <w:t>, leaving a seasonal frequency of 26 (weeks 15 – 41)</w:t>
      </w:r>
      <w:r w:rsidR="00250DFD">
        <w:rPr>
          <w:lang w:val="en-AU"/>
        </w:rPr>
        <w:t xml:space="preserve">. </w:t>
      </w:r>
      <w:r w:rsidR="00F82D7A">
        <w:rPr>
          <w:lang w:val="en-AU"/>
        </w:rPr>
        <w:t>For each species we fit four models representing different hypothe</w:t>
      </w:r>
      <w:r w:rsidR="00BC4226">
        <w:rPr>
          <w:lang w:val="en-AU"/>
        </w:rPr>
        <w:t xml:space="preserve">tical </w:t>
      </w:r>
      <w:r w:rsidR="00F82D7A">
        <w:rPr>
          <w:lang w:val="en-AU"/>
        </w:rPr>
        <w:t xml:space="preserve">dynamics: </w:t>
      </w:r>
    </w:p>
    <w:p w14:paraId="4D00EBD2" w14:textId="77777777" w:rsidR="003E6E5A" w:rsidRDefault="003E6E5A" w:rsidP="00F355A3">
      <w:pPr>
        <w:rPr>
          <w:lang w:val="en-AU"/>
        </w:rPr>
      </w:pPr>
    </w:p>
    <w:p w14:paraId="3EBE010D" w14:textId="7080AF21" w:rsidR="009C668F" w:rsidRDefault="009C668F" w:rsidP="009C668F">
      <w:pPr>
        <w:pStyle w:val="ListParagraph"/>
        <w:numPr>
          <w:ilvl w:val="0"/>
          <w:numId w:val="5"/>
        </w:numPr>
        <w:rPr>
          <w:lang w:val="en-AU"/>
        </w:rPr>
      </w:pPr>
      <w:commentRangeStart w:id="52"/>
      <w:commentRangeStart w:id="53"/>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proofErr w:type="spellStart"/>
      <w:r w:rsidR="005808FB">
        <w:rPr>
          <w:lang w:val="en-AU"/>
        </w:rPr>
        <w:t>cum_gdd</w:t>
      </w:r>
      <w:proofErr w:type="spellEnd"/>
      <w:r w:rsidRPr="009C668F">
        <w:rPr>
          <w:lang w:val="en-AU"/>
        </w:rPr>
        <w:t xml:space="preserve"> </w:t>
      </w:r>
      <w:commentRangeEnd w:id="52"/>
      <w:r w:rsidR="00FD7338">
        <w:rPr>
          <w:rStyle w:val="CommentReference"/>
        </w:rPr>
        <w:commentReference w:id="52"/>
      </w:r>
      <w:commentRangeEnd w:id="53"/>
      <w:r w:rsidR="003115C6">
        <w:rPr>
          <w:rStyle w:val="CommentReference"/>
        </w:rPr>
        <w:commentReference w:id="53"/>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Formula: </w:t>
      </w:r>
      <w:r w:rsidR="005808FB" w:rsidRPr="005808FB">
        <w:rPr>
          <w:i/>
          <w:iCs/>
          <w:lang w:val="en-AU"/>
        </w:rPr>
        <w:t xml:space="preserve">y ~ </w:t>
      </w:r>
      <w:proofErr w:type="gramStart"/>
      <w:r w:rsidR="00686551">
        <w:rPr>
          <w:i/>
          <w:iCs/>
          <w:lang w:val="en-AU"/>
        </w:rPr>
        <w:t>s(</w:t>
      </w:r>
      <w:proofErr w:type="gramEnd"/>
      <w:r w:rsidR="005808FB" w:rsidRPr="005808FB">
        <w:rPr>
          <w:i/>
          <w:iCs/>
          <w:lang w:val="en-AU"/>
        </w:rPr>
        <w:t>site</w:t>
      </w:r>
      <w:r w:rsidR="00686551">
        <w:rPr>
          <w:i/>
          <w:iCs/>
          <w:lang w:val="en-AU"/>
        </w:rPr>
        <w:t>, bs = ‘re’)</w:t>
      </w:r>
      <w:r w:rsidR="005808FB" w:rsidRPr="005808FB">
        <w:rPr>
          <w:i/>
          <w:iCs/>
          <w:lang w:val="en-AU"/>
        </w:rPr>
        <w:t xml:space="preserve"> + s(</w:t>
      </w:r>
      <w:proofErr w:type="spellStart"/>
      <w:r w:rsidR="005808FB" w:rsidRPr="005808FB">
        <w:rPr>
          <w:i/>
          <w:iCs/>
          <w:lang w:val="en-AU"/>
        </w:rPr>
        <w:t>cum_gdd</w:t>
      </w:r>
      <w:proofErr w:type="spellEnd"/>
      <w:r w:rsidR="005808FB" w:rsidRPr="005808FB">
        <w:rPr>
          <w:i/>
          <w:iCs/>
          <w:lang w:val="en-AU"/>
        </w:rPr>
        <w:t>, site, k = 3</w:t>
      </w:r>
      <w:r w:rsidR="00790B27">
        <w:rPr>
          <w:i/>
          <w:iCs/>
          <w:lang w:val="en-AU"/>
        </w:rPr>
        <w:t>, bs = ‘fs’</w:t>
      </w:r>
      <w:r w:rsidR="005808FB" w:rsidRPr="005808FB">
        <w:rPr>
          <w:i/>
          <w:iCs/>
          <w:lang w:val="en-AU"/>
        </w:rPr>
        <w:t>)</w:t>
      </w:r>
      <w:r w:rsidR="00580FDF">
        <w:rPr>
          <w:i/>
          <w:iCs/>
          <w:lang w:val="en-AU"/>
        </w:rPr>
        <w:t xml:space="preserve"> + Z</w:t>
      </w:r>
    </w:p>
    <w:p w14:paraId="38300992" w14:textId="629D2894" w:rsidR="005808FB" w:rsidRDefault="005808FB" w:rsidP="005808FB">
      <w:pPr>
        <w:pStyle w:val="ListParagraph"/>
        <w:numPr>
          <w:ilvl w:val="0"/>
          <w:numId w:val="5"/>
        </w:numPr>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proofErr w:type="spellStart"/>
      <w:r w:rsidR="00031D97">
        <w:rPr>
          <w:lang w:val="en-AU"/>
        </w:rPr>
        <w:t>cum_gdd</w:t>
      </w:r>
      <w:proofErr w:type="spellEnd"/>
      <w:r w:rsidR="00031D97" w:rsidRPr="009C668F">
        <w:rPr>
          <w:lang w:val="en-AU"/>
        </w:rPr>
        <w:t xml:space="preserve"> </w:t>
      </w:r>
      <w:r w:rsidRPr="009C668F">
        <w:rPr>
          <w:lang w:val="en-AU"/>
        </w:rPr>
        <w:t>effects</w:t>
      </w:r>
      <w:r>
        <w:rPr>
          <w:lang w:val="en-AU"/>
        </w:rPr>
        <w:t xml:space="preserve">. Formula: </w:t>
      </w:r>
      <w:r w:rsidRPr="005808FB">
        <w:rPr>
          <w:i/>
          <w:iCs/>
          <w:lang w:val="en-AU"/>
        </w:rPr>
        <w:t xml:space="preserve">y ~ </w:t>
      </w:r>
      <w:proofErr w:type="gramStart"/>
      <w:r w:rsidR="004D4D93">
        <w:rPr>
          <w:i/>
          <w:iCs/>
          <w:lang w:val="en-AU"/>
        </w:rPr>
        <w:t>s(</w:t>
      </w:r>
      <w:proofErr w:type="gramEnd"/>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site, k = 3</w:t>
      </w:r>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r w:rsidR="00F85C3B">
        <w:rPr>
          <w:i/>
          <w:iCs/>
          <w:lang w:val="en-AU"/>
        </w:rPr>
        <w:t>26</w:t>
      </w:r>
      <w:r w:rsidRPr="005808FB">
        <w:rPr>
          <w:i/>
          <w:iCs/>
          <w:lang w:val="en-AU"/>
        </w:rPr>
        <w:t xml:space="preserve">, m = 2, bs = 'cc') </w:t>
      </w:r>
      <w:r w:rsidR="00580FDF">
        <w:rPr>
          <w:i/>
          <w:iCs/>
          <w:lang w:val="en-AU"/>
        </w:rPr>
        <w:t>+ Z</w:t>
      </w:r>
    </w:p>
    <w:p w14:paraId="18D7B937" w14:textId="32382843" w:rsidR="005C1ED0" w:rsidRPr="005C1ED0" w:rsidRDefault="005C1ED0" w:rsidP="005C1ED0">
      <w:pPr>
        <w:pStyle w:val="ListParagraph"/>
        <w:numPr>
          <w:ilvl w:val="0"/>
          <w:numId w:val="5"/>
        </w:numPr>
        <w:rPr>
          <w:lang w:val="en-AU"/>
        </w:rPr>
      </w:pPr>
      <w:r>
        <w:rPr>
          <w:lang w:val="en-AU"/>
        </w:rPr>
        <w:t xml:space="preserve">Hyp2: as above but </w:t>
      </w:r>
      <w:r w:rsidR="00126ECF">
        <w:rPr>
          <w:lang w:val="en-AU"/>
        </w:rPr>
        <w:t>with</w:t>
      </w:r>
      <w:r>
        <w:rPr>
          <w:lang w:val="en-AU"/>
        </w:rPr>
        <w:t xml:space="preserve"> </w:t>
      </w:r>
      <w:commentRangeStart w:id="54"/>
      <w:commentRangeStart w:id="55"/>
      <w:r>
        <w:rPr>
          <w:lang w:val="en-AU"/>
        </w:rPr>
        <w:t>hierarchical</w:t>
      </w:r>
      <w:r w:rsidR="00126ECF" w:rsidRPr="00126ECF">
        <w:rPr>
          <w:lang w:val="en-AU"/>
        </w:rPr>
        <w:t xml:space="preserve"> </w:t>
      </w:r>
      <w:r w:rsidR="00126ECF">
        <w:rPr>
          <w:lang w:val="en-AU"/>
        </w:rPr>
        <w:t>seasonality</w:t>
      </w:r>
      <w:commentRangeEnd w:id="54"/>
      <w:r w:rsidR="00580FDF">
        <w:rPr>
          <w:rStyle w:val="CommentReference"/>
        </w:rPr>
        <w:commentReference w:id="54"/>
      </w:r>
      <w:commentRangeEnd w:id="55"/>
      <w:r w:rsidR="00686551">
        <w:rPr>
          <w:rStyle w:val="CommentReference"/>
        </w:rPr>
        <w:commentReference w:id="55"/>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r>
        <w:rPr>
          <w:lang w:val="en-AU"/>
        </w:rPr>
        <w:t xml:space="preserve"> and a seasonal smooth that c</w:t>
      </w:r>
      <w:r w:rsidR="00126ECF">
        <w:rPr>
          <w:lang w:val="en-AU"/>
        </w:rPr>
        <w:t>an</w:t>
      </w:r>
      <w:r>
        <w:rPr>
          <w:lang w:val="en-AU"/>
        </w:rPr>
        <w:t xml:space="preserve"> deviate across each site. Formula: </w:t>
      </w:r>
      <w:r w:rsidRPr="005C1ED0">
        <w:rPr>
          <w:i/>
          <w:iCs/>
          <w:lang w:val="en-AU"/>
        </w:rPr>
        <w:t xml:space="preserve">y ~ </w:t>
      </w:r>
      <w:proofErr w:type="gramStart"/>
      <w:r w:rsidR="003A4C34">
        <w:rPr>
          <w:i/>
          <w:iCs/>
          <w:lang w:val="en-AU"/>
        </w:rPr>
        <w:t>s(</w:t>
      </w:r>
      <w:proofErr w:type="gramEnd"/>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site, k = 3</w:t>
      </w:r>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r w:rsidR="00F85C3B">
        <w:rPr>
          <w:i/>
          <w:iCs/>
          <w:lang w:val="en-AU"/>
        </w:rPr>
        <w:t>2</w:t>
      </w:r>
      <w:r w:rsidRPr="005C1ED0">
        <w:rPr>
          <w:i/>
          <w:iCs/>
          <w:lang w:val="en-AU"/>
        </w:rPr>
        <w:t xml:space="preserve">6, m = 2, bs = 'cc') + s(season, site, m = 1, k = </w:t>
      </w:r>
      <w:r w:rsidR="00903B0C">
        <w:rPr>
          <w:i/>
          <w:iCs/>
          <w:lang w:val="en-AU"/>
        </w:rPr>
        <w:t>6</w:t>
      </w:r>
      <w:r w:rsidR="006733D5">
        <w:rPr>
          <w:i/>
          <w:iCs/>
          <w:lang w:val="en-AU"/>
        </w:rPr>
        <w:t xml:space="preserve">, </w:t>
      </w:r>
      <w:r w:rsidR="006733D5">
        <w:rPr>
          <w:i/>
          <w:iCs/>
          <w:lang w:val="en-AU"/>
        </w:rPr>
        <w:t>bs = ‘fs’</w:t>
      </w:r>
      <w:r w:rsidRPr="005C1ED0">
        <w:rPr>
          <w:i/>
          <w:iCs/>
          <w:lang w:val="en-AU"/>
        </w:rPr>
        <w:t>)</w:t>
      </w:r>
      <w:r w:rsidR="00580FDF">
        <w:rPr>
          <w:i/>
          <w:iCs/>
          <w:lang w:val="en-AU"/>
        </w:rPr>
        <w:t xml:space="preserve"> + Z</w:t>
      </w:r>
    </w:p>
    <w:p w14:paraId="5B3873DF" w14:textId="55C06CF1" w:rsidR="005C1ED0" w:rsidRPr="00265994" w:rsidRDefault="00265994" w:rsidP="00265994">
      <w:pPr>
        <w:pStyle w:val="ListParagraph"/>
        <w:numPr>
          <w:ilvl w:val="0"/>
          <w:numId w:val="5"/>
        </w:numPr>
        <w:rPr>
          <w:lang w:val="en-AU"/>
        </w:rPr>
      </w:pPr>
      <w:r>
        <w:rPr>
          <w:lang w:val="en-AU"/>
        </w:rPr>
        <w:t xml:space="preserve">Hyp3: as above but the deviations occur at the bottom level of aggregation (plot level) rather than </w:t>
      </w:r>
      <w:r w:rsidR="00AA6F9C">
        <w:rPr>
          <w:lang w:val="en-AU"/>
        </w:rPr>
        <w:t>at</w:t>
      </w:r>
      <w:r>
        <w:rPr>
          <w:lang w:val="en-AU"/>
        </w:rPr>
        <w:t xml:space="preserve"> site level. Formula: </w:t>
      </w:r>
      <w:r w:rsidRPr="00265994">
        <w:rPr>
          <w:i/>
          <w:iCs/>
          <w:lang w:val="en-AU"/>
        </w:rPr>
        <w:t xml:space="preserve">y ~ </w:t>
      </w:r>
      <w:proofErr w:type="gramStart"/>
      <w:r w:rsidR="003A4C34">
        <w:rPr>
          <w:i/>
          <w:iCs/>
          <w:lang w:val="en-AU"/>
        </w:rPr>
        <w:t>s(</w:t>
      </w:r>
      <w:proofErr w:type="gramEnd"/>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s(</w:t>
      </w:r>
      <w:proofErr w:type="spellStart"/>
      <w:r w:rsidR="00BC6A3E" w:rsidRPr="005808FB">
        <w:rPr>
          <w:i/>
          <w:iCs/>
          <w:lang w:val="en-AU"/>
        </w:rPr>
        <w:t>cum_gdd</w:t>
      </w:r>
      <w:proofErr w:type="spellEnd"/>
      <w:r w:rsidR="00BC6A3E" w:rsidRPr="005808FB">
        <w:rPr>
          <w:i/>
          <w:iCs/>
          <w:lang w:val="en-AU"/>
        </w:rPr>
        <w:t>, site, k = 3</w:t>
      </w:r>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r w:rsidR="00F85C3B">
        <w:rPr>
          <w:i/>
          <w:iCs/>
          <w:lang w:val="en-AU"/>
        </w:rPr>
        <w:t>2</w:t>
      </w:r>
      <w:r w:rsidRPr="00265994">
        <w:rPr>
          <w:i/>
          <w:iCs/>
          <w:lang w:val="en-AU"/>
        </w:rPr>
        <w:t xml:space="preserve">6,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xml:space="preserve">, </w:t>
      </w:r>
      <w:r w:rsidR="006733D5">
        <w:rPr>
          <w:i/>
          <w:iCs/>
          <w:lang w:val="en-AU"/>
        </w:rPr>
        <w:t>bs = ‘fs’</w:t>
      </w:r>
      <w:r w:rsidRPr="00265994">
        <w:rPr>
          <w:i/>
          <w:iCs/>
          <w:lang w:val="en-AU"/>
        </w:rPr>
        <w:t>)</w:t>
      </w:r>
      <w:r w:rsidR="00580FDF">
        <w:rPr>
          <w:i/>
          <w:iCs/>
          <w:lang w:val="en-AU"/>
        </w:rPr>
        <w:t xml:space="preserve"> + Z</w:t>
      </w:r>
    </w:p>
    <w:p w14:paraId="2C8787A7" w14:textId="77777777" w:rsidR="00265994" w:rsidRDefault="00265994" w:rsidP="005C1ED0">
      <w:pPr>
        <w:ind w:left="360"/>
        <w:rPr>
          <w:lang w:val="en-AU"/>
        </w:rPr>
      </w:pPr>
    </w:p>
    <w:p w14:paraId="38B85A45" w14:textId="53B20D8B" w:rsidR="00A93A55" w:rsidRPr="005C1ED0" w:rsidRDefault="000309CD" w:rsidP="005C1ED0">
      <w:pPr>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r w:rsidR="00F85C3B" w:rsidRPr="00A41144">
        <w:rPr>
          <w:i/>
          <w:iCs/>
          <w:lang w:val="en-AU"/>
        </w:rPr>
        <w:t>K</w:t>
      </w:r>
      <w:r w:rsidR="00F85C3B">
        <w:rPr>
          <w:lang w:val="en-AU"/>
        </w:rPr>
        <w:t xml:space="preserve"> = </w:t>
      </w:r>
      <w:r w:rsidR="00167023">
        <w:rPr>
          <w:lang w:val="en-AU"/>
        </w:rPr>
        <w:t>8</w:t>
      </w:r>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r w:rsidR="00167023" w:rsidRPr="00167023">
        <w:rPr>
          <w:lang w:val="en-AU"/>
        </w:rPr>
        <w:t>1</w:t>
      </w:r>
      <w:r w:rsidR="00167023">
        <w:rPr>
          <w:lang w:val="en-AU"/>
        </w:rPr>
        <w:t>0</w:t>
      </w:r>
      <w:r w:rsidR="00167023" w:rsidRPr="00167023">
        <w:rPr>
          <w:lang w:val="en-AU"/>
        </w:rPr>
        <w:t xml:space="preserve"> for</w:t>
      </w:r>
      <w:r w:rsidR="00A41144">
        <w:rPr>
          <w:lang w:val="en-AU"/>
        </w:rPr>
        <w:t xml:space="preserve"> </w:t>
      </w:r>
      <w:proofErr w:type="spellStart"/>
      <w:r w:rsidR="00A41144" w:rsidRPr="00A41144">
        <w:rPr>
          <w:i/>
          <w:iCs/>
          <w:lang w:val="en-AU"/>
        </w:rPr>
        <w:t>Amblyomma</w:t>
      </w:r>
      <w:proofErr w:type="spellEnd"/>
      <w:r w:rsidR="00A41144">
        <w:rPr>
          <w:lang w:val="en-AU"/>
        </w:rPr>
        <w:t>) for the t</w:t>
      </w:r>
      <w:r w:rsidR="006D6006">
        <w:rPr>
          <w:lang w:val="en-AU"/>
        </w:rPr>
        <w:t>emporal evolution</w:t>
      </w:r>
      <w:r>
        <w:rPr>
          <w:lang w:val="en-AU"/>
        </w:rPr>
        <w:t xml:space="preserve"> and </w:t>
      </w:r>
      <w:r w:rsidR="00A41144">
        <w:rPr>
          <w:lang w:val="en-AU"/>
        </w:rPr>
        <w:t xml:space="preserve">assumed a Negative Binomial distribution for the observations. </w:t>
      </w:r>
      <w:r w:rsidR="0004691A">
        <w:rPr>
          <w:lang w:val="en-AU"/>
        </w:rPr>
        <w:t>E</w:t>
      </w:r>
      <w:r w:rsidR="00D92F8B">
        <w:rPr>
          <w:lang w:val="en-AU"/>
        </w:rPr>
        <w:t xml:space="preserve">ach model was estimated using two MCMC chains for </w:t>
      </w:r>
      <w:r w:rsidR="00773B8C">
        <w:rPr>
          <w:lang w:val="en-AU"/>
        </w:rPr>
        <w:t>10</w:t>
      </w:r>
      <w:r w:rsidR="00D92F8B">
        <w:rPr>
          <w:lang w:val="en-AU"/>
        </w:rPr>
        <w:t xml:space="preserve">,000 iterations as </w:t>
      </w:r>
      <w:proofErr w:type="spellStart"/>
      <w:r w:rsidR="00D92F8B">
        <w:rPr>
          <w:lang w:val="en-AU"/>
        </w:rPr>
        <w:t>burnin</w:t>
      </w:r>
      <w:proofErr w:type="spellEnd"/>
      <w:r w:rsidR="00D92F8B">
        <w:rPr>
          <w:lang w:val="en-AU"/>
        </w:rPr>
        <w:t xml:space="preserve">. </w:t>
      </w:r>
      <w:r w:rsidR="00D9157A">
        <w:rPr>
          <w:lang w:val="en-AU"/>
        </w:rPr>
        <w:t xml:space="preserve">We collected 2000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model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F95C68">
      <w:pPr>
        <w:rPr>
          <w:b/>
          <w:bCs/>
          <w:lang w:val="en-AU"/>
        </w:rPr>
      </w:pPr>
    </w:p>
    <w:p w14:paraId="3CBA2C92" w14:textId="6E9C9463" w:rsidR="007C4EF0" w:rsidRDefault="007C4EF0" w:rsidP="00F95C68">
      <w:pPr>
        <w:rPr>
          <w:b/>
          <w:bCs/>
          <w:lang w:val="en-AU"/>
        </w:rPr>
      </w:pPr>
      <w:r>
        <w:rPr>
          <w:b/>
          <w:bCs/>
          <w:lang w:val="en-AU"/>
        </w:rPr>
        <w:lastRenderedPageBreak/>
        <w:t>RESULTS</w:t>
      </w:r>
    </w:p>
    <w:p w14:paraId="07F584AB" w14:textId="6C47496C" w:rsidR="008B465C" w:rsidRDefault="008B465C" w:rsidP="00F95C68">
      <w:pPr>
        <w:rPr>
          <w:b/>
          <w:bCs/>
          <w:lang w:val="en-AU"/>
        </w:rPr>
      </w:pPr>
      <w:r>
        <w:rPr>
          <w:b/>
          <w:bCs/>
          <w:lang w:val="en-AU"/>
        </w:rPr>
        <w:t>Simulation results</w:t>
      </w:r>
    </w:p>
    <w:p w14:paraId="05D8B125" w14:textId="3EFD0908" w:rsidR="008B465C" w:rsidRDefault="00A85345" w:rsidP="00F95C68">
      <w:pPr>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(using </w:t>
      </w:r>
      <w:proofErr w:type="spellStart"/>
      <w:r w:rsidR="00E80033" w:rsidRPr="00E80033">
        <w:rPr>
          <w:i/>
          <w:iCs/>
          <w:lang w:val="en-AU"/>
        </w:rPr>
        <w:t>mvgam</w:t>
      </w:r>
      <w:proofErr w:type="spellEnd"/>
      <w:r w:rsidR="00E80033">
        <w:rPr>
          <w:lang w:val="en-AU"/>
        </w:rPr>
        <w:t>)</w:t>
      </w:r>
      <w:r w:rsidRPr="00A85345">
        <w:rPr>
          <w:lang w:val="en-AU"/>
        </w:rPr>
        <w:t xml:space="preserve"> models versus </w:t>
      </w:r>
      <w:r w:rsidR="00EA5106">
        <w:rPr>
          <w:lang w:val="en-AU"/>
        </w:rPr>
        <w:t xml:space="preserve">static GAMs </w:t>
      </w:r>
      <w:r w:rsidR="00E80033">
        <w:rPr>
          <w:lang w:val="en-AU"/>
        </w:rPr>
        <w:t>(</w:t>
      </w:r>
      <w:r w:rsidR="00EA5106">
        <w:rPr>
          <w:lang w:val="en-AU"/>
        </w:rPr>
        <w:t xml:space="preserve">using </w:t>
      </w:r>
      <w:proofErr w:type="spellStart"/>
      <w:r w:rsidR="00EA5106" w:rsidRPr="00092761">
        <w:rPr>
          <w:i/>
          <w:iCs/>
          <w:lang w:val="en-AU"/>
        </w:rPr>
        <w:t>mgcv</w:t>
      </w:r>
      <w:proofErr w:type="spellEnd"/>
      <w:r w:rsidR="00E80033">
        <w:rPr>
          <w:lang w:val="en-AU"/>
        </w:rPr>
        <w:t>)</w:t>
      </w:r>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r w:rsidR="00FF1490">
        <w:rPr>
          <w:lang w:val="en-AU"/>
        </w:rPr>
        <w:t>s</w:t>
      </w:r>
      <w:r w:rsidR="005A167B">
        <w:rPr>
          <w:lang w:val="en-AU"/>
        </w:rPr>
        <w:t xml:space="preserve"> 2</w:t>
      </w:r>
      <w:r w:rsidR="00FF1490">
        <w:rPr>
          <w:lang w:val="en-AU"/>
        </w:rPr>
        <w:t>; Figure S1</w:t>
      </w:r>
      <w:r w:rsidR="005A167B">
        <w:rPr>
          <w:lang w:val="en-AU"/>
        </w:rPr>
        <w:t>)</w:t>
      </w:r>
      <w:r w:rsidR="00EA5106">
        <w:rPr>
          <w:lang w:val="en-AU"/>
        </w:rPr>
        <w:t xml:space="preserve">. </w:t>
      </w:r>
      <w:r w:rsidR="00CB5C58">
        <w:rPr>
          <w:lang w:val="en-AU"/>
        </w:rPr>
        <w:t xml:space="preserve">As expected, the correctly specified seasonal DGAM was the best performer when the dynamics were moderate, while the nonseasonal DGAM performed equally well </w:t>
      </w:r>
      <w:r w:rsidR="00365C3C">
        <w:rPr>
          <w:lang w:val="en-AU"/>
        </w:rPr>
        <w:t>under strong</w:t>
      </w:r>
      <w:r w:rsidR="00CB5C58">
        <w:rPr>
          <w:lang w:val="en-AU"/>
        </w:rPr>
        <w:t xml:space="preserve"> dynamics (Figure 2). The seasonal GAM was the worst performer in nearly all comparisons, though it did perform markedly better than the mis-specified nonseasonal DGAM under moderate dynamics and with no missing observations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with no comparisons favouring the </w:t>
      </w:r>
      <w:r w:rsidR="001B75DA" w:rsidRPr="001B75DA">
        <w:rPr>
          <w:lang w:val="en-AU"/>
        </w:rPr>
        <w:t>GAM</w:t>
      </w:r>
      <w:r w:rsidR="001B75DA">
        <w:rPr>
          <w:i/>
          <w:iCs/>
          <w:lang w:val="en-AU"/>
        </w:rPr>
        <w:t xml:space="preserve"> </w:t>
      </w:r>
      <w:r w:rsidR="00B9606B">
        <w:rPr>
          <w:lang w:val="en-AU"/>
        </w:rPr>
        <w:t>over</w:t>
      </w:r>
      <w:r w:rsidR="001B75DA">
        <w:rPr>
          <w:lang w:val="en-AU"/>
        </w:rPr>
        <w:t xml:space="preserve"> the</w:t>
      </w:r>
      <w:r w:rsidR="00B9606B">
        <w:rPr>
          <w:lang w:val="en-AU"/>
        </w:rPr>
        <w:t xml:space="preserve"> </w:t>
      </w:r>
      <w:r w:rsidR="00B67E3D">
        <w:rPr>
          <w:lang w:val="en-AU"/>
        </w:rPr>
        <w:t>D</w:t>
      </w:r>
      <w:r w:rsidR="00B9606B">
        <w:rPr>
          <w:lang w:val="en-AU"/>
        </w:rPr>
        <w:t>GAMs</w:t>
      </w:r>
      <w:r w:rsidR="005F33ED">
        <w:rPr>
          <w:lang w:val="en-AU"/>
        </w:rPr>
        <w:t xml:space="preserve"> (Figure S1).</w:t>
      </w:r>
    </w:p>
    <w:p w14:paraId="00ED7D6B" w14:textId="77777777" w:rsidR="00DC61E7" w:rsidRDefault="00DC61E7" w:rsidP="00F95C68">
      <w:pPr>
        <w:rPr>
          <w:lang w:val="en-AU"/>
        </w:rPr>
      </w:pPr>
    </w:p>
    <w:p w14:paraId="390737B2" w14:textId="25991FF8" w:rsidR="0047124E" w:rsidRPr="008B465C" w:rsidRDefault="00FF1490" w:rsidP="0047124E">
      <w:pPr>
        <w:jc w:val="center"/>
        <w:rPr>
          <w:lang w:val="en-AU"/>
        </w:rPr>
      </w:pPr>
      <w:r w:rsidRPr="00FF1490">
        <w:rPr>
          <w:noProof/>
          <w:lang w:val="en-AU"/>
        </w:rPr>
        <w:drawing>
          <wp:inline distT="0" distB="0" distL="0" distR="0" wp14:anchorId="2F77D713" wp14:editId="43CC7793">
            <wp:extent cx="4690470" cy="4694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312" cy="4700957"/>
                    </a:xfrm>
                    <a:prstGeom prst="rect">
                      <a:avLst/>
                    </a:prstGeom>
                    <a:noFill/>
                    <a:ln>
                      <a:noFill/>
                    </a:ln>
                  </pic:spPr>
                </pic:pic>
              </a:graphicData>
            </a:graphic>
          </wp:inline>
        </w:drawing>
      </w:r>
    </w:p>
    <w:p w14:paraId="7540C848" w14:textId="77777777" w:rsidR="002F36C0" w:rsidRDefault="002F36C0" w:rsidP="00F95C68">
      <w:pPr>
        <w:rPr>
          <w:lang w:val="en-AU"/>
        </w:rPr>
      </w:pPr>
    </w:p>
    <w:p w14:paraId="45A9957E" w14:textId="5921C596" w:rsidR="008B465C" w:rsidRDefault="0047124E" w:rsidP="00F95C68">
      <w:pPr>
        <w:rPr>
          <w:lang w:val="en-AU"/>
        </w:rPr>
      </w:pPr>
      <w:r w:rsidRPr="0047124E">
        <w:rPr>
          <w:lang w:val="en-AU"/>
        </w:rPr>
        <w:t xml:space="preserve">Figure 2: </w:t>
      </w:r>
      <w:r w:rsidR="004B62EA" w:rsidRPr="004B62EA">
        <w:rPr>
          <w:lang w:val="en-AU"/>
        </w:rPr>
        <w:t>Normalised Discrete Rank Probability Score (DRPS) performance for out of sample forecasts from competing models fitted to sets of simulated discrete time series</w:t>
      </w:r>
      <w:r w:rsidR="000956C6">
        <w:rPr>
          <w:lang w:val="en-AU"/>
        </w:rPr>
        <w:t>.</w:t>
      </w:r>
      <w:r>
        <w:rPr>
          <w:lang w:val="en-AU"/>
        </w:rPr>
        <w:t xml:space="preserve"> </w:t>
      </w:r>
      <w:r w:rsidR="000956C6">
        <w:rPr>
          <w:lang w:val="en-AU"/>
        </w:rPr>
        <w:t>Panels depict models fitted with different levels</w:t>
      </w:r>
      <w:r>
        <w:rPr>
          <w:lang w:val="en-AU"/>
        </w:rPr>
        <w:t xml:space="preserve"> of </w:t>
      </w:r>
      <w:r w:rsidR="000956C6">
        <w:rPr>
          <w:lang w:val="en-AU"/>
        </w:rPr>
        <w:t xml:space="preserve">data </w:t>
      </w:r>
      <w:r>
        <w:rPr>
          <w:lang w:val="en-AU"/>
        </w:rPr>
        <w:t xml:space="preserve">missingness (proportion of observations set to NA) and </w:t>
      </w:r>
      <w:r w:rsidR="00FF1490">
        <w:rPr>
          <w:lang w:val="en-AU"/>
        </w:rPr>
        <w:t>temporal dynamics</w:t>
      </w:r>
      <w:r>
        <w:rPr>
          <w:lang w:val="en-AU"/>
        </w:rPr>
        <w:t xml:space="preserve"> strength.</w:t>
      </w:r>
      <w:r w:rsidR="00781B94">
        <w:rPr>
          <w:lang w:val="en-AU"/>
        </w:rPr>
        <w:t xml:space="preserve"> The Seasonal GAM was fitted using R package </w:t>
      </w:r>
      <w:proofErr w:type="spellStart"/>
      <w:r w:rsidR="00781B94" w:rsidRPr="00781B94">
        <w:rPr>
          <w:i/>
          <w:iCs/>
          <w:lang w:val="en-AU"/>
        </w:rPr>
        <w:t>mgcv</w:t>
      </w:r>
      <w:proofErr w:type="spellEnd"/>
      <w:r w:rsidR="00781B94">
        <w:rPr>
          <w:lang w:val="en-AU"/>
        </w:rPr>
        <w:t xml:space="preserve">, while the Seasonal and Nonseasonal </w:t>
      </w:r>
      <w:r w:rsidR="00FF1490">
        <w:rPr>
          <w:lang w:val="en-AU"/>
        </w:rPr>
        <w:t>DGAMs</w:t>
      </w:r>
      <w:r w:rsidR="00781B94">
        <w:rPr>
          <w:lang w:val="en-AU"/>
        </w:rPr>
        <w:t xml:space="preserve"> were fitted using the </w:t>
      </w:r>
      <w:proofErr w:type="spellStart"/>
      <w:r w:rsidR="00781B94" w:rsidRPr="00781B94">
        <w:rPr>
          <w:i/>
          <w:iCs/>
          <w:lang w:val="en-AU"/>
        </w:rPr>
        <w:t>mvgam</w:t>
      </w:r>
      <w:proofErr w:type="spellEnd"/>
      <w:r w:rsidR="00781B94">
        <w:rPr>
          <w:lang w:val="en-AU"/>
        </w:rPr>
        <w:t xml:space="preserve"> package.</w:t>
      </w:r>
      <w:r w:rsidR="000956C6">
        <w:rPr>
          <w:lang w:val="en-AU"/>
        </w:rPr>
        <w:t xml:space="preserve"> Lower scores indicate better model performance.</w:t>
      </w:r>
    </w:p>
    <w:p w14:paraId="05597E06" w14:textId="5DC679E4" w:rsidR="0047124E" w:rsidRDefault="0047124E" w:rsidP="00F95C68">
      <w:pPr>
        <w:rPr>
          <w:lang w:val="en-AU"/>
        </w:rPr>
      </w:pPr>
    </w:p>
    <w:p w14:paraId="223F0DC0" w14:textId="6EB0F949" w:rsidR="00A574F3" w:rsidRDefault="000707F6" w:rsidP="00F95C68">
      <w:pPr>
        <w:rPr>
          <w:lang w:val="en-AU"/>
        </w:rPr>
      </w:pPr>
      <w:r>
        <w:rPr>
          <w:lang w:val="en-AU"/>
        </w:rPr>
        <w:lastRenderedPageBreak/>
        <w:t xml:space="preserve">Comparisons of 90% interval coverages strongly 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r w:rsidR="009A3293" w:rsidRPr="009A3293">
        <w:rPr>
          <w:lang w:val="en-AU"/>
        </w:rPr>
        <w:t>GAM</w:t>
      </w:r>
      <w:r w:rsidR="009A3293">
        <w:rPr>
          <w:i/>
          <w:iCs/>
          <w:lang w:val="en-AU"/>
        </w:rPr>
        <w:t xml:space="preserve"> </w:t>
      </w:r>
      <w:r>
        <w:rPr>
          <w:lang w:val="en-AU"/>
        </w:rPr>
        <w:t xml:space="preserve">intervals.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S2).</w:t>
      </w:r>
    </w:p>
    <w:p w14:paraId="744AAA47" w14:textId="394AB751" w:rsidR="00A574F3" w:rsidRDefault="00A574F3" w:rsidP="00F95C68">
      <w:pPr>
        <w:rPr>
          <w:lang w:val="en-AU"/>
        </w:rPr>
      </w:pPr>
    </w:p>
    <w:p w14:paraId="0267634A" w14:textId="285B19E6" w:rsidR="00A574F3" w:rsidRDefault="00DF1CE4" w:rsidP="00A574F3">
      <w:pPr>
        <w:jc w:val="center"/>
        <w:rPr>
          <w:lang w:val="en-AU"/>
        </w:rPr>
      </w:pPr>
      <w:r w:rsidRPr="00DF1CE4">
        <w:rPr>
          <w:noProof/>
          <w:lang w:val="en-AU"/>
        </w:rPr>
        <w:drawing>
          <wp:inline distT="0" distB="0" distL="0" distR="0" wp14:anchorId="7B6F7C93" wp14:editId="481026FC">
            <wp:extent cx="4738237" cy="474979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6697" cy="4758275"/>
                    </a:xfrm>
                    <a:prstGeom prst="rect">
                      <a:avLst/>
                    </a:prstGeom>
                    <a:noFill/>
                    <a:ln>
                      <a:noFill/>
                    </a:ln>
                  </pic:spPr>
                </pic:pic>
              </a:graphicData>
            </a:graphic>
          </wp:inline>
        </w:drawing>
      </w:r>
    </w:p>
    <w:p w14:paraId="13714DF9" w14:textId="77777777" w:rsidR="00B54208" w:rsidRDefault="00B54208" w:rsidP="00A574F3">
      <w:pPr>
        <w:rPr>
          <w:lang w:val="en-AU"/>
        </w:rPr>
      </w:pPr>
    </w:p>
    <w:p w14:paraId="1C9D717E" w14:textId="5E002EE8" w:rsidR="00A574F3" w:rsidRDefault="00A574F3" w:rsidP="00A574F3">
      <w:pPr>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w:t>
      </w:r>
      <w:r w:rsidR="005C46EB">
        <w:rPr>
          <w:lang w:val="en-AU"/>
        </w:rPr>
        <w:t xml:space="preserve">out of sample forecasts from </w:t>
      </w:r>
      <w:r>
        <w:rPr>
          <w:lang w:val="en-AU"/>
        </w:rPr>
        <w:t xml:space="preserve">competing models fitted to sets of simulated discrete time series, plotted as a function of dimensionality (total number of series) and </w:t>
      </w:r>
      <w:r w:rsidR="008A290E">
        <w:rPr>
          <w:lang w:val="en-AU"/>
        </w:rPr>
        <w:t>dynamics</w:t>
      </w:r>
      <w:r>
        <w:rPr>
          <w:lang w:val="en-AU"/>
        </w:rPr>
        <w:t xml:space="preserve"> strength.</w:t>
      </w:r>
      <w:r w:rsidR="006A176C">
        <w:rPr>
          <w:lang w:val="en-AU"/>
        </w:rPr>
        <w:t xml:space="preserve"> The vertical line in each plot marks a coverage of 0.9.</w:t>
      </w:r>
      <w:r>
        <w:rPr>
          <w:lang w:val="en-AU"/>
        </w:rPr>
        <w:t xml:space="preserve"> The GAM was fitted using R package </w:t>
      </w:r>
      <w:proofErr w:type="spellStart"/>
      <w:r w:rsidRPr="00781B94">
        <w:rPr>
          <w:i/>
          <w:iCs/>
          <w:lang w:val="en-AU"/>
        </w:rPr>
        <w:t>mgcv</w:t>
      </w:r>
      <w:proofErr w:type="spellEnd"/>
      <w:r>
        <w:rPr>
          <w:lang w:val="en-AU"/>
        </w:rPr>
        <w:t xml:space="preserve">, while the </w:t>
      </w:r>
      <w:r w:rsidR="00DF1CE4">
        <w:rPr>
          <w:lang w:val="en-AU"/>
        </w:rPr>
        <w:t>DGAMs</w:t>
      </w:r>
      <w:r>
        <w:rPr>
          <w:lang w:val="en-AU"/>
        </w:rPr>
        <w:t xml:space="preserve"> were fitted using the </w:t>
      </w:r>
      <w:proofErr w:type="spellStart"/>
      <w:r w:rsidRPr="00781B94">
        <w:rPr>
          <w:i/>
          <w:iCs/>
          <w:lang w:val="en-AU"/>
        </w:rPr>
        <w:t>mvgam</w:t>
      </w:r>
      <w:proofErr w:type="spellEnd"/>
      <w:r>
        <w:rPr>
          <w:lang w:val="en-AU"/>
        </w:rPr>
        <w:t xml:space="preserve"> package.</w:t>
      </w:r>
      <w:r w:rsidR="00DA733A">
        <w:rPr>
          <w:lang w:val="en-AU"/>
        </w:rPr>
        <w:t xml:space="preserve"> Scores closer to 0.9 are better.</w:t>
      </w:r>
    </w:p>
    <w:p w14:paraId="6F970A38" w14:textId="74B416CD" w:rsidR="00A574F3" w:rsidRDefault="00A574F3" w:rsidP="00F95C68">
      <w:pPr>
        <w:rPr>
          <w:lang w:val="en-AU"/>
        </w:rPr>
      </w:pPr>
    </w:p>
    <w:p w14:paraId="3BDBB7A6" w14:textId="64C7A340" w:rsidR="005018C2" w:rsidRPr="005018C2" w:rsidRDefault="005018C2" w:rsidP="00F95C68">
      <w:pPr>
        <w:rPr>
          <w:b/>
          <w:bCs/>
          <w:lang w:val="en-AU"/>
        </w:rPr>
      </w:pPr>
      <w:r w:rsidRPr="005018C2">
        <w:rPr>
          <w:b/>
          <w:bCs/>
          <w:lang w:val="en-AU"/>
        </w:rPr>
        <w:t>NEON tick abundance forecasts</w:t>
      </w:r>
    </w:p>
    <w:p w14:paraId="59CECD7A" w14:textId="38DAA376" w:rsidR="005018C2" w:rsidRPr="00D169DE" w:rsidRDefault="006A256D" w:rsidP="00F95C68">
      <w:pPr>
        <w:rPr>
          <w:lang w:val="en-AU"/>
        </w:rPr>
      </w:pPr>
      <w:r>
        <w:rPr>
          <w:lang w:val="en-AU"/>
        </w:rPr>
        <w:t>Our results suggested that Hyp</w:t>
      </w:r>
      <w:r w:rsidR="006F7F2B">
        <w:rPr>
          <w:lang w:val="en-AU"/>
        </w:rPr>
        <w:t>3</w:t>
      </w:r>
      <w:r w:rsidR="00145DCC">
        <w:rPr>
          <w:lang w:val="en-AU"/>
        </w:rPr>
        <w:t>,</w:t>
      </w:r>
      <w:r>
        <w:rPr>
          <w:lang w:val="en-AU"/>
        </w:rPr>
        <w:t xml:space="preserve"> </w:t>
      </w:r>
      <w:r w:rsidR="00145DCC">
        <w:rPr>
          <w:lang w:val="en-AU"/>
        </w:rPr>
        <w:t>which captured hierarchical seasonality by allowing individual plot-level seasonal patterns to deviate from global seasonality</w:t>
      </w:r>
      <w:r w:rsidR="00145DCC">
        <w:rPr>
          <w:lang w:val="en-AU"/>
        </w:rPr>
        <w:t xml:space="preserve">,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s were too high for most models (ranging from 9</w:t>
      </w:r>
      <w:r w:rsidR="006F4097">
        <w:rPr>
          <w:lang w:val="en-AU"/>
        </w:rPr>
        <w:t>2</w:t>
      </w:r>
      <w:r w:rsidR="00D75987">
        <w:rPr>
          <w:lang w:val="en-AU"/>
        </w:rPr>
        <w:t xml:space="preserve"> – 98%), suggesting forecast intervals were generally wider than they needed to be (Figure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lastRenderedPageBreak/>
        <w:t>an</w:t>
      </w:r>
      <w:r w:rsidR="00A64C25">
        <w:rPr>
          <w:lang w:val="en-AU"/>
        </w:rPr>
        <w:t xml:space="preserve"> ensembl</w:t>
      </w:r>
      <w:r w:rsidR="00451EA8">
        <w:rPr>
          <w:lang w:val="en-AU"/>
        </w:rPr>
        <w:t>e</w:t>
      </w:r>
      <w:r w:rsidR="00A64C25">
        <w:rPr>
          <w:lang w:val="en-AU"/>
        </w:rPr>
        <w:t xml:space="preserve"> forecast would likely increase out of sample importance (Figure S3). </w:t>
      </w:r>
      <w:r w:rsidR="00203965" w:rsidRPr="00203965">
        <w:rPr>
          <w:lang w:val="en-AU"/>
        </w:rPr>
        <w:t xml:space="preserve"> </w:t>
      </w:r>
      <w:r w:rsidR="00203965">
        <w:rPr>
          <w:lang w:val="en-AU"/>
        </w:rPr>
        <w:t>Inspection of PIT histograms revealed that a</w:t>
      </w:r>
      <w:r w:rsidR="009252B7">
        <w:rPr>
          <w:lang w:val="en-AU"/>
        </w:rPr>
        <w:t xml:space="preserve">ll models apart from the null tended to overpredict to some degree (Figure S4). </w:t>
      </w:r>
      <w:r w:rsidR="00203965">
        <w:rPr>
          <w:lang w:val="en-AU"/>
        </w:rPr>
        <w:t xml:space="preserve">When </w:t>
      </w:r>
      <w:r w:rsidR="005139EB">
        <w:rPr>
          <w:lang w:val="en-AU"/>
        </w:rPr>
        <w:t>conditioning on seasonal</w:t>
      </w:r>
      <w:r w:rsidR="00BF7352">
        <w:rPr>
          <w:lang w:val="en-AU"/>
        </w:rPr>
        <w:t xml:space="preserve">ity </w:t>
      </w:r>
      <w:r w:rsidR="005139EB">
        <w:rPr>
          <w:lang w:val="en-AU"/>
        </w:rPr>
        <w:t>and the dynamic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a weak</w:t>
      </w:r>
      <w:r w:rsidR="005139EB">
        <w:rPr>
          <w:lang w:val="en-AU"/>
        </w:rPr>
        <w:t xml:space="preserve"> association with variation in cumulative growing degree days</w:t>
      </w:r>
      <w:r w:rsidR="006972E6">
        <w:rPr>
          <w:lang w:val="en-AU"/>
        </w:rPr>
        <w:t>, with abundances tended to increase as with increasing number of growing days prior to the start of the tick season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plots in sites SCBI and SERC (Figure S5). </w:t>
      </w:r>
      <w:r w:rsidR="005139EB">
        <w:rPr>
          <w:lang w:val="en-AU"/>
        </w:rPr>
        <w:t xml:space="preserve">Figure </w:t>
      </w:r>
      <w:r w:rsidR="005268A6">
        <w:rPr>
          <w:lang w:val="en-AU"/>
        </w:rPr>
        <w:t xml:space="preserve">5 shows example </w:t>
      </w:r>
      <w:proofErr w:type="spellStart"/>
      <w:r w:rsidR="005268A6" w:rsidRPr="00203965">
        <w:rPr>
          <w:i/>
          <w:iCs/>
          <w:lang w:val="en-AU"/>
        </w:rPr>
        <w:t>mvgam</w:t>
      </w:r>
      <w:proofErr w:type="spellEnd"/>
      <w:r w:rsidR="005268A6">
        <w:rPr>
          <w:lang w:val="en-AU"/>
        </w:rPr>
        <w:t xml:space="preserve"> visualisations for a single plot</w:t>
      </w:r>
      <w:r w:rsidR="003C494C">
        <w:rPr>
          <w:lang w:val="en-AU"/>
        </w:rPr>
        <w:t xml:space="preserve">, including plots of smooth functions, </w:t>
      </w:r>
      <w:proofErr w:type="gramStart"/>
      <w:r w:rsidR="003C494C">
        <w:rPr>
          <w:lang w:val="en-AU"/>
        </w:rPr>
        <w:t>forecasts</w:t>
      </w:r>
      <w:proofErr w:type="gramEnd"/>
      <w:r w:rsidR="003C494C">
        <w:rPr>
          <w:lang w:val="en-AU"/>
        </w:rPr>
        <w:t xml:space="preserve"> and </w:t>
      </w:r>
      <w:r w:rsidR="002E16AA">
        <w:rPr>
          <w:lang w:val="en-AU"/>
        </w:rPr>
        <w:t>dynamic trend</w:t>
      </w:r>
      <w:r w:rsidR="003C494C">
        <w:rPr>
          <w:lang w:val="en-AU"/>
        </w:rPr>
        <w:t xml:space="preserve"> estimates (along with their estimated uncertainties)</w:t>
      </w:r>
      <w:r w:rsidR="005139EB">
        <w:rPr>
          <w:lang w:val="en-AU"/>
        </w:rPr>
        <w:t>.</w:t>
      </w:r>
      <w:r w:rsidR="00842980">
        <w:rPr>
          <w:lang w:val="en-AU"/>
        </w:rPr>
        <w:t xml:space="preserve"> Example </w:t>
      </w:r>
      <w:proofErr w:type="spellStart"/>
      <w:r w:rsidR="00842980" w:rsidRPr="001D4219">
        <w:rPr>
          <w:i/>
          <w:iCs/>
          <w:lang w:val="en-AU"/>
        </w:rPr>
        <w:t>mvgam</w:t>
      </w:r>
      <w:proofErr w:type="spellEnd"/>
      <w:r w:rsidR="00842980">
        <w:rPr>
          <w:lang w:val="en-AU"/>
        </w:rPr>
        <w:t xml:space="preserve"> visualisations of p</w:t>
      </w:r>
      <w:r w:rsidR="00842980" w:rsidRPr="00842980">
        <w:rPr>
          <w:lang w:val="en-AU"/>
        </w:rPr>
        <w:t>osterior checks</w:t>
      </w:r>
      <w:r w:rsidR="00842980">
        <w:rPr>
          <w:lang w:val="en-AU"/>
        </w:rPr>
        <w:t xml:space="preserve"> for the training (retrodictive) and forecast period</w:t>
      </w:r>
      <w:r w:rsidR="00D13B5B">
        <w:rPr>
          <w:lang w:val="en-AU"/>
        </w:rPr>
        <w:t>s</w:t>
      </w:r>
      <w:r w:rsidR="00842980">
        <w:rPr>
          <w:lang w:val="en-AU"/>
        </w:rPr>
        <w:t xml:space="preserve"> (predictive) are shown in Figure S6, which </w:t>
      </w:r>
      <w:r w:rsidR="0039451A">
        <w:rPr>
          <w:lang w:val="en-AU"/>
        </w:rPr>
        <w:t xml:space="preserve">can </w:t>
      </w:r>
      <w:r w:rsidR="00842980">
        <w:rPr>
          <w:lang w:val="en-AU"/>
        </w:rPr>
        <w:t xml:space="preserve">indicate </w:t>
      </w:r>
      <w:r w:rsidR="0039451A">
        <w:rPr>
          <w:lang w:val="en-AU"/>
        </w:rPr>
        <w:t>a</w:t>
      </w:r>
      <w:r w:rsidR="00842980" w:rsidRPr="00842980">
        <w:rPr>
          <w:lang w:val="en-AU"/>
        </w:rPr>
        <w:t xml:space="preserve"> model </w:t>
      </w:r>
      <w:r w:rsidR="0039451A">
        <w:rPr>
          <w:lang w:val="en-AU"/>
        </w:rPr>
        <w:t>is</w:t>
      </w:r>
      <w:r w:rsidR="00842980" w:rsidRPr="00842980">
        <w:rPr>
          <w:lang w:val="en-AU"/>
        </w:rPr>
        <w:t xml:space="preserve"> able to </w:t>
      </w:r>
      <w:r w:rsidR="00D13B5B">
        <w:rPr>
          <w:lang w:val="en-AU"/>
        </w:rPr>
        <w:t xml:space="preserve">generate simulated time series </w:t>
      </w:r>
      <w:r w:rsidR="008D1E90">
        <w:rPr>
          <w:lang w:val="en-AU"/>
        </w:rPr>
        <w:t>that resembled</w:t>
      </w:r>
      <w:r w:rsidR="008D1E90" w:rsidRPr="008D1E90">
        <w:rPr>
          <w:lang w:val="en-AU"/>
        </w:rPr>
        <w:t xml:space="preserve"> </w:t>
      </w:r>
      <w:r w:rsidR="00D13B5B">
        <w:rPr>
          <w:lang w:val="en-AU"/>
        </w:rPr>
        <w:t xml:space="preserve">key aspects of </w:t>
      </w:r>
      <w:r w:rsidR="008D1E90" w:rsidRPr="008D1E90">
        <w:rPr>
          <w:lang w:val="en-AU"/>
        </w:rPr>
        <w:t>the observed data</w:t>
      </w:r>
      <w:r w:rsidR="008D1E90">
        <w:rPr>
          <w:lang w:val="en-AU"/>
        </w:rPr>
        <w:t xml:space="preserve"> without notable discrepancies.</w:t>
      </w:r>
    </w:p>
    <w:p w14:paraId="4C5E50EA" w14:textId="77777777" w:rsidR="005879BD" w:rsidRPr="006A256D" w:rsidRDefault="005879BD" w:rsidP="00F95C68">
      <w:pPr>
        <w:rPr>
          <w:lang w:val="en-AU"/>
        </w:rPr>
      </w:pPr>
    </w:p>
    <w:p w14:paraId="153273E2" w14:textId="0FFFE892" w:rsidR="00136AF8" w:rsidRDefault="006F7F2B" w:rsidP="00136AF8">
      <w:pPr>
        <w:jc w:val="center"/>
        <w:rPr>
          <w:lang w:val="en-AU"/>
        </w:rPr>
      </w:pPr>
      <w:r w:rsidRPr="006F7F2B">
        <w:rPr>
          <w:noProof/>
          <w:lang w:val="en-AU"/>
        </w:rPr>
        <w:drawing>
          <wp:inline distT="0" distB="0" distL="0" distR="0" wp14:anchorId="068B4421" wp14:editId="62DFF1F3">
            <wp:extent cx="4883293" cy="3892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8542" cy="3904171"/>
                    </a:xfrm>
                    <a:prstGeom prst="rect">
                      <a:avLst/>
                    </a:prstGeom>
                    <a:noFill/>
                    <a:ln>
                      <a:noFill/>
                    </a:ln>
                  </pic:spPr>
                </pic:pic>
              </a:graphicData>
            </a:graphic>
          </wp:inline>
        </w:drawing>
      </w:r>
    </w:p>
    <w:p w14:paraId="1C7EDA98" w14:textId="77777777" w:rsidR="00CE0655" w:rsidRDefault="00CE0655" w:rsidP="00F95C68">
      <w:pPr>
        <w:rPr>
          <w:lang w:val="en-AU"/>
        </w:rPr>
      </w:pPr>
    </w:p>
    <w:p w14:paraId="3A98E960" w14:textId="0D4590CF" w:rsidR="005018C2" w:rsidRPr="0025359F" w:rsidRDefault="00136AF8" w:rsidP="00F95C68">
      <w:pPr>
        <w:rPr>
          <w:b/>
          <w:bCs/>
          <w:lang w:val="en-AU"/>
        </w:rPr>
      </w:pPr>
      <w:r>
        <w:rPr>
          <w:lang w:val="en-AU"/>
        </w:rPr>
        <w:t xml:space="preserve">Figure 4: </w:t>
      </w:r>
      <w:r w:rsidR="00190DBB">
        <w:rPr>
          <w:lang w:val="en-AU"/>
        </w:rPr>
        <w:t>Forecast performance rank</w:t>
      </w:r>
      <w:r w:rsidR="00E22E86">
        <w:rPr>
          <w:lang w:val="en-AU"/>
        </w:rPr>
        <w:t xml:space="preserve"> distributions</w:t>
      </w:r>
      <w:r w:rsidR="00190DBB">
        <w:rPr>
          <w:lang w:val="en-AU"/>
        </w:rPr>
        <w:t xml:space="preserve"> based on out of sample Discrete Rank Probability Score for four competing models fitted to NEON’s </w:t>
      </w:r>
      <w:r w:rsidR="00190DBB" w:rsidRPr="00190DBB">
        <w:rPr>
          <w:i/>
          <w:iCs/>
          <w:lang w:val="en-AU"/>
        </w:rPr>
        <w:t>Ixodes scapularis</w:t>
      </w:r>
      <w:r w:rsidR="00190DBB">
        <w:rPr>
          <w:lang w:val="en-AU"/>
        </w:rPr>
        <w:t xml:space="preserve"> abundance series. Numbers on the left-hand side of the top plot indicate coverages of 9</w:t>
      </w:r>
      <w:r w:rsidR="006A7928">
        <w:rPr>
          <w:lang w:val="en-AU"/>
        </w:rPr>
        <w:t>0</w:t>
      </w:r>
      <w:r w:rsidR="00190DBB">
        <w:rPr>
          <w:lang w:val="en-AU"/>
        </w:rPr>
        <w:t>% posterior predictive intervals.</w:t>
      </w:r>
      <w:r w:rsidR="0025359F">
        <w:rPr>
          <w:lang w:val="en-AU"/>
        </w:rPr>
        <w:t xml:space="preserve"> </w:t>
      </w:r>
      <w:r w:rsidR="006A16BB">
        <w:rPr>
          <w:lang w:val="en-AU"/>
        </w:rPr>
        <w:t xml:space="preserve">Thick black lines show medians. </w:t>
      </w:r>
      <w:r w:rsidR="0025359F">
        <w:rPr>
          <w:lang w:val="en-AU"/>
        </w:rPr>
        <w:t xml:space="preserve">Hypothesis definitions are outlined in section </w:t>
      </w:r>
      <w:r w:rsidR="0025359F" w:rsidRPr="00C44A20">
        <w:rPr>
          <w:b/>
          <w:bCs/>
          <w:lang w:val="en-AU"/>
        </w:rPr>
        <w:t>CASE STUD</w:t>
      </w:r>
      <w:r w:rsidR="0025359F">
        <w:rPr>
          <w:b/>
          <w:bCs/>
          <w:lang w:val="en-AU"/>
        </w:rPr>
        <w:t>Y: FORECASTING TICK ABUNDANCES</w:t>
      </w:r>
      <w:r w:rsidR="0025359F" w:rsidRPr="0025359F">
        <w:rPr>
          <w:lang w:val="en-AU"/>
        </w:rPr>
        <w:t>.</w:t>
      </w:r>
    </w:p>
    <w:p w14:paraId="3AF906F4" w14:textId="3FC97A0C" w:rsidR="00190DBB" w:rsidRDefault="00190DBB" w:rsidP="00F95C68">
      <w:pPr>
        <w:rPr>
          <w:lang w:val="en-AU"/>
        </w:rPr>
      </w:pPr>
    </w:p>
    <w:p w14:paraId="2F5C028A" w14:textId="77777777" w:rsidR="00D169DE" w:rsidRDefault="00D169DE" w:rsidP="00F95C68">
      <w:pPr>
        <w:rPr>
          <w:lang w:val="en-AU"/>
        </w:rPr>
      </w:pPr>
    </w:p>
    <w:p w14:paraId="572B29DA" w14:textId="005BA797" w:rsidR="00EA1417" w:rsidRDefault="004351F0" w:rsidP="00EA1417">
      <w:pPr>
        <w:jc w:val="center"/>
        <w:rPr>
          <w:lang w:val="en-AU"/>
        </w:rPr>
      </w:pPr>
      <w:r w:rsidRPr="004351F0">
        <w:rPr>
          <w:noProof/>
          <w:lang w:val="en-AU"/>
        </w:rPr>
        <w:lastRenderedPageBreak/>
        <w:drawing>
          <wp:inline distT="0" distB="0" distL="0" distR="0" wp14:anchorId="12F0A784" wp14:editId="14D703F8">
            <wp:extent cx="4725518" cy="441327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0593" cy="4427356"/>
                    </a:xfrm>
                    <a:prstGeom prst="rect">
                      <a:avLst/>
                    </a:prstGeom>
                    <a:noFill/>
                    <a:ln>
                      <a:noFill/>
                    </a:ln>
                  </pic:spPr>
                </pic:pic>
              </a:graphicData>
            </a:graphic>
          </wp:inline>
        </w:drawing>
      </w:r>
    </w:p>
    <w:p w14:paraId="2E9B4B77" w14:textId="77777777" w:rsidR="004E0C79" w:rsidRDefault="004E0C79" w:rsidP="00F95C68">
      <w:pPr>
        <w:rPr>
          <w:lang w:val="en-AU"/>
        </w:rPr>
      </w:pPr>
    </w:p>
    <w:p w14:paraId="23BC9314" w14:textId="12F58388" w:rsidR="00EA1417" w:rsidRDefault="00EA1417" w:rsidP="00F95C68">
      <w:pPr>
        <w:rPr>
          <w:lang w:val="en-AU"/>
        </w:rPr>
      </w:pPr>
      <w:r>
        <w:rPr>
          <w:lang w:val="en-AU"/>
        </w:rPr>
        <w:t xml:space="preserve">Figure 5: </w:t>
      </w:r>
      <w:r w:rsidR="00230ACF">
        <w:rPr>
          <w:lang w:val="en-AU"/>
        </w:rPr>
        <w:t>Visualisations</w:t>
      </w:r>
      <w:r>
        <w:rPr>
          <w:lang w:val="en-AU"/>
        </w:rPr>
        <w:t xml:space="preserve"> </w:t>
      </w:r>
      <w:bookmarkStart w:id="56" w:name="_Hlk96324538"/>
      <w:r>
        <w:rPr>
          <w:lang w:val="en-AU"/>
        </w:rPr>
        <w:t xml:space="preserve">from </w:t>
      </w:r>
      <w:r w:rsidR="0051415B">
        <w:rPr>
          <w:lang w:val="en-AU"/>
        </w:rPr>
        <w:t>the best-performing</w:t>
      </w:r>
      <w:r>
        <w:rPr>
          <w:lang w:val="en-AU"/>
        </w:rPr>
        <w:t xml:space="preserve"> </w:t>
      </w:r>
      <w:proofErr w:type="spellStart"/>
      <w:r w:rsidRPr="00EA1417">
        <w:rPr>
          <w:i/>
          <w:iCs/>
          <w:lang w:val="en-AU"/>
        </w:rPr>
        <w:t>mvgam</w:t>
      </w:r>
      <w:proofErr w:type="spellEnd"/>
      <w:r>
        <w:rPr>
          <w:lang w:val="en-AU"/>
        </w:rPr>
        <w:t xml:space="preserve"> model </w:t>
      </w:r>
      <w:r w:rsidR="00164BF6">
        <w:rPr>
          <w:lang w:val="en-AU"/>
        </w:rPr>
        <w:t>(Hyp</w:t>
      </w:r>
      <w:r w:rsidR="00514801">
        <w:rPr>
          <w:lang w:val="en-AU"/>
        </w:rPr>
        <w:t>3</w:t>
      </w:r>
      <w:r w:rsidR="00164BF6">
        <w:rPr>
          <w:lang w:val="en-AU"/>
        </w:rPr>
        <w:t xml:space="preserve">) </w:t>
      </w:r>
      <w:r>
        <w:rPr>
          <w:lang w:val="en-AU"/>
        </w:rPr>
        <w:t xml:space="preserve">for a single </w:t>
      </w:r>
      <w:r w:rsidRPr="00EA1417">
        <w:rPr>
          <w:i/>
          <w:iCs/>
          <w:lang w:val="en-AU"/>
        </w:rPr>
        <w:t>Ixodes scapularis</w:t>
      </w:r>
      <w:r>
        <w:rPr>
          <w:lang w:val="en-AU"/>
        </w:rPr>
        <w:t xml:space="preserve"> </w:t>
      </w:r>
      <w:r w:rsidR="008B3467">
        <w:rPr>
          <w:lang w:val="en-AU"/>
        </w:rPr>
        <w:t>plot</w:t>
      </w:r>
      <w:r>
        <w:rPr>
          <w:lang w:val="en-AU"/>
        </w:rPr>
        <w:t xml:space="preserve"> (</w:t>
      </w:r>
      <w:r w:rsidR="008E4C99">
        <w:rPr>
          <w:lang w:val="en-AU"/>
        </w:rPr>
        <w:t>SCBI_0</w:t>
      </w:r>
      <w:r w:rsidR="004F40A9">
        <w:rPr>
          <w:lang w:val="en-AU"/>
        </w:rPr>
        <w:t>13</w:t>
      </w:r>
      <w:r>
        <w:rPr>
          <w:lang w:val="en-AU"/>
        </w:rPr>
        <w:t xml:space="preserve">). </w:t>
      </w:r>
      <w:bookmarkEnd w:id="56"/>
      <w:r>
        <w:rPr>
          <w:lang w:val="en-AU"/>
        </w:rPr>
        <w:t xml:space="preserve">Top left, </w:t>
      </w:r>
      <w:r w:rsidR="007F3CEB">
        <w:rPr>
          <w:lang w:val="en-AU"/>
        </w:rPr>
        <w:t>the estimated</w:t>
      </w:r>
      <w:r>
        <w:rPr>
          <w:lang w:val="en-AU"/>
        </w:rPr>
        <w:t xml:space="preserve"> seasonal smooth function; top right, </w:t>
      </w:r>
      <w:r w:rsidR="007F3CEB">
        <w:rPr>
          <w:lang w:val="en-AU"/>
        </w:rPr>
        <w:t>estimated</w:t>
      </w:r>
      <w:r>
        <w:rPr>
          <w:lang w:val="en-AU"/>
        </w:rPr>
        <w:t xml:space="preserve"> cumulative growing degree </w:t>
      </w:r>
      <w:proofErr w:type="gramStart"/>
      <w:r>
        <w:rPr>
          <w:lang w:val="en-AU"/>
        </w:rPr>
        <w:t>days</w:t>
      </w:r>
      <w:proofErr w:type="gramEnd"/>
      <w:r>
        <w:rPr>
          <w:lang w:val="en-AU"/>
        </w:rPr>
        <w:t xml:space="preserve"> </w:t>
      </w:r>
      <w:r w:rsidR="007F3CEB">
        <w:rPr>
          <w:lang w:val="en-AU"/>
        </w:rPr>
        <w:t>function</w:t>
      </w:r>
      <w:r>
        <w:rPr>
          <w:lang w:val="en-AU"/>
        </w:rPr>
        <w:t>; bottom left, predict</w:t>
      </w:r>
      <w:r w:rsidR="00E531AC">
        <w:rPr>
          <w:lang w:val="en-AU"/>
        </w:rPr>
        <w:t>ed</w:t>
      </w:r>
      <w:r>
        <w:rPr>
          <w:lang w:val="en-AU"/>
        </w:rPr>
        <w:t xml:space="preserve"> tick abundances over time</w:t>
      </w:r>
      <w:r w:rsidR="00081E7B">
        <w:rPr>
          <w:lang w:val="en-AU"/>
        </w:rPr>
        <w:t xml:space="preserve"> (observed values shown as black points)</w:t>
      </w:r>
      <w:r>
        <w:rPr>
          <w:lang w:val="en-AU"/>
        </w:rPr>
        <w:t xml:space="preserve">; bottom right, estimated latent </w:t>
      </w:r>
      <w:r w:rsidR="00B82FC2">
        <w:rPr>
          <w:lang w:val="en-AU"/>
        </w:rPr>
        <w:t>dynamic component</w:t>
      </w:r>
      <w:r>
        <w:rPr>
          <w:lang w:val="en-AU"/>
        </w:rPr>
        <w:t xml:space="preserve">. </w:t>
      </w:r>
      <w:bookmarkStart w:id="57" w:name="_Hlk96324621"/>
      <w:r>
        <w:rPr>
          <w:lang w:val="en-AU"/>
        </w:rPr>
        <w:t xml:space="preserve">For all plots shading </w:t>
      </w:r>
      <w:r w:rsidR="007F3CEB">
        <w:rPr>
          <w:lang w:val="en-AU"/>
        </w:rPr>
        <w:t>shows posterior empirical quantiles</w:t>
      </w:r>
      <w:r>
        <w:rPr>
          <w:lang w:val="en-AU"/>
        </w:rPr>
        <w:t xml:space="preserve">. </w:t>
      </w:r>
      <w:r w:rsidR="00C71D8F">
        <w:rPr>
          <w:lang w:val="en-AU"/>
        </w:rPr>
        <w:t xml:space="preserve">Hypothesis definitions are outlined in section </w:t>
      </w:r>
      <w:r w:rsidR="00C71D8F" w:rsidRPr="00C44A20">
        <w:rPr>
          <w:b/>
          <w:bCs/>
          <w:lang w:val="en-AU"/>
        </w:rPr>
        <w:t>CASE STUD</w:t>
      </w:r>
      <w:r w:rsidR="00C71D8F">
        <w:rPr>
          <w:b/>
          <w:bCs/>
          <w:lang w:val="en-AU"/>
        </w:rPr>
        <w:t>Y: FORECASTING TICK ABUNDANCES</w:t>
      </w:r>
      <w:r w:rsidR="00C71D8F" w:rsidRPr="0025359F">
        <w:rPr>
          <w:lang w:val="en-AU"/>
        </w:rPr>
        <w:t>.</w:t>
      </w:r>
      <w:bookmarkEnd w:id="57"/>
    </w:p>
    <w:p w14:paraId="03CF3E48" w14:textId="61810A24" w:rsidR="00EA1417" w:rsidRDefault="00EA1417" w:rsidP="00F95C68">
      <w:pPr>
        <w:rPr>
          <w:lang w:val="en-AU"/>
        </w:rPr>
      </w:pPr>
    </w:p>
    <w:p w14:paraId="2E6F01E3" w14:textId="1172A7F5" w:rsidR="00C27FD8" w:rsidRDefault="00C27FD8" w:rsidP="00F95C68">
      <w:pPr>
        <w:rPr>
          <w:lang w:val="en-AU"/>
        </w:rPr>
      </w:pPr>
      <w:r>
        <w:rPr>
          <w:lang w:val="en-AU"/>
        </w:rPr>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 Our model estimated that tick abundances in some plots (</w:t>
      </w:r>
      <w:proofErr w:type="gramStart"/>
      <w:r>
        <w:rPr>
          <w:lang w:val="en-AU"/>
        </w:rPr>
        <w:t>i.e.</w:t>
      </w:r>
      <w:proofErr w:type="gramEnd"/>
      <w:r>
        <w:rPr>
          <w:lang w:val="en-AU"/>
        </w:rPr>
        <w:t xml:space="preserve"> SERC_001) tend to show earlier peaks followed by rapid declines, while abundance in other plots (i.e. UKFS_003) follow a broader curve with a less obvious peak (Figure 6).</w:t>
      </w:r>
    </w:p>
    <w:p w14:paraId="7C17E1BE" w14:textId="761F1141" w:rsidR="007936B1" w:rsidRDefault="000C6DDB" w:rsidP="007936B1">
      <w:pPr>
        <w:jc w:val="center"/>
        <w:rPr>
          <w:lang w:val="en-AU"/>
        </w:rPr>
      </w:pPr>
      <w:r w:rsidRPr="000C6DDB">
        <w:rPr>
          <w:noProof/>
          <w:lang w:val="en-AU"/>
        </w:rPr>
        <w:lastRenderedPageBreak/>
        <w:drawing>
          <wp:inline distT="0" distB="0" distL="0" distR="0" wp14:anchorId="7482C6CE" wp14:editId="07E6AB10">
            <wp:extent cx="4942954" cy="46388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2360" cy="4647641"/>
                    </a:xfrm>
                    <a:prstGeom prst="rect">
                      <a:avLst/>
                    </a:prstGeom>
                    <a:noFill/>
                    <a:ln>
                      <a:noFill/>
                    </a:ln>
                  </pic:spPr>
                </pic:pic>
              </a:graphicData>
            </a:graphic>
          </wp:inline>
        </w:drawing>
      </w:r>
    </w:p>
    <w:p w14:paraId="6C68959D" w14:textId="03409044" w:rsidR="00BE68C4" w:rsidRDefault="00BE68C4" w:rsidP="00F95C68">
      <w:pPr>
        <w:rPr>
          <w:lang w:val="en-AU"/>
        </w:rPr>
      </w:pPr>
    </w:p>
    <w:p w14:paraId="2252E091" w14:textId="0F092F33" w:rsidR="00F47548" w:rsidRDefault="007936B1" w:rsidP="00F95C68">
      <w:pPr>
        <w:rPr>
          <w:lang w:val="en-AU"/>
        </w:rPr>
      </w:pPr>
      <w:r>
        <w:rPr>
          <w:lang w:val="en-AU"/>
        </w:rPr>
        <w:t xml:space="preserve">Figure 6: </w:t>
      </w:r>
      <w:r w:rsidR="00A20A82">
        <w:rPr>
          <w:lang w:val="en-AU"/>
        </w:rPr>
        <w:t xml:space="preserve">Output from the </w:t>
      </w:r>
      <w:proofErr w:type="spellStart"/>
      <w:r w:rsidR="00A20A82" w:rsidRPr="00A20A82">
        <w:rPr>
          <w:i/>
          <w:iCs/>
          <w:lang w:val="en-AU"/>
        </w:rPr>
        <w:t>plot_mvgam_smooth</w:t>
      </w:r>
      <w:proofErr w:type="spellEnd"/>
      <w:r w:rsidR="00A20A82">
        <w:rPr>
          <w:lang w:val="en-AU"/>
        </w:rPr>
        <w:t xml:space="preserve"> function in </w:t>
      </w:r>
      <w:proofErr w:type="spellStart"/>
      <w:r w:rsidR="00A20A82" w:rsidRPr="00A20A82">
        <w:rPr>
          <w:i/>
          <w:iCs/>
          <w:lang w:val="en-AU"/>
        </w:rPr>
        <w:t>mvgam</w:t>
      </w:r>
      <w:proofErr w:type="spellEnd"/>
      <w:r w:rsidR="00A20A82">
        <w:rPr>
          <w:lang w:val="en-AU"/>
        </w:rPr>
        <w:t xml:space="preserve"> showing s</w:t>
      </w:r>
      <w:r w:rsidR="00A323CD">
        <w:rPr>
          <w:lang w:val="en-AU"/>
        </w:rPr>
        <w:t xml:space="preserve">easonal smooth functions for four </w:t>
      </w:r>
      <w:proofErr w:type="spellStart"/>
      <w:r w:rsidR="00A323CD" w:rsidRPr="003A4674">
        <w:rPr>
          <w:i/>
          <w:iCs/>
          <w:lang w:val="en-AU"/>
        </w:rPr>
        <w:t>Amblyomma</w:t>
      </w:r>
      <w:proofErr w:type="spellEnd"/>
      <w:r w:rsidR="00A323CD" w:rsidRPr="003A4674">
        <w:rPr>
          <w:i/>
          <w:iCs/>
          <w:lang w:val="en-AU"/>
        </w:rPr>
        <w:t xml:space="preserve"> </w:t>
      </w:r>
      <w:proofErr w:type="spellStart"/>
      <w:r w:rsidR="00A323CD" w:rsidRPr="003A4674">
        <w:rPr>
          <w:i/>
          <w:iCs/>
          <w:lang w:val="en-AU"/>
        </w:rPr>
        <w:t>americanum</w:t>
      </w:r>
      <w:proofErr w:type="spellEnd"/>
      <w:r w:rsidR="00A323CD" w:rsidRPr="003A4674">
        <w:rPr>
          <w:lang w:val="en-AU"/>
        </w:rPr>
        <w:t xml:space="preserve"> </w:t>
      </w:r>
      <w:r w:rsidR="00A323CD">
        <w:rPr>
          <w:lang w:val="en-AU"/>
        </w:rPr>
        <w:t xml:space="preserve">plots estimated from a dynamic GAM with hierarchical seasonality. </w:t>
      </w:r>
      <w:r w:rsidR="000C6DDB">
        <w:rPr>
          <w:lang w:val="en-AU"/>
        </w:rPr>
        <w:t>Shading shows posterior empirical quantiles</w:t>
      </w:r>
      <w:r w:rsidR="00A323CD">
        <w:rPr>
          <w:lang w:val="en-AU"/>
        </w:rPr>
        <w:t>.</w:t>
      </w:r>
      <w:r w:rsidR="00A20A82">
        <w:rPr>
          <w:lang w:val="en-AU"/>
        </w:rPr>
        <w:t xml:space="preserve"> Note that seasonal indices </w:t>
      </w:r>
      <w:r w:rsidR="00B23ACC">
        <w:rPr>
          <w:lang w:val="en-AU"/>
        </w:rPr>
        <w:t xml:space="preserve">1 – 26 </w:t>
      </w:r>
      <w:r w:rsidR="00A20A82">
        <w:rPr>
          <w:lang w:val="en-AU"/>
        </w:rPr>
        <w:t>correspond to epidemiological weeks 15 – 41.</w:t>
      </w:r>
    </w:p>
    <w:p w14:paraId="0A405183" w14:textId="6083C7C2" w:rsidR="00B44EF6" w:rsidRDefault="00B44EF6" w:rsidP="00F95C68">
      <w:pPr>
        <w:rPr>
          <w:lang w:val="en-AU"/>
        </w:rPr>
      </w:pPr>
    </w:p>
    <w:p w14:paraId="3A934E05" w14:textId="75A39364" w:rsidR="00B44EF6" w:rsidRPr="00B44EF6" w:rsidRDefault="00B44EF6" w:rsidP="00F95C68">
      <w:pPr>
        <w:rPr>
          <w:lang w:val="en-AU"/>
        </w:rPr>
      </w:pPr>
      <w:r>
        <w:rPr>
          <w:lang w:val="en-AU"/>
        </w:rPr>
        <w:t xml:space="preserve">In addition to plotting smooth functions and forecasts, </w:t>
      </w:r>
      <w:proofErr w:type="spellStart"/>
      <w:r w:rsidRPr="00B44EF6">
        <w:rPr>
          <w:i/>
          <w:iCs/>
          <w:lang w:val="en-AU"/>
        </w:rPr>
        <w:t>mvgam</w:t>
      </w:r>
      <w:proofErr w:type="spellEnd"/>
      <w:r>
        <w:rPr>
          <w:lang w:val="en-AU"/>
        </w:rPr>
        <w:t xml:space="preserve"> also offers utilities to compute</w:t>
      </w:r>
      <w:r w:rsidRPr="00B44EF6">
        <w:rPr>
          <w:lang w:val="en-AU"/>
        </w:rPr>
        <w:t xml:space="preserve"> </w:t>
      </w:r>
      <w:r>
        <w:rPr>
          <w:lang w:val="en-AU"/>
        </w:rPr>
        <w:t xml:space="preserve">relative contributions of the latent </w:t>
      </w:r>
      <w:proofErr w:type="spellStart"/>
      <w:r w:rsidR="002F033A">
        <w:rPr>
          <w:lang w:val="en-AU"/>
        </w:rPr>
        <w:t>dyanamic</w:t>
      </w:r>
      <w:proofErr w:type="spellEnd"/>
      <w:r>
        <w:rPr>
          <w:lang w:val="en-AU"/>
        </w:rPr>
        <w:t xml:space="preserve"> and GAM components to </w:t>
      </w:r>
      <w:r w:rsidRPr="00B44EF6">
        <w:rPr>
          <w:lang w:val="en-AU"/>
        </w:rPr>
        <w:t xml:space="preserve">forecast </w:t>
      </w:r>
      <w:commentRangeStart w:id="58"/>
      <w:commentRangeStart w:id="59"/>
      <w:r w:rsidRPr="00B44EF6">
        <w:rPr>
          <w:lang w:val="en-AU"/>
        </w:rPr>
        <w:t>uncertainty</w:t>
      </w:r>
      <w:commentRangeEnd w:id="58"/>
      <w:r w:rsidR="006F339F">
        <w:rPr>
          <w:rStyle w:val="CommentReference"/>
        </w:rPr>
        <w:commentReference w:id="58"/>
      </w:r>
      <w:commentRangeEnd w:id="59"/>
      <w:r w:rsidR="00E66CA4">
        <w:rPr>
          <w:rStyle w:val="CommentReference"/>
        </w:rPr>
        <w:commentReference w:id="59"/>
      </w:r>
      <w:r>
        <w:rPr>
          <w:lang w:val="en-AU"/>
        </w:rPr>
        <w:t xml:space="preserve">. This process of partitioning uncertainty into </w:t>
      </w:r>
      <w:r w:rsidRPr="00B44EF6">
        <w:rPr>
          <w:lang w:val="en-AU"/>
        </w:rPr>
        <w:t xml:space="preserve">different components </w:t>
      </w:r>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D4EA2BC" w14:textId="2D2C9441" w:rsidR="00902440" w:rsidRDefault="00902440" w:rsidP="00902440">
      <w:pPr>
        <w:jc w:val="center"/>
        <w:rPr>
          <w:lang w:val="en-AU"/>
        </w:rPr>
      </w:pPr>
      <w:r w:rsidRPr="00902440">
        <w:rPr>
          <w:noProof/>
          <w:lang w:val="en-AU"/>
        </w:rPr>
        <w:lastRenderedPageBreak/>
        <w:drawing>
          <wp:inline distT="0" distB="0" distL="0" distR="0" wp14:anchorId="71D8C72A" wp14:editId="406646AD">
            <wp:extent cx="4610849" cy="435985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0738" cy="4378666"/>
                    </a:xfrm>
                    <a:prstGeom prst="rect">
                      <a:avLst/>
                    </a:prstGeom>
                    <a:noFill/>
                    <a:ln>
                      <a:noFill/>
                    </a:ln>
                  </pic:spPr>
                </pic:pic>
              </a:graphicData>
            </a:graphic>
          </wp:inline>
        </w:drawing>
      </w:r>
    </w:p>
    <w:p w14:paraId="23E7089A" w14:textId="77777777" w:rsidR="00C81DBD" w:rsidRDefault="00C81DBD" w:rsidP="00F95C68">
      <w:pPr>
        <w:rPr>
          <w:lang w:val="en-AU"/>
        </w:rPr>
      </w:pPr>
    </w:p>
    <w:p w14:paraId="57180BCB" w14:textId="0A647792" w:rsidR="00F47548" w:rsidRDefault="00F47548" w:rsidP="00F95C68">
      <w:pPr>
        <w:rPr>
          <w:lang w:val="en-AU"/>
        </w:rPr>
      </w:pPr>
      <w:r>
        <w:rPr>
          <w:lang w:val="en-AU"/>
        </w:rPr>
        <w:t xml:space="preserve">Figure 7: </w:t>
      </w:r>
      <w:r w:rsidR="00592930">
        <w:rPr>
          <w:lang w:val="en-AU"/>
        </w:rPr>
        <w:t xml:space="preserve">Output from the </w:t>
      </w:r>
      <w:proofErr w:type="spellStart"/>
      <w:r w:rsidR="00592930" w:rsidRPr="00A20A82">
        <w:rPr>
          <w:i/>
          <w:iCs/>
          <w:lang w:val="en-AU"/>
        </w:rPr>
        <w:t>plot_mvgam_</w:t>
      </w:r>
      <w:r w:rsidR="00592930">
        <w:rPr>
          <w:i/>
          <w:iCs/>
          <w:lang w:val="en-AU"/>
        </w:rPr>
        <w:t>uncertainty</w:t>
      </w:r>
      <w:proofErr w:type="spellEnd"/>
      <w:r w:rsidR="00592930">
        <w:rPr>
          <w:lang w:val="en-AU"/>
        </w:rPr>
        <w:t xml:space="preserve"> function in </w:t>
      </w:r>
      <w:proofErr w:type="spellStart"/>
      <w:r w:rsidR="00592930" w:rsidRPr="00A20A82">
        <w:rPr>
          <w:i/>
          <w:iCs/>
          <w:lang w:val="en-AU"/>
        </w:rPr>
        <w:t>mvgam</w:t>
      </w:r>
      <w:proofErr w:type="spellEnd"/>
      <w:r w:rsidR="00592930">
        <w:rPr>
          <w:lang w:val="en-AU"/>
        </w:rPr>
        <w:t xml:space="preserve"> showing </w:t>
      </w:r>
      <w:r w:rsidR="006F339F">
        <w:rPr>
          <w:lang w:val="en-AU"/>
        </w:rPr>
        <w:t xml:space="preserve">relative </w:t>
      </w:r>
      <w:r>
        <w:rPr>
          <w:lang w:val="en-AU"/>
        </w:rPr>
        <w:t xml:space="preserve">contributions to forecast uncertainty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 xml:space="preserve">plots estimated from a dynamic GAM with hierarchical seasonality. </w:t>
      </w:r>
      <w:r w:rsidR="00902440">
        <w:rPr>
          <w:lang w:val="en-AU"/>
        </w:rPr>
        <w:t xml:space="preserve">Grey shows the relative contribution of the </w:t>
      </w:r>
      <w:r w:rsidR="009E7547">
        <w:rPr>
          <w:lang w:val="en-AU"/>
        </w:rPr>
        <w:t>dynamic temporal component</w:t>
      </w:r>
      <w:r w:rsidR="00902440">
        <w:rPr>
          <w:lang w:val="en-AU"/>
        </w:rPr>
        <w:t xml:space="preserve"> to uncertainty in the linear predictor over a one-year horizon</w:t>
      </w:r>
      <w:r w:rsidR="003C023A">
        <w:rPr>
          <w:lang w:val="en-AU"/>
        </w:rPr>
        <w:t xml:space="preserve"> (26 weeks, excluding winter)</w:t>
      </w:r>
      <w:r w:rsidR="00902440">
        <w:rPr>
          <w:lang w:val="en-AU"/>
        </w:rPr>
        <w:t>, while red shows the relative contribution of the GAM component’s uncertainty.</w:t>
      </w:r>
    </w:p>
    <w:p w14:paraId="4CCE469A" w14:textId="77777777" w:rsidR="00A323CD" w:rsidRPr="0047124E" w:rsidRDefault="00A323CD" w:rsidP="00F95C68">
      <w:pPr>
        <w:rPr>
          <w:lang w:val="en-AU"/>
        </w:rPr>
      </w:pPr>
    </w:p>
    <w:p w14:paraId="3C9B5A79" w14:textId="381A83FD" w:rsidR="00A73778" w:rsidRDefault="00A73778" w:rsidP="00F95C68">
      <w:pPr>
        <w:rPr>
          <w:b/>
          <w:bCs/>
          <w:lang w:val="en-AU"/>
        </w:rPr>
      </w:pPr>
      <w:r w:rsidRPr="00C44A20">
        <w:rPr>
          <w:b/>
          <w:bCs/>
          <w:lang w:val="en-AU"/>
        </w:rPr>
        <w:t>DISCUSSION</w:t>
      </w:r>
    </w:p>
    <w:p w14:paraId="1DEB5A0F" w14:textId="41801A17" w:rsidR="00AA525E" w:rsidRDefault="007D15B8" w:rsidP="007D15B8">
      <w:pPr>
        <w:rPr>
          <w:lang w:val="en-AU"/>
        </w:rPr>
      </w:pPr>
      <w:r>
        <w:rPr>
          <w:lang w:val="en-AU"/>
        </w:rPr>
        <w:t>We have introduced an R package for</w:t>
      </w:r>
      <w:r w:rsidRPr="007D15B8">
        <w:t xml:space="preserve"> </w:t>
      </w:r>
      <w:r w:rsidRPr="007D15B8">
        <w:rPr>
          <w:lang w:val="en-AU"/>
        </w:rPr>
        <w:t xml:space="preserve">fitting Bayesian </w:t>
      </w:r>
      <w:r w:rsidR="00446C1D">
        <w:rPr>
          <w:lang w:val="en-AU"/>
        </w:rPr>
        <w:t>D</w:t>
      </w:r>
      <w:r>
        <w:rPr>
          <w:lang w:val="en-AU"/>
        </w:rPr>
        <w:t xml:space="preserve">GAMs 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proofErr w:type="spellStart"/>
      <w:r w:rsidRPr="007D15B8">
        <w:rPr>
          <w:i/>
          <w:iCs/>
          <w:lang w:val="en-AU"/>
        </w:rPr>
        <w:t>mgcv</w:t>
      </w:r>
      <w:proofErr w:type="spellEnd"/>
      <w:r>
        <w:rPr>
          <w:lang w:val="en-AU"/>
        </w:rPr>
        <w:t xml:space="preserve"> with </w:t>
      </w:r>
      <w:r w:rsidRPr="007D15B8">
        <w:rPr>
          <w:lang w:val="en-AU"/>
        </w:rPr>
        <w:t>latent dynamic components for time series analysis and forecasting.</w:t>
      </w:r>
      <w:r>
        <w:rPr>
          <w:lang w:val="en-AU"/>
        </w:rPr>
        <w:t xml:space="preserve"> </w:t>
      </w:r>
      <w:r w:rsidR="00B10595">
        <w:rPr>
          <w:lang w:val="en-AU"/>
        </w:rPr>
        <w:t>Keys t</w:t>
      </w:r>
      <w:r>
        <w:rPr>
          <w:lang w:val="en-AU"/>
        </w:rPr>
        <w:t>o</w:t>
      </w:r>
      <w:r w:rsidR="00B10595">
        <w:rPr>
          <w:lang w:val="en-AU"/>
        </w:rPr>
        <w:t xml:space="preserve"> </w:t>
      </w:r>
      <w:proofErr w:type="spellStart"/>
      <w:r w:rsidRPr="007D15B8">
        <w:rPr>
          <w:i/>
          <w:iCs/>
          <w:lang w:val="en-AU"/>
        </w:rPr>
        <w:t>mvgam</w:t>
      </w:r>
      <w:r>
        <w:rPr>
          <w:lang w:val="en-AU"/>
        </w:rPr>
        <w:t>’s</w:t>
      </w:r>
      <w:proofErr w:type="spellEnd"/>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 </w:instrText>
      </w:r>
      <w:r w:rsidR="00753A3D">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EN.CITE.DATA </w:instrText>
      </w:r>
      <w:r w:rsidR="00753A3D">
        <w:rPr>
          <w:lang w:val="en-AU"/>
        </w:rPr>
      </w:r>
      <w:r w:rsidR="00753A3D">
        <w:rPr>
          <w:lang w:val="en-AU"/>
        </w:rPr>
        <w:fldChar w:fldCharType="end"/>
      </w:r>
      <w:r w:rsidR="00796D40">
        <w:rPr>
          <w:lang w:val="en-AU"/>
        </w:rPr>
      </w:r>
      <w:r w:rsidR="00796D40">
        <w:rPr>
          <w:lang w:val="en-AU"/>
        </w:rPr>
        <w:fldChar w:fldCharType="separate"/>
      </w:r>
      <w:r w:rsidR="00753A3D">
        <w:rPr>
          <w:noProof/>
          <w:lang w:val="en-AU"/>
        </w:rPr>
        <w:t>(Dietze 2017, Dietze et al. 2018, White et al. 2019)</w:t>
      </w:r>
      <w:r w:rsidR="00796D40">
        <w:rPr>
          <w:lang w:val="en-AU"/>
        </w:rPr>
        <w:fldChar w:fldCharType="end"/>
      </w:r>
      <w:r w:rsidR="00557128">
        <w:rPr>
          <w:lang w:val="en-AU"/>
        </w:rPr>
        <w:t>.</w:t>
      </w:r>
    </w:p>
    <w:p w14:paraId="54D0AD9F" w14:textId="77777777" w:rsidR="00573AD0" w:rsidRDefault="00573AD0" w:rsidP="00573AD0">
      <w:pPr>
        <w:rPr>
          <w:lang w:val="en-AU"/>
        </w:rPr>
      </w:pPr>
    </w:p>
    <w:p w14:paraId="79C05E05" w14:textId="6C5C2DD7" w:rsidR="00CD28A7" w:rsidRDefault="0040026A" w:rsidP="00CD28A7">
      <w:pPr>
        <w:rPr>
          <w:lang w:val="en-AU"/>
        </w:rPr>
      </w:pPr>
      <w:r w:rsidRPr="0040026A">
        <w:rPr>
          <w:lang w:val="en-AU"/>
        </w:rPr>
        <w:t xml:space="preserve">Notably, JAGS model files and all data necessary to condition the model are made available to the user in </w:t>
      </w:r>
      <w:proofErr w:type="spellStart"/>
      <w:r w:rsidRPr="0040026A">
        <w:rPr>
          <w:i/>
          <w:iCs/>
          <w:lang w:val="en-AU"/>
        </w:rPr>
        <w:t>mvgam</w:t>
      </w:r>
      <w:proofErr w:type="spellEnd"/>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17" w:history="1">
        <w:r w:rsidR="005A558A" w:rsidRPr="005442CB">
          <w:rPr>
            <w:rStyle w:val="Hyperlink"/>
            <w:lang w:val="en-AU"/>
          </w:rPr>
          <w:t>https://rpubs.com/NickClark47/mvgam</w:t>
        </w:r>
      </w:hyperlink>
      <w:r w:rsidR="005A558A">
        <w:rPr>
          <w:lang w:val="en-AU"/>
        </w:rPr>
        <w:t xml:space="preserve">, </w:t>
      </w:r>
      <w:hyperlink r:id="rId18" w:history="1">
        <w:r w:rsidR="005A558A" w:rsidRPr="005442CB">
          <w:rPr>
            <w:rStyle w:val="Hyperlink"/>
            <w:lang w:val="en-AU"/>
          </w:rPr>
          <w:t>https://rpubs.com/NickClark47/mvgam2</w:t>
        </w:r>
      </w:hyperlink>
      <w:r w:rsidR="005A558A">
        <w:rPr>
          <w:lang w:val="en-AU"/>
        </w:rPr>
        <w:t xml:space="preserve">, </w:t>
      </w:r>
      <w:hyperlink r:id="rId19" w:history="1">
        <w:r w:rsidR="005A558A" w:rsidRPr="005442CB">
          <w:rPr>
            <w:rStyle w:val="Hyperlink"/>
            <w:lang w:val="en-AU"/>
          </w:rPr>
          <w:t>https://rpubs.com/NickClark47/mvgam3</w:t>
        </w:r>
      </w:hyperlink>
      <w:r w:rsidR="005A558A">
        <w:rPr>
          <w:lang w:val="en-AU"/>
        </w:rPr>
        <w:t xml:space="preserve">) discuss a range of models that can be fitted and interrogated with </w:t>
      </w:r>
      <w:proofErr w:type="spellStart"/>
      <w:r w:rsidR="005A558A" w:rsidRPr="005A558A">
        <w:rPr>
          <w:i/>
          <w:iCs/>
          <w:lang w:val="en-AU"/>
        </w:rPr>
        <w:t>mvgam</w:t>
      </w:r>
      <w:proofErr w:type="spellEnd"/>
      <w:r w:rsidR="005A558A">
        <w:rPr>
          <w:lang w:val="en-AU"/>
        </w:rPr>
        <w:t>, however w</w:t>
      </w:r>
      <w:r w:rsidR="00CD28A7">
        <w:rPr>
          <w:lang w:val="en-AU"/>
        </w:rPr>
        <w:t>e see several avenues for improving model flexibility and estimation. These include but are not limited to:</w:t>
      </w:r>
    </w:p>
    <w:p w14:paraId="1E416715" w14:textId="77777777" w:rsidR="0040026A" w:rsidRDefault="0040026A" w:rsidP="003062ED">
      <w:pPr>
        <w:rPr>
          <w:lang w:val="en-AU"/>
        </w:rPr>
      </w:pPr>
    </w:p>
    <w:p w14:paraId="0E108D6A" w14:textId="00A42C8A" w:rsidR="00AA525E" w:rsidRDefault="00AA525E" w:rsidP="00AA525E">
      <w:pPr>
        <w:pStyle w:val="ListParagraph"/>
        <w:numPr>
          <w:ilvl w:val="0"/>
          <w:numId w:val="6"/>
        </w:numPr>
        <w:rPr>
          <w:lang w:val="en-AU"/>
        </w:rPr>
      </w:pPr>
      <w:r>
        <w:rPr>
          <w:lang w:val="en-AU"/>
        </w:rPr>
        <w:t>Implement</w:t>
      </w:r>
      <w:r w:rsidR="00CD28A7">
        <w:rPr>
          <w:lang w:val="en-AU"/>
        </w:rPr>
        <w:t>ations</w:t>
      </w:r>
      <w:r>
        <w:rPr>
          <w:lang w:val="en-AU"/>
        </w:rPr>
        <w:t xml:space="preserve"> in </w:t>
      </w:r>
      <w:r w:rsidR="00CD28A7">
        <w:rPr>
          <w:lang w:val="en-AU"/>
        </w:rPr>
        <w:t xml:space="preserve">the </w:t>
      </w:r>
      <w:r>
        <w:rPr>
          <w:lang w:val="en-AU"/>
        </w:rPr>
        <w:t>STAN</w:t>
      </w:r>
      <w:r w:rsidR="00CD28A7">
        <w:rPr>
          <w:lang w:val="en-AU"/>
        </w:rPr>
        <w:t xml:space="preserve"> probabilistic programming language</w:t>
      </w:r>
      <w:r>
        <w:rPr>
          <w:lang w:val="en-AU"/>
        </w:rPr>
        <w:t>, which uses</w:t>
      </w:r>
      <w:r w:rsidRPr="00AA525E">
        <w:rPr>
          <w:lang w:val="en-AU"/>
        </w:rPr>
        <w:t xml:space="preserve"> Hamiltonian Monte Carlo </w:t>
      </w:r>
      <w:r>
        <w:rPr>
          <w:lang w:val="en-AU"/>
        </w:rPr>
        <w:t xml:space="preserve">to more efficiently sample from </w:t>
      </w:r>
      <w:r w:rsidRPr="00AA525E">
        <w:rPr>
          <w:lang w:val="en-AU"/>
        </w:rPr>
        <w:t>complex</w:t>
      </w:r>
      <w:r>
        <w:rPr>
          <w:lang w:val="en-AU"/>
        </w:rPr>
        <w:t xml:space="preserve"> </w:t>
      </w:r>
      <w:r w:rsidRPr="00AA525E">
        <w:rPr>
          <w:lang w:val="en-AU"/>
        </w:rPr>
        <w:t>posteriors</w:t>
      </w:r>
      <w:r>
        <w:rPr>
          <w:lang w:val="en-AU"/>
        </w:rPr>
        <w:t xml:space="preserve"> as well as </w:t>
      </w:r>
      <w:r w:rsidRPr="00AA525E">
        <w:rPr>
          <w:lang w:val="en-AU"/>
        </w:rPr>
        <w:t xml:space="preserve">more in-depth diagnostics to identify problems with posterior estimation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p>
    <w:p w14:paraId="354D4D6D" w14:textId="64A58B53" w:rsidR="00E44FFC" w:rsidRDefault="00E44FFC" w:rsidP="00AA525E">
      <w:pPr>
        <w:pStyle w:val="ListParagraph"/>
        <w:numPr>
          <w:ilvl w:val="0"/>
          <w:numId w:val="6"/>
        </w:numPr>
        <w:rPr>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F47BAC">
        <w:rPr>
          <w:lang w:val="en-AU"/>
        </w:rPr>
        <w:instrText xml:space="preserve"> ADDIN EN.CITE &lt;EndNote&gt;&lt;Cite&gt;&lt;Author&gt;Simpson&lt;/Author&gt;&lt;Year&gt;2017&lt;/Year&gt;&lt;RecNum&gt;2621&lt;/RecNum&gt;&lt;DisplayText&gt;(Simpson et al. 2017)&lt;/DisplayText&gt;&lt;record&gt;&lt;rec-number&gt;2621&lt;/rec-number&gt;&lt;foreign-keys&gt;&lt;key app="EN" db-id="f9axttepoe0zx2etvp55p52mvdv9fw55dzaf" timestamp="1645394834" guid="a37e5af1-ecee-4b29-b13b-9898d70f5ba0"&gt;2621&lt;/key&gt;&lt;/foreign-keys&gt;&lt;ref-type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79C9107E" w14:textId="60DAB696" w:rsidR="00AA525E" w:rsidRDefault="00AB3EE6" w:rsidP="00AA525E">
      <w:pPr>
        <w:pStyle w:val="ListParagraph"/>
        <w:numPr>
          <w:ilvl w:val="0"/>
          <w:numId w:val="6"/>
        </w:numPr>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2159A200" w:rsidR="004C71CB" w:rsidRDefault="00AB3EE6" w:rsidP="00AA525E">
      <w:pPr>
        <w:pStyle w:val="ListParagraph"/>
        <w:numPr>
          <w:ilvl w:val="0"/>
          <w:numId w:val="6"/>
        </w:numPr>
        <w:rPr>
          <w:lang w:val="en-AU"/>
        </w:rPr>
      </w:pPr>
      <w:r>
        <w:rPr>
          <w:lang w:val="en-AU"/>
        </w:rPr>
        <w:t>The i</w:t>
      </w:r>
      <w:r w:rsidR="004C71CB">
        <w:rPr>
          <w:lang w:val="en-AU"/>
        </w:rPr>
        <w:t>ncorporat</w:t>
      </w:r>
      <w:r>
        <w:rPr>
          <w:lang w:val="en-AU"/>
        </w:rPr>
        <w:t>ion of</w:t>
      </w:r>
      <w:r w:rsidR="004C71CB">
        <w:rPr>
          <w:lang w:val="en-AU"/>
        </w:rPr>
        <w:t xml:space="preserve"> covariates into the latent </w:t>
      </w:r>
      <w:r w:rsidR="00751F09">
        <w:rPr>
          <w:lang w:val="en-AU"/>
        </w:rPr>
        <w:t>factor</w:t>
      </w:r>
      <w:r w:rsidR="006215D8">
        <w:rPr>
          <w:lang w:val="en-AU"/>
        </w:rPr>
        <w:t xml:space="preserve"> model</w:t>
      </w:r>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77777777" w:rsidR="001B3976" w:rsidRPr="003062ED" w:rsidRDefault="001B3976" w:rsidP="00F95C68">
      <w:pPr>
        <w:rPr>
          <w:lang w:val="en-AU"/>
        </w:rPr>
      </w:pPr>
    </w:p>
    <w:p w14:paraId="5B38C542" w14:textId="7A5D70C3" w:rsidR="00A73778" w:rsidRPr="00573AD0" w:rsidRDefault="00573AD0" w:rsidP="00F95C68">
      <w:pPr>
        <w:rPr>
          <w:b/>
          <w:bCs/>
          <w:lang w:val="en-AU"/>
        </w:rPr>
      </w:pPr>
      <w:r w:rsidRPr="00573AD0">
        <w:rPr>
          <w:b/>
          <w:bCs/>
          <w:lang w:val="en-AU"/>
        </w:rPr>
        <w:t>CONCLUSION</w:t>
      </w:r>
    </w:p>
    <w:p w14:paraId="6DBBEAFD" w14:textId="2D5EA7FB" w:rsidR="00573AD0" w:rsidRDefault="00573AD0" w:rsidP="00987267">
      <w:pPr>
        <w:rPr>
          <w:lang w:val="en-AU"/>
        </w:rPr>
      </w:pPr>
      <w:r w:rsidRPr="00573AD0">
        <w:rPr>
          <w:lang w:val="en-AU"/>
        </w:rPr>
        <w:t xml:space="preserve">The </w:t>
      </w:r>
      <w:r>
        <w:rPr>
          <w:lang w:val="en-AU"/>
        </w:rPr>
        <w:t>R</w:t>
      </w:r>
      <w:r w:rsidRPr="00573AD0">
        <w:rPr>
          <w:lang w:val="en-AU"/>
        </w:rPr>
        <w:t xml:space="preserve"> package </w:t>
      </w:r>
      <w:proofErr w:type="spellStart"/>
      <w:r w:rsidRPr="00573AD0">
        <w:rPr>
          <w:i/>
          <w:iCs/>
          <w:lang w:val="en-AU"/>
        </w:rPr>
        <w:t>mvgam</w:t>
      </w:r>
      <w:proofErr w:type="spellEnd"/>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fitting 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t xml:space="preserve">associated with smooth extrapolation </w:t>
      </w:r>
      <w:r w:rsidR="00987267">
        <w:rPr>
          <w:lang w:val="en-AU"/>
        </w:rPr>
        <w:t xml:space="preserve">are not limited to ecology however, as the need to 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detail in </w:t>
      </w:r>
      <w:r w:rsidR="00E47D8F">
        <w:rPr>
          <w:lang w:val="en-AU"/>
        </w:rPr>
        <w:t>Appendi</w:t>
      </w:r>
      <w:r w:rsidR="005858BB">
        <w:rPr>
          <w:lang w:val="en-AU"/>
        </w:rPr>
        <w:t>x S1</w:t>
      </w:r>
      <w:r w:rsidR="00E47D8F">
        <w:rPr>
          <w:lang w:val="en-AU"/>
        </w:rPr>
        <w:t xml:space="preserve"> and in </w:t>
      </w:r>
      <w:r w:rsidR="00753A3D">
        <w:rPr>
          <w:lang w:val="en-AU"/>
        </w:rPr>
        <w:t xml:space="preserve">the </w:t>
      </w:r>
      <w:proofErr w:type="spellStart"/>
      <w:r w:rsidR="00753A3D" w:rsidRPr="00753A3D">
        <w:rPr>
          <w:i/>
          <w:iCs/>
          <w:lang w:val="en-AU"/>
        </w:rPr>
        <w:t>mvgam</w:t>
      </w:r>
      <w:proofErr w:type="spellEnd"/>
      <w:r w:rsidR="00753A3D">
        <w:rPr>
          <w:lang w:val="en-AU"/>
        </w:rPr>
        <w:t xml:space="preserve"> package’s vignettes)</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proofErr w:type="spellStart"/>
      <w:r w:rsidR="004D026F" w:rsidRPr="004D026F">
        <w:rPr>
          <w:i/>
          <w:iCs/>
          <w:lang w:val="en-AU"/>
        </w:rPr>
        <w:t>mvgam</w:t>
      </w:r>
      <w:proofErr w:type="spellEnd"/>
      <w:r w:rsidR="004D026F">
        <w:rPr>
          <w:lang w:val="en-AU"/>
        </w:rPr>
        <w:t xml:space="preserve"> can become a vital addition to the applied ecologist’s analytical toolbox.</w:t>
      </w:r>
    </w:p>
    <w:p w14:paraId="42400C8E" w14:textId="77777777" w:rsidR="00573AD0" w:rsidRDefault="00573AD0" w:rsidP="00F95C68">
      <w:pPr>
        <w:rPr>
          <w:lang w:val="en-AU"/>
        </w:rPr>
      </w:pPr>
    </w:p>
    <w:p w14:paraId="6E45C8DF" w14:textId="763B0B6F" w:rsidR="00A41CCC" w:rsidRPr="0070486B" w:rsidRDefault="00A41CCC" w:rsidP="00F95C68">
      <w:pPr>
        <w:rPr>
          <w:b/>
          <w:bCs/>
          <w:lang w:val="en-AU"/>
        </w:rPr>
      </w:pPr>
      <w:r w:rsidRPr="0070486B">
        <w:rPr>
          <w:b/>
          <w:bCs/>
          <w:lang w:val="en-AU"/>
        </w:rPr>
        <w:t>ACKNOWLEDGEMENTS</w:t>
      </w:r>
    </w:p>
    <w:p w14:paraId="52329B3B" w14:textId="6AD9EDFE" w:rsidR="00A41CCC" w:rsidRDefault="00A41CCC" w:rsidP="00F95C68">
      <w:pPr>
        <w:rPr>
          <w:lang w:val="en-AU"/>
        </w:rPr>
      </w:pPr>
      <w:r>
        <w:rPr>
          <w:lang w:val="en-AU"/>
        </w:rPr>
        <w:t xml:space="preserve">NOAA temperature data was supplied by </w:t>
      </w:r>
      <w:r w:rsidRPr="00A41CCC">
        <w:rPr>
          <w:lang w:val="en-AU"/>
        </w:rPr>
        <w:t>Daniel Ruiz-</w:t>
      </w:r>
      <w:proofErr w:type="spellStart"/>
      <w:r w:rsidRPr="00A41CCC">
        <w:rPr>
          <w:lang w:val="en-AU"/>
        </w:rPr>
        <w:t>Carrascal</w:t>
      </w:r>
      <w:proofErr w:type="spellEnd"/>
      <w:r>
        <w:rPr>
          <w:lang w:val="en-AU"/>
        </w:rPr>
        <w:t xml:space="preserve"> as part of the 2021 NEON Ecological Forecasting Challenge.</w:t>
      </w:r>
    </w:p>
    <w:p w14:paraId="458C0A75" w14:textId="2879F49C" w:rsidR="00024124" w:rsidRDefault="00024124" w:rsidP="00F95C68">
      <w:pPr>
        <w:rPr>
          <w:lang w:val="en-AU"/>
        </w:rPr>
      </w:pPr>
    </w:p>
    <w:p w14:paraId="69A9D0CC" w14:textId="44D861B8" w:rsidR="00024124" w:rsidRPr="00024124" w:rsidRDefault="00024124" w:rsidP="00F95C68">
      <w:pPr>
        <w:rPr>
          <w:b/>
          <w:bCs/>
          <w:lang w:val="en-AU"/>
        </w:rPr>
      </w:pPr>
      <w:r w:rsidRPr="00024124">
        <w:rPr>
          <w:b/>
          <w:bCs/>
          <w:lang w:val="en-AU"/>
        </w:rPr>
        <w:t>SUPPLEMENTARY MATERIALS</w:t>
      </w:r>
    </w:p>
    <w:p w14:paraId="3C29A7F6" w14:textId="258C2601" w:rsidR="00024124" w:rsidRDefault="00024124" w:rsidP="00F95C68">
      <w:pPr>
        <w:rPr>
          <w:lang w:val="en-AU"/>
        </w:rPr>
      </w:pPr>
      <w:r>
        <w:rPr>
          <w:lang w:val="en-AU"/>
        </w:rPr>
        <w:t xml:space="preserve">Appendix S1: </w:t>
      </w:r>
      <w:r w:rsidRPr="00024124">
        <w:rPr>
          <w:lang w:val="en-AU"/>
        </w:rPr>
        <w:t xml:space="preserve">Univariate dynamic GAMs, model comparison and data assimilation using the </w:t>
      </w:r>
      <w:proofErr w:type="spellStart"/>
      <w:r w:rsidRPr="00024124">
        <w:rPr>
          <w:i/>
          <w:iCs/>
          <w:lang w:val="en-AU"/>
        </w:rPr>
        <w:t>mvgam</w:t>
      </w:r>
      <w:proofErr w:type="spellEnd"/>
      <w:r w:rsidRPr="00024124">
        <w:rPr>
          <w:lang w:val="en-AU"/>
        </w:rPr>
        <w:t xml:space="preserve"> package for R</w:t>
      </w:r>
    </w:p>
    <w:p w14:paraId="0C9AC5E4" w14:textId="28A660EB" w:rsidR="00024124" w:rsidRDefault="00024124" w:rsidP="00F95C68">
      <w:pPr>
        <w:rPr>
          <w:lang w:val="en-AU"/>
        </w:rPr>
      </w:pPr>
    </w:p>
    <w:p w14:paraId="11E0EDD7" w14:textId="6D763680" w:rsidR="00024124" w:rsidRDefault="00024124" w:rsidP="00F95C68">
      <w:pPr>
        <w:rPr>
          <w:lang w:val="en-AU"/>
        </w:rPr>
      </w:pPr>
      <w:r>
        <w:rPr>
          <w:lang w:val="en-AU"/>
        </w:rPr>
        <w:t>Appendix S</w:t>
      </w:r>
      <w:r w:rsidR="006B2306">
        <w:rPr>
          <w:lang w:val="en-AU"/>
        </w:rPr>
        <w:t>2</w:t>
      </w:r>
      <w:r>
        <w:rPr>
          <w:lang w:val="en-AU"/>
        </w:rPr>
        <w:t xml:space="preserve">: Multivariate dynamic GAMs using the </w:t>
      </w:r>
      <w:proofErr w:type="spellStart"/>
      <w:r w:rsidRPr="00024124">
        <w:rPr>
          <w:i/>
          <w:iCs/>
          <w:lang w:val="en-AU"/>
        </w:rPr>
        <w:t>mvgam</w:t>
      </w:r>
      <w:proofErr w:type="spellEnd"/>
      <w:r w:rsidRPr="00024124">
        <w:rPr>
          <w:lang w:val="en-AU"/>
        </w:rPr>
        <w:t xml:space="preserve"> package for R</w:t>
      </w:r>
    </w:p>
    <w:p w14:paraId="47F5D5A4" w14:textId="3D11D935" w:rsidR="00024124" w:rsidRDefault="00024124" w:rsidP="00F95C68">
      <w:pPr>
        <w:rPr>
          <w:lang w:val="en-AU"/>
        </w:rPr>
      </w:pPr>
    </w:p>
    <w:p w14:paraId="70C69DEB" w14:textId="464E545F" w:rsidR="00024124" w:rsidRDefault="00024124" w:rsidP="00F95C68">
      <w:pPr>
        <w:rPr>
          <w:lang w:val="en-AU"/>
        </w:rPr>
      </w:pPr>
      <w:r>
        <w:rPr>
          <w:lang w:val="en-AU"/>
        </w:rPr>
        <w:t xml:space="preserve">Appendix S3: Distributed lag dynamic GAMs using the </w:t>
      </w:r>
      <w:proofErr w:type="spellStart"/>
      <w:r w:rsidRPr="00024124">
        <w:rPr>
          <w:i/>
          <w:iCs/>
          <w:lang w:val="en-AU"/>
        </w:rPr>
        <w:t>mvgam</w:t>
      </w:r>
      <w:proofErr w:type="spellEnd"/>
      <w:r w:rsidRPr="00024124">
        <w:rPr>
          <w:lang w:val="en-AU"/>
        </w:rPr>
        <w:t xml:space="preserve"> package for R</w:t>
      </w:r>
    </w:p>
    <w:p w14:paraId="46078A8A" w14:textId="2A5ABBA8" w:rsidR="006C3343" w:rsidRDefault="006C3343" w:rsidP="00F95C68">
      <w:pPr>
        <w:rPr>
          <w:lang w:val="en-AU"/>
        </w:rPr>
      </w:pPr>
    </w:p>
    <w:p w14:paraId="75DDE89B" w14:textId="0AD67FBF" w:rsidR="006C3343" w:rsidRDefault="006C3343" w:rsidP="00F95C68">
      <w:pPr>
        <w:rPr>
          <w:lang w:val="en-AU"/>
        </w:rPr>
      </w:pPr>
      <w:r>
        <w:rPr>
          <w:lang w:val="en-AU"/>
        </w:rPr>
        <w:t>Appendix S4: Supplementary figures</w:t>
      </w:r>
    </w:p>
    <w:p w14:paraId="4EDCF43F" w14:textId="77777777" w:rsidR="00A41CCC" w:rsidRDefault="00A41CCC" w:rsidP="00F95C68">
      <w:pPr>
        <w:rPr>
          <w:lang w:val="en-AU"/>
        </w:rPr>
      </w:pPr>
    </w:p>
    <w:p w14:paraId="2A2BAFEF" w14:textId="460E25B4" w:rsidR="00A41CCC" w:rsidRPr="0070486B" w:rsidRDefault="00A41CCC" w:rsidP="00F95C68">
      <w:pPr>
        <w:rPr>
          <w:b/>
          <w:bCs/>
          <w:lang w:val="en-AU"/>
        </w:rPr>
      </w:pPr>
      <w:r w:rsidRPr="0070486B">
        <w:rPr>
          <w:b/>
          <w:bCs/>
          <w:lang w:val="en-AU"/>
        </w:rPr>
        <w:t>REFERENCES</w:t>
      </w:r>
    </w:p>
    <w:p w14:paraId="0C10DD92" w14:textId="77777777" w:rsidR="00F47BAC" w:rsidRPr="00F47BAC" w:rsidRDefault="00AB440A" w:rsidP="00F47BAC">
      <w:pPr>
        <w:pStyle w:val="EndNoteBibliography"/>
        <w:ind w:left="720" w:hanging="720"/>
      </w:pPr>
      <w:r>
        <w:rPr>
          <w:lang w:val="en-AU"/>
        </w:rPr>
        <w:lastRenderedPageBreak/>
        <w:fldChar w:fldCharType="begin"/>
      </w:r>
      <w:r>
        <w:rPr>
          <w:lang w:val="en-AU"/>
        </w:rPr>
        <w:instrText xml:space="preserve"> ADDIN EN.REFLIST </w:instrText>
      </w:r>
      <w:r>
        <w:rPr>
          <w:lang w:val="en-AU"/>
        </w:rPr>
        <w:fldChar w:fldCharType="separate"/>
      </w:r>
      <w:r w:rsidR="00F47BAC" w:rsidRPr="00F47BAC">
        <w:t xml:space="preserve">Auger‐Méthé, M., K. Newman, D. Cole, F. Empacher, R. Gryba, A. A. King, V. Leos‐Barajas, J. Mills Flemming, A. Nielsen, and G. Petris. 2021. A guide to state–space modeling of ecological time series. Ecological Monographs </w:t>
      </w:r>
      <w:r w:rsidR="00F47BAC" w:rsidRPr="00F47BAC">
        <w:rPr>
          <w:b/>
        </w:rPr>
        <w:t>91</w:t>
      </w:r>
      <w:r w:rsidR="00F47BAC" w:rsidRPr="00F47BAC">
        <w:t>:e01470.</w:t>
      </w:r>
    </w:p>
    <w:p w14:paraId="611260CA" w14:textId="77777777" w:rsidR="00F47BAC" w:rsidRPr="00F47BAC" w:rsidRDefault="00F47BAC" w:rsidP="00F47BAC">
      <w:pPr>
        <w:pStyle w:val="EndNoteBibliography"/>
        <w:ind w:left="720" w:hanging="720"/>
      </w:pPr>
      <w:r w:rsidRPr="00F47BAC">
        <w:t>Bhattacharya, A., and D. B. Dunson. 2011. Sparse Bayesian infinite factor models. Biometrika:291-306.</w:t>
      </w:r>
    </w:p>
    <w:p w14:paraId="70456870" w14:textId="77777777" w:rsidR="00F47BAC" w:rsidRPr="00F47BAC" w:rsidRDefault="00F47BAC" w:rsidP="00F47BAC">
      <w:pPr>
        <w:pStyle w:val="EndNoteBibliography"/>
        <w:ind w:left="720" w:hanging="720"/>
      </w:pPr>
      <w:r w:rsidRPr="00F47BAC">
        <w:t xml:space="preserve">Camara, A. J. A., G. C. Franco, V. A. Reisen, and P. Bondon. 2021. Generalized additive model for count time series: An application to quantify the impact of air pollutants on human health. Pesquisa Operacional </w:t>
      </w:r>
      <w:r w:rsidRPr="00F47BAC">
        <w:rPr>
          <w:b/>
        </w:rPr>
        <w:t>41</w:t>
      </w:r>
      <w:r w:rsidRPr="00F47BAC">
        <w:t>.</w:t>
      </w:r>
    </w:p>
    <w:p w14:paraId="5A67EA0F" w14:textId="77777777" w:rsidR="00F47BAC" w:rsidRPr="00F47BAC" w:rsidRDefault="00F47BAC" w:rsidP="00F47BAC">
      <w:pPr>
        <w:pStyle w:val="EndNoteBibliography"/>
        <w:ind w:left="720" w:hanging="720"/>
      </w:pPr>
      <w:r w:rsidRPr="00F47BAC">
        <w:t xml:space="preserve">Carpenter, B., A. Gelman, M. D. Hoffman, D. Lee, B. Goodrich, M. Betancourt, M. Brubaker, J. Guo, P. Li, and A. Riddell. 2017. Stan: A probabilistic programming language. Journal of Statistical Software </w:t>
      </w:r>
      <w:r w:rsidRPr="00F47BAC">
        <w:rPr>
          <w:b/>
        </w:rPr>
        <w:t>76</w:t>
      </w:r>
      <w:r w:rsidRPr="00F47BAC">
        <w:t>.</w:t>
      </w:r>
    </w:p>
    <w:p w14:paraId="62A6D4E9" w14:textId="77777777" w:rsidR="00F47BAC" w:rsidRPr="00F47BAC" w:rsidRDefault="00F47BAC" w:rsidP="00F47BAC">
      <w:pPr>
        <w:pStyle w:val="EndNoteBibliography"/>
        <w:ind w:left="720" w:hanging="720"/>
      </w:pPr>
      <w:r w:rsidRPr="00F47BAC">
        <w:t xml:space="preserve">Choler, P., R. Michalet, and R. M. Callaway. 2001. Facilitation and competition on gradients in alpine plant communities. Ecology </w:t>
      </w:r>
      <w:r w:rsidRPr="00F47BAC">
        <w:rPr>
          <w:b/>
        </w:rPr>
        <w:t>82</w:t>
      </w:r>
      <w:r w:rsidRPr="00F47BAC">
        <w:t>:3295-3308.</w:t>
      </w:r>
    </w:p>
    <w:p w14:paraId="2EE529CC" w14:textId="77777777" w:rsidR="00F47BAC" w:rsidRPr="00F47BAC" w:rsidRDefault="00F47BAC" w:rsidP="00F47BAC">
      <w:pPr>
        <w:pStyle w:val="EndNoteBibliography"/>
        <w:ind w:left="720" w:hanging="720"/>
      </w:pPr>
      <w:r w:rsidRPr="00F47BAC">
        <w:t xml:space="preserve">Clark, D. D. 1995. Lower temperature limits for activity of several Ixodid ticks (Acari: Ixodidae): effects of body size and rate of temperature change. Journal of Medical Entomology </w:t>
      </w:r>
      <w:r w:rsidRPr="00F47BAC">
        <w:rPr>
          <w:b/>
        </w:rPr>
        <w:t>32</w:t>
      </w:r>
      <w:r w:rsidRPr="00F47BAC">
        <w:t>:449-452.</w:t>
      </w:r>
    </w:p>
    <w:p w14:paraId="194BAB6E" w14:textId="77777777" w:rsidR="00F47BAC" w:rsidRPr="00F47BAC" w:rsidRDefault="00F47BAC" w:rsidP="00F47BAC">
      <w:pPr>
        <w:pStyle w:val="EndNoteBibliography"/>
        <w:ind w:left="720" w:hanging="720"/>
      </w:pPr>
      <w:r w:rsidRPr="00F47BAC">
        <w:t>Clark, N. J., J. T. Kerry, and C. I. Fraser. 2020. Rapid winter warming could disrupt coastal marine fish community structure. Nature Climate Change:DOI: 10.1038/s41558-41020-40838-41555.</w:t>
      </w:r>
    </w:p>
    <w:p w14:paraId="1A87AE47" w14:textId="77777777" w:rsidR="00F47BAC" w:rsidRPr="00F47BAC" w:rsidRDefault="00F47BAC" w:rsidP="00F47BAC">
      <w:pPr>
        <w:pStyle w:val="EndNoteBibliography"/>
        <w:ind w:left="720" w:hanging="720"/>
      </w:pPr>
      <w:r w:rsidRPr="00F47BAC">
        <w:t xml:space="preserve">De Stefani, J., Y.-A. Le Borgne, O. Caelen, D. Hattab, and G. Bontempi. 2019. Batch and incremental dynamic factor machine learning for multivariate and multi-step-ahead forecasting. International Journal of Data Science and Analytics </w:t>
      </w:r>
      <w:r w:rsidRPr="00F47BAC">
        <w:rPr>
          <w:b/>
        </w:rPr>
        <w:t>7</w:t>
      </w:r>
      <w:r w:rsidRPr="00F47BAC">
        <w:t>:311-329.</w:t>
      </w:r>
    </w:p>
    <w:p w14:paraId="3AF8078F" w14:textId="77777777" w:rsidR="00F47BAC" w:rsidRPr="00F47BAC" w:rsidRDefault="00F47BAC" w:rsidP="00F47BAC">
      <w:pPr>
        <w:pStyle w:val="EndNoteBibliography"/>
        <w:ind w:left="720" w:hanging="720"/>
      </w:pPr>
      <w:r w:rsidRPr="00F47BAC">
        <w:t xml:space="preserve">Dietze, M. C. 2017. Prediction in ecology: a first-principles framework. Ecological Applications </w:t>
      </w:r>
      <w:r w:rsidRPr="00F47BAC">
        <w:rPr>
          <w:b/>
        </w:rPr>
        <w:t>27</w:t>
      </w:r>
      <w:r w:rsidRPr="00F47BAC">
        <w:t>:2048-2060.</w:t>
      </w:r>
    </w:p>
    <w:p w14:paraId="72BD8B6C" w14:textId="77777777" w:rsidR="00F47BAC" w:rsidRPr="00F47BAC" w:rsidRDefault="00F47BAC" w:rsidP="00F47BAC">
      <w:pPr>
        <w:pStyle w:val="EndNoteBibliography"/>
        <w:ind w:left="720" w:hanging="720"/>
      </w:pPr>
      <w:r w:rsidRPr="00F47BAC">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F47BAC">
        <w:rPr>
          <w:b/>
        </w:rPr>
        <w:t>115</w:t>
      </w:r>
      <w:r w:rsidRPr="00F47BAC">
        <w:t>:1424-1432.</w:t>
      </w:r>
    </w:p>
    <w:p w14:paraId="6CAE8978" w14:textId="77777777" w:rsidR="00F47BAC" w:rsidRPr="00F47BAC" w:rsidRDefault="00F47BAC" w:rsidP="00F47BAC">
      <w:pPr>
        <w:pStyle w:val="EndNoteBibliography"/>
        <w:ind w:left="720" w:hanging="720"/>
      </w:pPr>
      <w:r w:rsidRPr="00F47BAC">
        <w:t xml:space="preserve">Dunn, P. K., and G. K. Smyth. 1996. Randomized quantile residuals. Journal of Computational and Graphical Statistics </w:t>
      </w:r>
      <w:r w:rsidRPr="00F47BAC">
        <w:rPr>
          <w:b/>
        </w:rPr>
        <w:t>5</w:t>
      </w:r>
      <w:r w:rsidRPr="00F47BAC">
        <w:t>:236-244.</w:t>
      </w:r>
    </w:p>
    <w:p w14:paraId="74CC1010" w14:textId="77777777" w:rsidR="00F47BAC" w:rsidRPr="00F47BAC" w:rsidRDefault="00F47BAC" w:rsidP="00F47BAC">
      <w:pPr>
        <w:pStyle w:val="EndNoteBibliography"/>
        <w:ind w:left="720" w:hanging="720"/>
      </w:pPr>
      <w:r w:rsidRPr="00F47BAC">
        <w:t xml:space="preserve">Elith, J., M. Kearney, and S. Phillips. 2010. The art of modelling range‐shifting species. Methods in Ecology and Evolution </w:t>
      </w:r>
      <w:r w:rsidRPr="00F47BAC">
        <w:rPr>
          <w:b/>
        </w:rPr>
        <w:t>1</w:t>
      </w:r>
      <w:r w:rsidRPr="00F47BAC">
        <w:t>:330-342.</w:t>
      </w:r>
    </w:p>
    <w:p w14:paraId="1C3926F4" w14:textId="77777777" w:rsidR="00F47BAC" w:rsidRPr="00F47BAC" w:rsidRDefault="00F47BAC" w:rsidP="00F47BAC">
      <w:pPr>
        <w:pStyle w:val="EndNoteBibliography"/>
        <w:ind w:left="720" w:hanging="720"/>
      </w:pPr>
      <w:r w:rsidRPr="00F47BAC">
        <w:t xml:space="preserve">Fox, E., M. Jordan, E. Sudderth, and A. Willsky. 2009. Sharing features among dynamical systems with beta processes. Advances in neural information processing systems </w:t>
      </w:r>
      <w:r w:rsidRPr="00F47BAC">
        <w:rPr>
          <w:b/>
        </w:rPr>
        <w:t>22</w:t>
      </w:r>
      <w:r w:rsidRPr="00F47BAC">
        <w:t>:549-557.</w:t>
      </w:r>
    </w:p>
    <w:p w14:paraId="67C0E0B8" w14:textId="77777777" w:rsidR="00F47BAC" w:rsidRPr="00F47BAC" w:rsidRDefault="00F47BAC" w:rsidP="00F47BAC">
      <w:pPr>
        <w:pStyle w:val="EndNoteBibliography"/>
        <w:ind w:left="720" w:hanging="720"/>
      </w:pPr>
      <w:r w:rsidRPr="00F47BAC">
        <w:t xml:space="preserve">Fox, E. B., E. B. Sudderth, M. I. Jordan, and A. S. Willsky. 2010. Bayesian nonparametric methods for learning Markov switching processes. IEEE Signal Processing Magazine </w:t>
      </w:r>
      <w:r w:rsidRPr="00F47BAC">
        <w:rPr>
          <w:b/>
        </w:rPr>
        <w:t>27</w:t>
      </w:r>
      <w:r w:rsidRPr="00F47BAC">
        <w:t>:43-54.</w:t>
      </w:r>
    </w:p>
    <w:p w14:paraId="77B93B33" w14:textId="77777777" w:rsidR="00F47BAC" w:rsidRPr="00F47BAC" w:rsidRDefault="00F47BAC" w:rsidP="00F47BAC">
      <w:pPr>
        <w:pStyle w:val="EndNoteBibliography"/>
        <w:ind w:left="720" w:hanging="720"/>
      </w:pPr>
      <w:r w:rsidRPr="00F47BAC">
        <w:t xml:space="preserve">Gabry, J., D. Simpson, A. Vehtari, M. Betancourt, and A. Gelman. 2019. Visualization in Bayesian workflow. Journal of the Royal Statistical Society: Series A (Statistics in Society) </w:t>
      </w:r>
      <w:r w:rsidRPr="00F47BAC">
        <w:rPr>
          <w:b/>
        </w:rPr>
        <w:t>182</w:t>
      </w:r>
      <w:r w:rsidRPr="00F47BAC">
        <w:t>:389-402.</w:t>
      </w:r>
    </w:p>
    <w:p w14:paraId="5049DDB0" w14:textId="77777777" w:rsidR="00F47BAC" w:rsidRPr="00F47BAC" w:rsidRDefault="00F47BAC" w:rsidP="00F47BAC">
      <w:pPr>
        <w:pStyle w:val="EndNoteBibliography"/>
        <w:ind w:left="720" w:hanging="720"/>
      </w:pPr>
      <w:r w:rsidRPr="00F47BAC">
        <w:t xml:space="preserve">Gasparrini, A. 2011. Distributed lag linear and non-linear models in R: the package dlnm. Journal of Statistical Software </w:t>
      </w:r>
      <w:r w:rsidRPr="00F47BAC">
        <w:rPr>
          <w:b/>
        </w:rPr>
        <w:t>43</w:t>
      </w:r>
      <w:r w:rsidRPr="00F47BAC">
        <w:t>:1.</w:t>
      </w:r>
    </w:p>
    <w:p w14:paraId="3ED72BAC" w14:textId="77777777" w:rsidR="00F47BAC" w:rsidRPr="00F47BAC" w:rsidRDefault="00F47BAC" w:rsidP="00F47BAC">
      <w:pPr>
        <w:pStyle w:val="EndNoteBibliography"/>
        <w:ind w:left="720" w:hanging="720"/>
      </w:pPr>
      <w:r w:rsidRPr="00F47BAC">
        <w:t>Gelman, A., J. Carlin, H. Stern, D. Dunson, A. Vehtari, and D. B. Rubin. 2017. Bayesian Data Analysis. Third edition. CRC Press, Boca Raton.</w:t>
      </w:r>
    </w:p>
    <w:p w14:paraId="620DF70C" w14:textId="77777777" w:rsidR="00F47BAC" w:rsidRPr="00F47BAC" w:rsidRDefault="00F47BAC" w:rsidP="00F47BAC">
      <w:pPr>
        <w:pStyle w:val="EndNoteBibliography"/>
        <w:ind w:left="720" w:hanging="720"/>
      </w:pPr>
      <w:r w:rsidRPr="00F47BAC">
        <w:t xml:space="preserve">Gneiting, T., and A. E. Raftery. 2007. Strictly proper scoring rules, prediction, and estimation. Journal of the American Statistical Association </w:t>
      </w:r>
      <w:r w:rsidRPr="00F47BAC">
        <w:rPr>
          <w:b/>
        </w:rPr>
        <w:t>102</w:t>
      </w:r>
      <w:r w:rsidRPr="00F47BAC">
        <w:t>:359-378.</w:t>
      </w:r>
    </w:p>
    <w:p w14:paraId="713120C5" w14:textId="77777777" w:rsidR="00F47BAC" w:rsidRPr="00F47BAC" w:rsidRDefault="00F47BAC" w:rsidP="00F47BAC">
      <w:pPr>
        <w:pStyle w:val="EndNoteBibliography"/>
        <w:ind w:left="720" w:hanging="720"/>
      </w:pPr>
      <w:r w:rsidRPr="00F47BAC">
        <w:lastRenderedPageBreak/>
        <w:t xml:space="preserve">Guisan, A., T. C. Edwards Jr, and T. Hastie. 2002. Generalized linear and generalized additive models in studies of species distributions: setting the scene. Ecological Modelling </w:t>
      </w:r>
      <w:r w:rsidRPr="00F47BAC">
        <w:rPr>
          <w:b/>
        </w:rPr>
        <w:t>157</w:t>
      </w:r>
      <w:r w:rsidRPr="00F47BAC">
        <w:t>:89-100.</w:t>
      </w:r>
    </w:p>
    <w:p w14:paraId="4B1184F8" w14:textId="77777777" w:rsidR="00F47BAC" w:rsidRPr="00F47BAC" w:rsidRDefault="00F47BAC" w:rsidP="00F47BAC">
      <w:pPr>
        <w:pStyle w:val="EndNoteBibliography"/>
        <w:ind w:left="720" w:hanging="720"/>
      </w:pPr>
      <w:r w:rsidRPr="00F47BAC">
        <w:t>Hastie, T. J., and R. J. Tibshirani. 1990. Generalized additive models. Taylor &amp; Francis, New York.</w:t>
      </w:r>
    </w:p>
    <w:p w14:paraId="68B71B76" w14:textId="77777777" w:rsidR="00F47BAC" w:rsidRPr="00F47BAC" w:rsidRDefault="00F47BAC" w:rsidP="00F47BAC">
      <w:pPr>
        <w:pStyle w:val="EndNoteBibliography"/>
        <w:ind w:left="720" w:hanging="720"/>
      </w:pPr>
      <w:r w:rsidRPr="00F47BAC">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25AE8D37" w14:textId="77777777" w:rsidR="00F47BAC" w:rsidRPr="00F47BAC" w:rsidRDefault="00F47BAC" w:rsidP="00F47BAC">
      <w:pPr>
        <w:pStyle w:val="EndNoteBibliography"/>
        <w:ind w:left="720" w:hanging="720"/>
      </w:pPr>
      <w:r w:rsidRPr="00F47BAC">
        <w:t xml:space="preserve">Hughes, T. P., J. T. Kerry, A. H. Baird, S. R. Connolly, A. Dietzel, C. M. Eakin, S. F. Heron, A. S. Hoey, M. O. Hoogenboom, G. Liu, M. J. McWilliam, R. J. Pears, M. S. Pratchett, W. J. Skirving, J. S. Stella, and G. Torda. 2018. Global warming transforms coral reef assemblages. Nature </w:t>
      </w:r>
      <w:r w:rsidRPr="00F47BAC">
        <w:rPr>
          <w:b/>
        </w:rPr>
        <w:t>556</w:t>
      </w:r>
      <w:r w:rsidRPr="00F47BAC">
        <w:t>:492-496.</w:t>
      </w:r>
    </w:p>
    <w:p w14:paraId="38F84A63" w14:textId="77777777" w:rsidR="00F47BAC" w:rsidRPr="00F47BAC" w:rsidRDefault="00F47BAC" w:rsidP="00F47BAC">
      <w:pPr>
        <w:pStyle w:val="EndNoteBibliography"/>
        <w:ind w:left="720" w:hanging="720"/>
      </w:pPr>
      <w:r w:rsidRPr="00F47BAC">
        <w:t xml:space="preserve">Hui, F. K. 2016. boral–Bayesian ordination and regression analysis of multivariate abundance data in R. Methods in Ecology and Evolution </w:t>
      </w:r>
      <w:r w:rsidRPr="00F47BAC">
        <w:rPr>
          <w:b/>
        </w:rPr>
        <w:t>7</w:t>
      </w:r>
      <w:r w:rsidRPr="00F47BAC">
        <w:t>:744-750.</w:t>
      </w:r>
    </w:p>
    <w:p w14:paraId="4DA915F3" w14:textId="77777777" w:rsidR="00F47BAC" w:rsidRPr="00F47BAC" w:rsidRDefault="00F47BAC" w:rsidP="00F47BAC">
      <w:pPr>
        <w:pStyle w:val="EndNoteBibliography"/>
        <w:ind w:left="720" w:hanging="720"/>
      </w:pPr>
      <w:r w:rsidRPr="00F47BAC">
        <w:t>Hyndman, R. J., and G. Athanasopoulos. 2018. Forecasting: principles and practice. OTexts.</w:t>
      </w:r>
    </w:p>
    <w:p w14:paraId="61FCD366" w14:textId="77777777" w:rsidR="00F47BAC" w:rsidRPr="00F47BAC" w:rsidRDefault="00F47BAC" w:rsidP="00F47BAC">
      <w:pPr>
        <w:pStyle w:val="EndNoteBibliography"/>
        <w:ind w:left="720" w:hanging="720"/>
      </w:pPr>
      <w:r w:rsidRPr="00F47BAC">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55FE9F30" w14:textId="77777777" w:rsidR="00F47BAC" w:rsidRPr="00F47BAC" w:rsidRDefault="00F47BAC" w:rsidP="00F47BAC">
      <w:pPr>
        <w:pStyle w:val="EndNoteBibliography"/>
        <w:ind w:left="720" w:hanging="720"/>
      </w:pPr>
      <w:r w:rsidRPr="00F47BAC">
        <w:t xml:space="preserve">Kaplan, I. C., G. D. Williams, N. A. Bond, A. J. Hermann, and S. A. Siedlecki. 2016. Cloudy with a chance of sardines: forecasting sardine distributions using regional climate models. Fisheries Oceanography </w:t>
      </w:r>
      <w:r w:rsidRPr="00F47BAC">
        <w:rPr>
          <w:b/>
        </w:rPr>
        <w:t>25</w:t>
      </w:r>
      <w:r w:rsidRPr="00F47BAC">
        <w:t>:15-27.</w:t>
      </w:r>
    </w:p>
    <w:p w14:paraId="179F072A" w14:textId="77777777" w:rsidR="00F47BAC" w:rsidRPr="00F47BAC" w:rsidRDefault="00F47BAC" w:rsidP="00F47BAC">
      <w:pPr>
        <w:pStyle w:val="EndNoteBibliography"/>
        <w:ind w:left="720" w:hanging="720"/>
      </w:pPr>
      <w:r w:rsidRPr="00F47BAC">
        <w:t xml:space="preserve">Kennedy, C. M., J. R. Oakleaf, D. M. Theobald, S. Baruch‐Mordo, and J. Kiesecker. 2019. Managing the middle: A shift in conservation priorities based on the global human modification gradient. Global Change Biology </w:t>
      </w:r>
      <w:r w:rsidRPr="00F47BAC">
        <w:rPr>
          <w:b/>
        </w:rPr>
        <w:t>25</w:t>
      </w:r>
      <w:r w:rsidRPr="00F47BAC">
        <w:t>:811-826.</w:t>
      </w:r>
    </w:p>
    <w:p w14:paraId="7023DEF5" w14:textId="77777777" w:rsidR="00F47BAC" w:rsidRPr="00F47BAC" w:rsidRDefault="00F47BAC" w:rsidP="00F47BAC">
      <w:pPr>
        <w:pStyle w:val="EndNoteBibliography"/>
        <w:ind w:left="720" w:hanging="720"/>
      </w:pPr>
      <w:r w:rsidRPr="00F47BAC">
        <w:t xml:space="preserve">Knape, J. 2016. Decomposing trends in Swedish bird populations using generalized additive mixed models. Journal of Applied Ecology </w:t>
      </w:r>
      <w:r w:rsidRPr="00F47BAC">
        <w:rPr>
          <w:b/>
        </w:rPr>
        <w:t>53</w:t>
      </w:r>
      <w:r w:rsidRPr="00F47BAC">
        <w:t>:1852-1861.</w:t>
      </w:r>
    </w:p>
    <w:p w14:paraId="6BAB799E" w14:textId="77777777" w:rsidR="00F47BAC" w:rsidRPr="00F47BAC" w:rsidRDefault="00F47BAC" w:rsidP="00F47BAC">
      <w:pPr>
        <w:pStyle w:val="EndNoteBibliography"/>
        <w:ind w:left="720" w:hanging="720"/>
      </w:pPr>
      <w:r w:rsidRPr="00F47BAC">
        <w:t xml:space="preserve">Koolhof, I. S., S. M. Firestone, S. Bettiol, M. Charleston, K. B. Gibney, P. J. Neville, A. Jardine, and S. Carver. 2021. Optimising predictive modelling of Ross River virus using meteorological variables. PLoS Neglected Tropical Diseases </w:t>
      </w:r>
      <w:r w:rsidRPr="00F47BAC">
        <w:rPr>
          <w:b/>
        </w:rPr>
        <w:t>15</w:t>
      </w:r>
      <w:r w:rsidRPr="00F47BAC">
        <w:t>:e0009252.</w:t>
      </w:r>
    </w:p>
    <w:p w14:paraId="77EF4E50" w14:textId="77777777" w:rsidR="00F47BAC" w:rsidRPr="00F47BAC" w:rsidRDefault="00F47BAC" w:rsidP="00F47BAC">
      <w:pPr>
        <w:pStyle w:val="EndNoteBibliography"/>
        <w:ind w:left="720" w:hanging="720"/>
      </w:pPr>
      <w:r w:rsidRPr="00F47BAC">
        <w:t xml:space="preserve">Kowal, D. R., and A. Canale. 2020. Simultaneous transformation and rounding (STAR) models for integer-valued data. Electronic Journal of Statistics </w:t>
      </w:r>
      <w:r w:rsidRPr="00F47BAC">
        <w:rPr>
          <w:b/>
        </w:rPr>
        <w:t>14</w:t>
      </w:r>
      <w:r w:rsidRPr="00F47BAC">
        <w:t>:1744-1772.</w:t>
      </w:r>
    </w:p>
    <w:p w14:paraId="0DC6BB61" w14:textId="77777777" w:rsidR="00F47BAC" w:rsidRPr="00F47BAC" w:rsidRDefault="00F47BAC" w:rsidP="00F47BAC">
      <w:pPr>
        <w:pStyle w:val="EndNoteBibliography"/>
        <w:ind w:left="720" w:hanging="720"/>
      </w:pPr>
      <w:r w:rsidRPr="00F47BAC">
        <w:t xml:space="preserve">Letten, A. D., D. A. Keith, M. G. Tozer, and F. K. Hui. 2015. Fine‐scale hydrological niche differentiation through the lens of multi‐species co‐occurrence models. Journal of Ecology </w:t>
      </w:r>
      <w:r w:rsidRPr="00F47BAC">
        <w:rPr>
          <w:b/>
        </w:rPr>
        <w:t>103</w:t>
      </w:r>
      <w:r w:rsidRPr="00F47BAC">
        <w:t>:1264-1275.</w:t>
      </w:r>
    </w:p>
    <w:p w14:paraId="0E770CDC" w14:textId="77777777" w:rsidR="00F47BAC" w:rsidRPr="00F47BAC" w:rsidRDefault="00F47BAC" w:rsidP="00F47BAC">
      <w:pPr>
        <w:pStyle w:val="EndNoteBibliography"/>
        <w:ind w:left="720" w:hanging="720"/>
      </w:pPr>
      <w:r w:rsidRPr="00F47BAC">
        <w:t xml:space="preserve">Levin, S. A. 1998. Ecosystems and the biosphere as complex adaptive systems. Ecosystems </w:t>
      </w:r>
      <w:r w:rsidRPr="00F47BAC">
        <w:rPr>
          <w:b/>
        </w:rPr>
        <w:t>1</w:t>
      </w:r>
      <w:r w:rsidRPr="00F47BAC">
        <w:t>:431-436.</w:t>
      </w:r>
    </w:p>
    <w:p w14:paraId="60D7A098" w14:textId="77777777" w:rsidR="00F47BAC" w:rsidRPr="00F47BAC" w:rsidRDefault="00F47BAC" w:rsidP="00F47BAC">
      <w:pPr>
        <w:pStyle w:val="EndNoteBibliography"/>
        <w:ind w:left="720" w:hanging="720"/>
      </w:pPr>
      <w:r w:rsidRPr="00F47BAC">
        <w:t xml:space="preserve">Lindén, A., and S. Mäntyniemi. 2011. Using the negative binomial distribution to model overdispersion in ecological count data. Ecology </w:t>
      </w:r>
      <w:r w:rsidRPr="00F47BAC">
        <w:rPr>
          <w:b/>
        </w:rPr>
        <w:t>92</w:t>
      </w:r>
      <w:r w:rsidRPr="00F47BAC">
        <w:t>:1414-1421.</w:t>
      </w:r>
    </w:p>
    <w:p w14:paraId="5B1F7073" w14:textId="77777777" w:rsidR="00F47BAC" w:rsidRPr="00F47BAC" w:rsidRDefault="00F47BAC" w:rsidP="00F47BAC">
      <w:pPr>
        <w:pStyle w:val="EndNoteBibliography"/>
        <w:ind w:left="720" w:hanging="720"/>
      </w:pPr>
      <w:r w:rsidRPr="00F47BAC">
        <w:t xml:space="preserve">Makridakis, S., E. Spiliotis, and V. Assimakopoulos. 2018. The M4 Competition: Results, findings, conclusion and way forward. International Journal of Forecasting </w:t>
      </w:r>
      <w:r w:rsidRPr="00F47BAC">
        <w:rPr>
          <w:b/>
        </w:rPr>
        <w:t>34</w:t>
      </w:r>
      <w:r w:rsidRPr="00F47BAC">
        <w:t>:802-808.</w:t>
      </w:r>
    </w:p>
    <w:p w14:paraId="7967D04C" w14:textId="77777777" w:rsidR="00F47BAC" w:rsidRPr="00F47BAC" w:rsidRDefault="00F47BAC" w:rsidP="00F47BAC">
      <w:pPr>
        <w:pStyle w:val="EndNoteBibliography"/>
        <w:ind w:left="720" w:hanging="720"/>
      </w:pPr>
      <w:r w:rsidRPr="00F47BAC">
        <w:t>Makridakis, S., E. Spiliotis, and V. Assimakopoulos. 2020. The M5 accuracy competition: Results, findings and conclusions. International Journal of Forecasting.</w:t>
      </w:r>
    </w:p>
    <w:p w14:paraId="30917C06" w14:textId="77777777" w:rsidR="00F47BAC" w:rsidRPr="00F47BAC" w:rsidRDefault="00F47BAC" w:rsidP="00F47BAC">
      <w:pPr>
        <w:pStyle w:val="EndNoteBibliography"/>
        <w:ind w:left="720" w:hanging="720"/>
      </w:pPr>
      <w:r w:rsidRPr="00F47BAC">
        <w:lastRenderedPageBreak/>
        <w:t xml:space="preserve">Malick, M. J., S. A. Siedlecki, E. L. Norton, I. C. Kaplan, M. A. Haltuch, M. E. Hunsicker, S. L. Parker-Stetter, K. N. Marshall, A. M. Berger, and A. J. Hermann. 2020. Environmentally driven seasonal forecasts of Pacific hake distribution. Frontiers in Marine Science </w:t>
      </w:r>
      <w:r w:rsidRPr="00F47BAC">
        <w:rPr>
          <w:b/>
        </w:rPr>
        <w:t>7</w:t>
      </w:r>
      <w:r w:rsidRPr="00F47BAC">
        <w:t>:844.</w:t>
      </w:r>
    </w:p>
    <w:p w14:paraId="2E7774E1" w14:textId="77777777" w:rsidR="00F47BAC" w:rsidRPr="00F47BAC" w:rsidRDefault="00F47BAC" w:rsidP="00F47BAC">
      <w:pPr>
        <w:pStyle w:val="EndNoteBibliography"/>
        <w:ind w:left="720" w:hanging="720"/>
      </w:pPr>
      <w:r w:rsidRPr="00F47BAC">
        <w:t xml:space="preserve">Marra, G., and S. N. Wood. 2011. Practical variable selection for generalized additive models. Computational Statistics &amp; Data Analysis </w:t>
      </w:r>
      <w:r w:rsidRPr="00F47BAC">
        <w:rPr>
          <w:b/>
        </w:rPr>
        <w:t>55</w:t>
      </w:r>
      <w:r w:rsidRPr="00F47BAC">
        <w:t>:2372-2387.</w:t>
      </w:r>
    </w:p>
    <w:p w14:paraId="1C246A66" w14:textId="77777777" w:rsidR="00F47BAC" w:rsidRPr="00F47BAC" w:rsidRDefault="00F47BAC" w:rsidP="00F47BAC">
      <w:pPr>
        <w:pStyle w:val="EndNoteBibliography"/>
        <w:ind w:left="720" w:hanging="720"/>
      </w:pPr>
      <w:r w:rsidRPr="00F47BAC">
        <w:t xml:space="preserve">Massoud, E. C., J. Huisman, E. Benincà, M. C. Dietze, W. Bouten, and J. A. Vrugt. 2018. Probing the limits of predictability: data assimilation of chaotic dynamics in complex food webs. Ecology Letters </w:t>
      </w:r>
      <w:r w:rsidRPr="00F47BAC">
        <w:rPr>
          <w:b/>
        </w:rPr>
        <w:t>21</w:t>
      </w:r>
      <w:r w:rsidRPr="00F47BAC">
        <w:t>:93-103.</w:t>
      </w:r>
    </w:p>
    <w:p w14:paraId="01D1511E" w14:textId="77777777" w:rsidR="00F47BAC" w:rsidRPr="00F47BAC" w:rsidRDefault="00F47BAC" w:rsidP="00F47BAC">
      <w:pPr>
        <w:pStyle w:val="EndNoteBibliography"/>
        <w:ind w:left="720" w:hanging="720"/>
      </w:pPr>
      <w:r w:rsidRPr="00F47BAC">
        <w:t>Miller, D. L. 2019. Bayesian views of generalized additive modelling. arXiv preprint arXiv:1902.01330.</w:t>
      </w:r>
    </w:p>
    <w:p w14:paraId="34F7D279" w14:textId="77777777" w:rsidR="00F47BAC" w:rsidRPr="00F47BAC" w:rsidRDefault="00F47BAC" w:rsidP="00F47BAC">
      <w:pPr>
        <w:pStyle w:val="EndNoteBibliography"/>
        <w:ind w:left="720" w:hanging="720"/>
      </w:pPr>
      <w:r w:rsidRPr="00F47BAC">
        <w:t xml:space="preserve">Ovaskainen, O., G. Tikhonov, A. Norberg, F. Guillaume Blanchet, L. Duan, D. Dunson, T. Roslin, and N. Abrego. 2017. How to make more out of community data? A conceptual framework and its implementation as models and software. Ecology Letters </w:t>
      </w:r>
      <w:r w:rsidRPr="00F47BAC">
        <w:rPr>
          <w:b/>
        </w:rPr>
        <w:t>20</w:t>
      </w:r>
      <w:r w:rsidRPr="00F47BAC">
        <w:t>:561-576.</w:t>
      </w:r>
    </w:p>
    <w:p w14:paraId="461659C5" w14:textId="77777777" w:rsidR="00F47BAC" w:rsidRPr="00F47BAC" w:rsidRDefault="00F47BAC" w:rsidP="00F47BAC">
      <w:pPr>
        <w:pStyle w:val="EndNoteBibliography"/>
        <w:ind w:left="720" w:hanging="720"/>
      </w:pPr>
      <w:r w:rsidRPr="00F47BAC">
        <w:t xml:space="preserve">Pedersen, E. J., D. L. Miller, G. L. Simpson, and N. Ross. 2019. Hierarchical generalized additive models in ecology: an introduction with mgcv. PeerJ </w:t>
      </w:r>
      <w:r w:rsidRPr="00F47BAC">
        <w:rPr>
          <w:b/>
        </w:rPr>
        <w:t>7</w:t>
      </w:r>
      <w:r w:rsidRPr="00F47BAC">
        <w:t>:e6876.</w:t>
      </w:r>
    </w:p>
    <w:p w14:paraId="1763C2B7" w14:textId="77777777" w:rsidR="00F47BAC" w:rsidRPr="00F47BAC" w:rsidRDefault="00F47BAC" w:rsidP="00F47BAC">
      <w:pPr>
        <w:pStyle w:val="EndNoteBibliography"/>
        <w:ind w:left="720" w:hanging="720"/>
      </w:pPr>
      <w:r w:rsidRPr="00F47BAC">
        <w:t xml:space="preserve">Plummer, M. 2003. JAGS: A program for analysis of Bayesian graphical models using Gibbs sampling. Page 125 </w:t>
      </w:r>
      <w:r w:rsidRPr="00F47BAC">
        <w:rPr>
          <w:i/>
        </w:rPr>
        <w:t>in</w:t>
      </w:r>
      <w:r w:rsidRPr="00F47BAC">
        <w:t xml:space="preserve"> Proceedings of the 3rd International Workshop on Distributed Statistical Computing. Technische Universit at Wien Wien, Austria.</w:t>
      </w:r>
    </w:p>
    <w:p w14:paraId="44B6AB22" w14:textId="77777777" w:rsidR="00F47BAC" w:rsidRPr="00F47BAC" w:rsidRDefault="00F47BAC" w:rsidP="00F47BAC">
      <w:pPr>
        <w:pStyle w:val="EndNoteBibliography"/>
        <w:ind w:left="720" w:hanging="720"/>
      </w:pPr>
      <w:r w:rsidRPr="00F47BAC">
        <w:t xml:space="preserve">Rochlin, I., and A. Toledo. 2020. Emerging tick-borne pathogens of public health importance: a mini-review. Journal of medical microbiology </w:t>
      </w:r>
      <w:r w:rsidRPr="00F47BAC">
        <w:rPr>
          <w:b/>
        </w:rPr>
        <w:t>69</w:t>
      </w:r>
      <w:r w:rsidRPr="00F47BAC">
        <w:t>:781.</w:t>
      </w:r>
    </w:p>
    <w:p w14:paraId="02651FC2" w14:textId="77777777" w:rsidR="00F47BAC" w:rsidRPr="00F47BAC" w:rsidRDefault="00F47BAC" w:rsidP="00F47BAC">
      <w:pPr>
        <w:pStyle w:val="EndNoteBibliography"/>
        <w:ind w:left="720" w:hanging="720"/>
      </w:pPr>
      <w:r w:rsidRPr="00F47BAC">
        <w:t xml:space="preserve">Schmidt, K. A., S. R. Dall, and J. A. Van Gils. 2010. The ecology of information: an overview on the ecological significance of making informed decisions. Oikos </w:t>
      </w:r>
      <w:r w:rsidRPr="00F47BAC">
        <w:rPr>
          <w:b/>
        </w:rPr>
        <w:t>119</w:t>
      </w:r>
      <w:r w:rsidRPr="00F47BAC">
        <w:t>:304-316.</w:t>
      </w:r>
    </w:p>
    <w:p w14:paraId="53ED6C75" w14:textId="77777777" w:rsidR="00F47BAC" w:rsidRPr="00F47BAC" w:rsidRDefault="00F47BAC" w:rsidP="00F47BAC">
      <w:pPr>
        <w:pStyle w:val="EndNoteBibliography"/>
        <w:ind w:left="720" w:hanging="720"/>
      </w:pPr>
      <w:r w:rsidRPr="00F47BAC">
        <w:t xml:space="preserve">Simpson, D., H. Rue, A. Riebler, T. G. Martins, and S. H. Sørbye. 2017. Penalising model component complexity: A principled, practical approach to constructing priors. Statistical Science </w:t>
      </w:r>
      <w:r w:rsidRPr="00F47BAC">
        <w:rPr>
          <w:b/>
        </w:rPr>
        <w:t>32</w:t>
      </w:r>
      <w:r w:rsidRPr="00F47BAC">
        <w:t>:1-28.</w:t>
      </w:r>
    </w:p>
    <w:p w14:paraId="17CF16D0" w14:textId="77777777" w:rsidR="00F47BAC" w:rsidRPr="00F47BAC" w:rsidRDefault="00F47BAC" w:rsidP="00F47BAC">
      <w:pPr>
        <w:pStyle w:val="EndNoteBibliography"/>
        <w:ind w:left="720" w:hanging="720"/>
      </w:pPr>
      <w:r w:rsidRPr="00F47BAC">
        <w:t xml:space="preserve">Simpson, G. L. 2018. Modelling palaeoecological time series using generalised additive models. Frontiers in Ecology and Evolution </w:t>
      </w:r>
      <w:r w:rsidRPr="00F47BAC">
        <w:rPr>
          <w:b/>
        </w:rPr>
        <w:t>6</w:t>
      </w:r>
      <w:r w:rsidRPr="00F47BAC">
        <w:t>:149.</w:t>
      </w:r>
    </w:p>
    <w:p w14:paraId="541260FB" w14:textId="77777777" w:rsidR="00F47BAC" w:rsidRPr="00F47BAC" w:rsidRDefault="00F47BAC" w:rsidP="00F47BAC">
      <w:pPr>
        <w:pStyle w:val="EndNoteBibliography"/>
        <w:ind w:left="720" w:hanging="720"/>
      </w:pPr>
      <w:r w:rsidRPr="00F47BAC">
        <w:t xml:space="preserve">Spooner, F. E., R. G. Pearson, and R. Freeman. 2018. Rapid warming is associated with population decline among terrestrial birds and mammals globally. Global Change Biology </w:t>
      </w:r>
      <w:r w:rsidRPr="00F47BAC">
        <w:rPr>
          <w:b/>
        </w:rPr>
        <w:t>24</w:t>
      </w:r>
      <w:r w:rsidRPr="00F47BAC">
        <w:t>:4521-4531.</w:t>
      </w:r>
    </w:p>
    <w:p w14:paraId="06E9FD1F" w14:textId="77777777" w:rsidR="00F47BAC" w:rsidRPr="00F47BAC" w:rsidRDefault="00F47BAC" w:rsidP="00F47BAC">
      <w:pPr>
        <w:pStyle w:val="EndNoteBibliography"/>
        <w:ind w:left="720" w:hanging="720"/>
      </w:pPr>
      <w:r w:rsidRPr="00F47BAC">
        <w:t xml:space="preserve">Springer, Y. P., D. Hoekman, P. T. Johnson, P. A. Duffy, R. A. Hufft, D. T. Barnett, B. F. Allan, B. R. Amman, C. M. Barker, and R. Barrera. 2016. Tick‐, mosquito‐, and rodent‐borne parasite sampling designs for the National Ecological Observatory Network. Ecosphere </w:t>
      </w:r>
      <w:r w:rsidRPr="00F47BAC">
        <w:rPr>
          <w:b/>
        </w:rPr>
        <w:t>7</w:t>
      </w:r>
      <w:r w:rsidRPr="00F47BAC">
        <w:t>:e01271.</w:t>
      </w:r>
    </w:p>
    <w:p w14:paraId="2E54FEE2" w14:textId="77777777" w:rsidR="00F47BAC" w:rsidRPr="00F47BAC" w:rsidRDefault="00F47BAC" w:rsidP="00F47BAC">
      <w:pPr>
        <w:pStyle w:val="EndNoteBibliography"/>
        <w:ind w:left="720" w:hanging="720"/>
      </w:pPr>
      <w:r w:rsidRPr="00F47BAC">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F47BAC">
        <w:rPr>
          <w:b/>
        </w:rPr>
        <w:t>7</w:t>
      </w:r>
      <w:r w:rsidRPr="00F47BAC">
        <w:t>:e01627.</w:t>
      </w:r>
    </w:p>
    <w:p w14:paraId="10687118" w14:textId="77777777" w:rsidR="00F47BAC" w:rsidRPr="00F47BAC" w:rsidRDefault="00F47BAC" w:rsidP="00F47BAC">
      <w:pPr>
        <w:pStyle w:val="EndNoteBibliography"/>
        <w:ind w:left="720" w:hanging="720"/>
      </w:pPr>
      <w:r w:rsidRPr="00F47BAC">
        <w:t xml:space="preserve">Thorson, J. T., J. N. Ianelli, E. A. Larsen, L. Ries, M. D. Scheuerell, C. Szuwalski, and E. F. Zipkin. 2016. Joint dynamic species distribution models: a tool for community ordination and spatio‐temporal monitoring. Global Ecology and Biogeography </w:t>
      </w:r>
      <w:r w:rsidRPr="00F47BAC">
        <w:rPr>
          <w:b/>
        </w:rPr>
        <w:t>25</w:t>
      </w:r>
      <w:r w:rsidRPr="00F47BAC">
        <w:t>:1144-1158.</w:t>
      </w:r>
    </w:p>
    <w:p w14:paraId="4B79DB15" w14:textId="77777777" w:rsidR="00F47BAC" w:rsidRPr="00F47BAC" w:rsidRDefault="00F47BAC" w:rsidP="00F47BAC">
      <w:pPr>
        <w:pStyle w:val="EndNoteBibliography"/>
        <w:ind w:left="720" w:hanging="720"/>
      </w:pPr>
      <w:r w:rsidRPr="00F47BAC">
        <w:t xml:space="preserve">Tobler, M. W., M. Kéry, F. K. Hui, G. Guillera‐Arroita, P. Knaus, and T. Sattler. 2019. Joint species distribution models with species correlations and imperfect detection. Ecology </w:t>
      </w:r>
      <w:r w:rsidRPr="00F47BAC">
        <w:rPr>
          <w:b/>
        </w:rPr>
        <w:t>100</w:t>
      </w:r>
      <w:r w:rsidRPr="00F47BAC">
        <w:t>:e02754.</w:t>
      </w:r>
    </w:p>
    <w:p w14:paraId="6D0AAFF0" w14:textId="77777777" w:rsidR="00F47BAC" w:rsidRPr="00F47BAC" w:rsidRDefault="00F47BAC" w:rsidP="00F47BAC">
      <w:pPr>
        <w:pStyle w:val="EndNoteBibliography"/>
        <w:ind w:left="720" w:hanging="720"/>
      </w:pPr>
      <w:r w:rsidRPr="00F47BAC">
        <w:lastRenderedPageBreak/>
        <w:t>United Nations. 2015. Transforming our world: The 2030 agenda for sustainable development. UN Publishing, New York.</w:t>
      </w:r>
    </w:p>
    <w:p w14:paraId="40415460" w14:textId="77777777" w:rsidR="00F47BAC" w:rsidRPr="00F47BAC" w:rsidRDefault="00F47BAC" w:rsidP="00F47BAC">
      <w:pPr>
        <w:pStyle w:val="EndNoteBibliography"/>
        <w:ind w:left="720" w:hanging="720"/>
      </w:pPr>
      <w:r w:rsidRPr="00F47BAC">
        <w:t>Ward, E. J., S. C. Anderson, M. E. Hunsicker, and M. A. Litzow. 2021. Smoothed dynamic factor analysis for identifying trends in multivariate time series. Methods in Ecology and Evolution.</w:t>
      </w:r>
    </w:p>
    <w:p w14:paraId="2C218A28" w14:textId="77777777" w:rsidR="00F47BAC" w:rsidRPr="00F47BAC" w:rsidRDefault="00F47BAC" w:rsidP="00F47BAC">
      <w:pPr>
        <w:pStyle w:val="EndNoteBibliography"/>
        <w:ind w:left="720" w:hanging="720"/>
      </w:pPr>
      <w:r w:rsidRPr="00F47BAC">
        <w:t xml:space="preserve">Ward, E. J., E. E. Holmes, J. T. Thorson, and B. Collen. 2014. Complexity is costly: a meta‐analysis of parametric and non‐parametric methods for short‐term population forecasting. Oikos </w:t>
      </w:r>
      <w:r w:rsidRPr="00F47BAC">
        <w:rPr>
          <w:b/>
        </w:rPr>
        <w:t>123</w:t>
      </w:r>
      <w:r w:rsidRPr="00F47BAC">
        <w:t>:652-661.</w:t>
      </w:r>
    </w:p>
    <w:p w14:paraId="19919ED6" w14:textId="77777777" w:rsidR="00F47BAC" w:rsidRPr="00F47BAC" w:rsidRDefault="00F47BAC" w:rsidP="00F47BAC">
      <w:pPr>
        <w:pStyle w:val="EndNoteBibliography"/>
        <w:ind w:left="720" w:hanging="720"/>
      </w:pPr>
      <w:r w:rsidRPr="00F47BAC">
        <w:t xml:space="preserve">Warton, D. I. 2018. Why you cannot transform your way out of trouble for small counts. Biometrics </w:t>
      </w:r>
      <w:r w:rsidRPr="00F47BAC">
        <w:rPr>
          <w:b/>
        </w:rPr>
        <w:t>74</w:t>
      </w:r>
      <w:r w:rsidRPr="00F47BAC">
        <w:t>:362-368.</w:t>
      </w:r>
    </w:p>
    <w:p w14:paraId="18A28CCF" w14:textId="77777777" w:rsidR="00F47BAC" w:rsidRPr="00F47BAC" w:rsidRDefault="00F47BAC" w:rsidP="00F47BAC">
      <w:pPr>
        <w:pStyle w:val="EndNoteBibliography"/>
        <w:ind w:left="720" w:hanging="720"/>
      </w:pPr>
      <w:r w:rsidRPr="00F47BAC">
        <w:t xml:space="preserve">Warton, D. I., F. G. Blanchet, R. B. O’Hara, O. Ovaskainen, S. Taskinen, S. C. Walker, and F. K. Hui. 2015. So many variables: joint modeling in community ecology. Trends in Ecology &amp; Evolution </w:t>
      </w:r>
      <w:r w:rsidRPr="00F47BAC">
        <w:rPr>
          <w:b/>
        </w:rPr>
        <w:t>30</w:t>
      </w:r>
      <w:r w:rsidRPr="00F47BAC">
        <w:t>:766-779.</w:t>
      </w:r>
    </w:p>
    <w:p w14:paraId="1236EDDC" w14:textId="77777777" w:rsidR="00F47BAC" w:rsidRPr="00F47BAC" w:rsidRDefault="00F47BAC" w:rsidP="00F47BAC">
      <w:pPr>
        <w:pStyle w:val="EndNoteBibliography"/>
        <w:ind w:left="720" w:hanging="720"/>
      </w:pPr>
      <w:r w:rsidRPr="00F47BAC">
        <w:t xml:space="preserve">Wells, K., R. B. O’Hara, B. D. Cooke, G. J. Mutze, T. A. Prowse, and D. A. Fordham. 2016. Environmental effects and individual body condition drive seasonal fecundity of rabbits: identifying acute and lagged processes. Oecologia </w:t>
      </w:r>
      <w:r w:rsidRPr="00F47BAC">
        <w:rPr>
          <w:b/>
        </w:rPr>
        <w:t>181</w:t>
      </w:r>
      <w:r w:rsidRPr="00F47BAC">
        <w:t>:853-864.</w:t>
      </w:r>
    </w:p>
    <w:p w14:paraId="7DB7FE9F" w14:textId="77777777" w:rsidR="00F47BAC" w:rsidRPr="00F47BAC" w:rsidRDefault="00F47BAC" w:rsidP="00F47BAC">
      <w:pPr>
        <w:pStyle w:val="EndNoteBibliography"/>
        <w:ind w:left="720" w:hanging="720"/>
      </w:pPr>
      <w:r w:rsidRPr="00F47BAC">
        <w:t xml:space="preserve">Welty, L. J., R. D. Peng, S. L. Zeger, and F. Dominici. 2009. Bayesian distributed lag models: estimating effects of particulate matter air pollution on daily mortality. Biometrics </w:t>
      </w:r>
      <w:r w:rsidRPr="00F47BAC">
        <w:rPr>
          <w:b/>
        </w:rPr>
        <w:t>65</w:t>
      </w:r>
      <w:r w:rsidRPr="00F47BAC">
        <w:t>:282-291.</w:t>
      </w:r>
    </w:p>
    <w:p w14:paraId="075995CC" w14:textId="77777777" w:rsidR="00F47BAC" w:rsidRPr="00F47BAC" w:rsidRDefault="00F47BAC" w:rsidP="00F47BAC">
      <w:pPr>
        <w:pStyle w:val="EndNoteBibliography"/>
        <w:ind w:left="720" w:hanging="720"/>
      </w:pPr>
      <w:r w:rsidRPr="00F47BAC">
        <w:t xml:space="preserve">White, E. P., G. M. Yenni, S. D. Taylor, E. M. Christensen, E. K. Bledsoe, J. L. Simonis, and S. M. Ernest. 2019. Developing an automated iterative near‐term forecasting system for an ecological study. Methods in Ecology and Evolution </w:t>
      </w:r>
      <w:r w:rsidRPr="00F47BAC">
        <w:rPr>
          <w:b/>
        </w:rPr>
        <w:t>10</w:t>
      </w:r>
      <w:r w:rsidRPr="00F47BAC">
        <w:t>:332-344.</w:t>
      </w:r>
    </w:p>
    <w:p w14:paraId="7A6D4EC8" w14:textId="77777777" w:rsidR="00F47BAC" w:rsidRPr="00F47BAC" w:rsidRDefault="00F47BAC" w:rsidP="00F47BAC">
      <w:pPr>
        <w:pStyle w:val="EndNoteBibliography"/>
        <w:ind w:left="720" w:hanging="720"/>
      </w:pPr>
      <w:r w:rsidRPr="00F47BAC">
        <w:t xml:space="preserve">Wood, S. 2016. Just Another Gibbs Additive Modeller: Interfacing JAGS and mgcv. Journal of Statistical Software </w:t>
      </w:r>
      <w:r w:rsidRPr="00F47BAC">
        <w:rPr>
          <w:b/>
        </w:rPr>
        <w:t>75</w:t>
      </w:r>
      <w:r w:rsidRPr="00F47BAC">
        <w:t>:1-15.</w:t>
      </w:r>
    </w:p>
    <w:p w14:paraId="6A0F5180" w14:textId="77777777" w:rsidR="00F47BAC" w:rsidRPr="00F47BAC" w:rsidRDefault="00F47BAC" w:rsidP="00F47BAC">
      <w:pPr>
        <w:pStyle w:val="EndNoteBibliography"/>
        <w:ind w:left="720" w:hanging="720"/>
      </w:pPr>
      <w:r w:rsidRPr="00F47BAC">
        <w:t>Wood, S. 2017. Generalized additive models: an introduction with R. Second edition. CRC Press, Boco Raton.</w:t>
      </w:r>
    </w:p>
    <w:p w14:paraId="3C474AB1" w14:textId="77777777" w:rsidR="00F47BAC" w:rsidRPr="00F47BAC" w:rsidRDefault="00F47BAC" w:rsidP="00F47BAC">
      <w:pPr>
        <w:pStyle w:val="EndNoteBibliography"/>
        <w:ind w:left="720" w:hanging="720"/>
      </w:pPr>
      <w:r w:rsidRPr="00F47BAC">
        <w:t xml:space="preserve">Wood, S. N. 2004. Stable and efficient multiple smoothing parameter estimation for generalized additive models. Journal of the American Statistical Association </w:t>
      </w:r>
      <w:r w:rsidRPr="00F47BAC">
        <w:rPr>
          <w:b/>
        </w:rPr>
        <w:t>99</w:t>
      </w:r>
      <w:r w:rsidRPr="00F47BAC">
        <w:t>:673-686.</w:t>
      </w:r>
    </w:p>
    <w:p w14:paraId="0A5285EA" w14:textId="77777777" w:rsidR="00F47BAC" w:rsidRPr="00F47BAC" w:rsidRDefault="00F47BAC" w:rsidP="00F47BAC">
      <w:pPr>
        <w:pStyle w:val="EndNoteBibliography"/>
        <w:ind w:left="720" w:hanging="720"/>
      </w:pPr>
      <w:r w:rsidRPr="00F47BAC">
        <w:t xml:space="preserve">Wood, S. N. 2013. On p-values for smooth components of an extended generalized additive model. Biometrika </w:t>
      </w:r>
      <w:r w:rsidRPr="00F47BAC">
        <w:rPr>
          <w:b/>
        </w:rPr>
        <w:t>100</w:t>
      </w:r>
      <w:r w:rsidRPr="00F47BAC">
        <w:t>:221-228.</w:t>
      </w:r>
    </w:p>
    <w:p w14:paraId="5237229E" w14:textId="77777777" w:rsidR="00F47BAC" w:rsidRPr="00F47BAC" w:rsidRDefault="00F47BAC" w:rsidP="00F47BAC">
      <w:pPr>
        <w:pStyle w:val="EndNoteBibliography"/>
        <w:ind w:left="720" w:hanging="720"/>
      </w:pPr>
      <w:r w:rsidRPr="00F47BAC">
        <w:t>World Health Organization. 2005. Using climate to predict infectious disease epidemics. Geneva, Switzerland.</w:t>
      </w:r>
    </w:p>
    <w:p w14:paraId="2343C02F" w14:textId="77777777" w:rsidR="00F47BAC" w:rsidRPr="00F47BAC" w:rsidRDefault="00F47BAC" w:rsidP="00F47BAC">
      <w:pPr>
        <w:pStyle w:val="EndNoteBibliography"/>
        <w:ind w:left="720" w:hanging="720"/>
      </w:pPr>
      <w:r w:rsidRPr="00F47BAC">
        <w:t xml:space="preserve">Yang, L., G. Qin, N. Zhao, C. Wang, and G. Song. 2012. Using a generalized additive model with autoregressive terms to study the effects of daily temperature on mortality. BMC Medical Research Methodology </w:t>
      </w:r>
      <w:r w:rsidRPr="00F47BAC">
        <w:rPr>
          <w:b/>
        </w:rPr>
        <w:t>12</w:t>
      </w:r>
      <w:r w:rsidRPr="00F47BAC">
        <w:t>:1-13.</w:t>
      </w:r>
    </w:p>
    <w:p w14:paraId="4ADEB4A6" w14:textId="77777777" w:rsidR="00F47BAC" w:rsidRPr="00F47BAC" w:rsidRDefault="00F47BAC" w:rsidP="00F47BAC">
      <w:pPr>
        <w:pStyle w:val="EndNoteBibliography"/>
        <w:ind w:left="720" w:hanging="720"/>
      </w:pPr>
      <w:r w:rsidRPr="00F47BAC">
        <w:t xml:space="preserve">Zurell, D., J. Elith, and B. Schröder. 2012. Predicting to new environments: tools for visualizing model behaviour and impacts on mapped distributions. Diversity and Distributions </w:t>
      </w:r>
      <w:r w:rsidRPr="00F47BAC">
        <w:rPr>
          <w:b/>
        </w:rPr>
        <w:t>18</w:t>
      </w:r>
      <w:r w:rsidRPr="00F47BAC">
        <w:t>:628-634.</w:t>
      </w:r>
    </w:p>
    <w:p w14:paraId="7B8BA4BF" w14:textId="5681C13A" w:rsidR="00F95C68" w:rsidRPr="00F95C68" w:rsidRDefault="00AB440A" w:rsidP="00F95C68">
      <w:pPr>
        <w:rPr>
          <w:lang w:val="en-AU"/>
        </w:rPr>
      </w:pPr>
      <w:r>
        <w:rPr>
          <w:lang w:val="en-AU"/>
        </w:rPr>
        <w:fldChar w:fldCharType="end"/>
      </w:r>
    </w:p>
    <w:sectPr w:rsidR="00F95C68" w:rsidRPr="00F95C68" w:rsidSect="00A424A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Wells K.L." w:date="2022-01-17T15:28:00Z" w:initials="KW">
    <w:p w14:paraId="4FD96C0D" w14:textId="376A3E13" w:rsidR="00BA112F" w:rsidRDefault="00BA112F">
      <w:pPr>
        <w:pStyle w:val="CommentText"/>
      </w:pPr>
      <w:r>
        <w:rPr>
          <w:rStyle w:val="CommentReference"/>
        </w:rPr>
        <w:annotationRef/>
      </w:r>
      <w:r>
        <w:t>Should one mention here what kinds of counts (</w:t>
      </w:r>
      <w:proofErr w:type="gramStart"/>
      <w:r>
        <w:t>e.g.</w:t>
      </w:r>
      <w:proofErr w:type="gramEnd"/>
      <w:r>
        <w:t xml:space="preserve"> species’ presence, abundance and interactions)? I found this first paragraph nicely written but quite ‘dense’</w:t>
      </w:r>
    </w:p>
  </w:comment>
  <w:comment w:id="5" w:author="Nicholas Clark" w:date="2022-01-20T15:03:00Z" w:initials="NC">
    <w:p w14:paraId="3A28CEE1" w14:textId="7985BF57" w:rsidR="00BA112F" w:rsidRDefault="00BA112F">
      <w:pPr>
        <w:pStyle w:val="CommentText"/>
      </w:pPr>
      <w:r>
        <w:rPr>
          <w:rStyle w:val="CommentReference"/>
        </w:rPr>
        <w:annotationRef/>
      </w:r>
      <w:r>
        <w:t xml:space="preserve">Thanks for that. I think it was worth splitting this first </w:t>
      </w:r>
      <w:proofErr w:type="gramStart"/>
      <w:r>
        <w:t>paragraph</w:t>
      </w:r>
      <w:proofErr w:type="gramEnd"/>
      <w:r>
        <w:t xml:space="preserve"> so it hopefully reads easier now</w:t>
      </w:r>
    </w:p>
  </w:comment>
  <w:comment w:id="6" w:author="Wells K.L." w:date="2022-01-18T15:18:00Z" w:initials="KW">
    <w:p w14:paraId="547F20A3" w14:textId="77777777" w:rsidR="00BA112F" w:rsidRDefault="00BA112F">
      <w:pPr>
        <w:pStyle w:val="CommentText"/>
      </w:pPr>
      <w:r>
        <w:rPr>
          <w:rStyle w:val="CommentReference"/>
        </w:rPr>
        <w:annotationRef/>
      </w:r>
      <w:r>
        <w:t xml:space="preserve">If found this OK during first reading but once thinking about dynamic models, I </w:t>
      </w:r>
      <w:proofErr w:type="spellStart"/>
      <w:r>
        <w:t>thin</w:t>
      </w:r>
      <w:proofErr w:type="spellEnd"/>
      <w:r>
        <w:t xml:space="preserve"> this comes here a bit out of the blue? This paper is about modelling different component so variation and much of the time series literature/textbooks would also start with discussion of the different systematic components </w:t>
      </w:r>
      <w:proofErr w:type="gramStart"/>
      <w:r>
        <w:t>of  time</w:t>
      </w:r>
      <w:proofErr w:type="gramEnd"/>
      <w:r>
        <w:t xml:space="preserve"> series such as trends, seasonal and other cyclic fluctuations and autoregressive effects?</w:t>
      </w:r>
    </w:p>
    <w:p w14:paraId="111E2693" w14:textId="77777777" w:rsidR="00BA112F" w:rsidRDefault="00BA112F">
      <w:pPr>
        <w:pStyle w:val="CommentText"/>
      </w:pPr>
    </w:p>
    <w:p w14:paraId="3BFB204F" w14:textId="77777777" w:rsidR="00BA112F" w:rsidRDefault="00BA112F">
      <w:pPr>
        <w:pStyle w:val="CommentText"/>
      </w:pPr>
      <w:r>
        <w:t xml:space="preserve">Perhaps worth to state here which of </w:t>
      </w:r>
      <w:proofErr w:type="spellStart"/>
      <w:r>
        <w:t>theses</w:t>
      </w:r>
      <w:proofErr w:type="spellEnd"/>
      <w:r>
        <w:t xml:space="preserve"> components can be covered by GAMs (which I assume are trends, cyclic </w:t>
      </w:r>
      <w:proofErr w:type="gramStart"/>
      <w:r>
        <w:t>fluctuations</w:t>
      </w:r>
      <w:proofErr w:type="gramEnd"/>
      <w:r>
        <w:t xml:space="preserve"> and dependence on time-varying covariates)?</w:t>
      </w:r>
    </w:p>
    <w:p w14:paraId="7C3F0D37" w14:textId="77777777" w:rsidR="00BA112F" w:rsidRDefault="00BA112F">
      <w:pPr>
        <w:pStyle w:val="CommentText"/>
      </w:pPr>
    </w:p>
    <w:p w14:paraId="741221D2" w14:textId="3260758B" w:rsidR="00BA112F" w:rsidRDefault="00BA112F">
      <w:pPr>
        <w:pStyle w:val="CommentText"/>
      </w:pPr>
      <w:r>
        <w:t xml:space="preserve">Also, I found so far not </w:t>
      </w:r>
      <w:proofErr w:type="gramStart"/>
      <w:r>
        <w:t>really clear</w:t>
      </w:r>
      <w:proofErr w:type="gramEnd"/>
      <w:r>
        <w:t xml:space="preserve"> if you would consider trends and seasonal/cyclic fluctuation to be considered as one aspect or not?</w:t>
      </w:r>
    </w:p>
  </w:comment>
  <w:comment w:id="7" w:author="Nicholas Clark" w:date="2022-01-20T14:59:00Z" w:initials="NC">
    <w:p w14:paraId="5E8CF761" w14:textId="12E0B57D" w:rsidR="00BA112F" w:rsidRDefault="00BA112F">
      <w:pPr>
        <w:pStyle w:val="CommentText"/>
      </w:pPr>
      <w:r>
        <w:rPr>
          <w:rStyle w:val="CommentReference"/>
        </w:rPr>
        <w:annotationRef/>
      </w:r>
      <w:proofErr w:type="gramStart"/>
      <w:r>
        <w:t>Yes</w:t>
      </w:r>
      <w:proofErr w:type="gramEnd"/>
      <w:r>
        <w:t xml:space="preserve"> I agree, I think the wording now helps to lead into this paragraph more strongly</w:t>
      </w:r>
    </w:p>
  </w:comment>
  <w:comment w:id="8" w:author="Wells K.L." w:date="2022-01-17T15:35:00Z" w:initials="KW">
    <w:p w14:paraId="34C07AB7" w14:textId="175887A9" w:rsidR="00BA112F" w:rsidRDefault="00BA112F">
      <w:pPr>
        <w:pStyle w:val="CommentText"/>
      </w:pPr>
      <w:r>
        <w:rPr>
          <w:rStyle w:val="CommentReference"/>
        </w:rPr>
        <w:annotationRef/>
      </w:r>
      <w:r>
        <w:t xml:space="preserve">Depending on the target journal/ audience, one could explain this as “(including many </w:t>
      </w:r>
      <w:proofErr w:type="gramStart"/>
      <w:r>
        <w:t>distribution</w:t>
      </w:r>
      <w:proofErr w:type="gramEnd"/>
      <w:r>
        <w:t xml:space="preserve"> useful for ecological data such as Binomial, Gamma, Normal, Poisson)”?</w:t>
      </w:r>
    </w:p>
  </w:comment>
  <w:comment w:id="9" w:author="Wells K.L." w:date="2022-01-17T15:40:00Z" w:initials="KW">
    <w:p w14:paraId="0376CA0A" w14:textId="7CE77C53" w:rsidR="00BA112F" w:rsidRDefault="00BA112F">
      <w:pPr>
        <w:pStyle w:val="CommentText"/>
      </w:pPr>
      <w:r>
        <w:rPr>
          <w:rStyle w:val="CommentReference"/>
        </w:rPr>
        <w:annotationRef/>
      </w:r>
      <w:r>
        <w:t xml:space="preserve">I found this wording slightly confusing here: for linear predictors, the combination of all estimated coefficients </w:t>
      </w:r>
      <w:proofErr w:type="gramStart"/>
      <w:r>
        <w:t>control</w:t>
      </w:r>
      <w:proofErr w:type="gramEnd"/>
      <w:r>
        <w:t xml:space="preserve"> the overall shape?</w:t>
      </w:r>
    </w:p>
  </w:comment>
  <w:comment w:id="10" w:author="Nicholas Clark" w:date="2022-01-20T15:07:00Z" w:initials="NC">
    <w:p w14:paraId="5049767A" w14:textId="4E00EDD1" w:rsidR="00BA112F" w:rsidRDefault="00BA112F">
      <w:pPr>
        <w:pStyle w:val="CommentText"/>
      </w:pPr>
      <w:r>
        <w:rPr>
          <w:rStyle w:val="CommentReference"/>
        </w:rPr>
        <w:annotationRef/>
      </w:r>
      <w:proofErr w:type="gramStart"/>
      <w:r>
        <w:t>Yes</w:t>
      </w:r>
      <w:proofErr w:type="gramEnd"/>
      <w:r>
        <w:t xml:space="preserve"> the sum of the Betas for each smooth controls its shape. Is this wording a bit more clear?</w:t>
      </w:r>
    </w:p>
  </w:comment>
  <w:comment w:id="11" w:author="Wells K.L." w:date="2022-01-17T15:52:00Z" w:initials="KW">
    <w:p w14:paraId="13EFC1E4" w14:textId="583C8257" w:rsidR="00BA112F" w:rsidRDefault="00BA112F">
      <w:pPr>
        <w:pStyle w:val="CommentText"/>
      </w:pPr>
      <w:r>
        <w:rPr>
          <w:rStyle w:val="CommentReference"/>
        </w:rPr>
        <w:annotationRef/>
      </w:r>
      <w:r>
        <w:t xml:space="preserve">This applies to GLM frameworks and is not an advantage of GAMs per se? </w:t>
      </w:r>
    </w:p>
  </w:comment>
  <w:comment w:id="12" w:author="Wells K.L." w:date="2022-01-17T15:54:00Z" w:initials="KW">
    <w:p w14:paraId="3F990EB8" w14:textId="4A2D06F6" w:rsidR="00BA112F" w:rsidRDefault="00BA112F">
      <w:pPr>
        <w:pStyle w:val="CommentText"/>
      </w:pPr>
      <w:r>
        <w:rPr>
          <w:rStyle w:val="CommentReference"/>
        </w:rPr>
        <w:annotationRef/>
      </w:r>
      <w:r>
        <w:t xml:space="preserve">Isn’t an advantage of GAM </w:t>
      </w:r>
      <w:proofErr w:type="gramStart"/>
      <w:r>
        <w:t>is</w:t>
      </w:r>
      <w:proofErr w:type="gramEnd"/>
      <w:r>
        <w:t xml:space="preserve"> that many </w:t>
      </w:r>
      <w:bookmarkStart w:id="14" w:name="_Hlk93583816"/>
      <w:r>
        <w:t xml:space="preserve">complex and non-linear ecological relationships </w:t>
      </w:r>
      <w:bookmarkEnd w:id="14"/>
      <w:r>
        <w:t xml:space="preserve">can be modelled as linear predictor? </w:t>
      </w:r>
    </w:p>
  </w:comment>
  <w:comment w:id="13" w:author="Nicholas Clark" w:date="2022-01-20T15:09:00Z" w:initials="NC">
    <w:p w14:paraId="0749C32C" w14:textId="4F832569" w:rsidR="00BA112F" w:rsidRDefault="00BA112F">
      <w:pPr>
        <w:pStyle w:val="CommentText"/>
      </w:pPr>
      <w:r>
        <w:rPr>
          <w:rStyle w:val="CommentReference"/>
        </w:rPr>
        <w:annotationRef/>
      </w:r>
      <w:r>
        <w:t>Agree this should be stated foremost</w:t>
      </w:r>
    </w:p>
  </w:comment>
  <w:comment w:id="15" w:author="Wells K.L." w:date="2022-01-17T16:14:00Z" w:initials="KW">
    <w:p w14:paraId="6628D9BB" w14:textId="604ECE07" w:rsidR="00BA112F" w:rsidRDefault="00BA112F">
      <w:pPr>
        <w:pStyle w:val="CommentText"/>
      </w:pPr>
      <w:r>
        <w:rPr>
          <w:rStyle w:val="CommentReference"/>
        </w:rPr>
        <w:annotationRef/>
      </w:r>
      <w:r>
        <w:t>Could leave for now but this sentence is slightly redundant to previous one?</w:t>
      </w:r>
    </w:p>
  </w:comment>
  <w:comment w:id="16" w:author="Wells K.L." w:date="2022-01-17T16:05:00Z" w:initials="KW">
    <w:p w14:paraId="4C6D3E02" w14:textId="7C56E905" w:rsidR="00BA112F" w:rsidRDefault="00BA112F">
      <w:pPr>
        <w:pStyle w:val="CommentText"/>
      </w:pPr>
      <w:r>
        <w:rPr>
          <w:rStyle w:val="CommentReference"/>
        </w:rPr>
        <w:annotationRef/>
      </w:r>
      <w:r>
        <w:t>This is temporal and refer to the forecasting horizon?</w:t>
      </w:r>
    </w:p>
  </w:comment>
  <w:comment w:id="17" w:author="Nicholas Clark" w:date="2022-01-20T15:12:00Z" w:initials="NC">
    <w:p w14:paraId="4A6C1DFB" w14:textId="648E0567" w:rsidR="00BA112F" w:rsidRDefault="00BA112F">
      <w:pPr>
        <w:pStyle w:val="CommentText"/>
      </w:pPr>
      <w:r>
        <w:rPr>
          <w:rStyle w:val="CommentReference"/>
        </w:rPr>
        <w:annotationRef/>
      </w:r>
      <w:proofErr w:type="gramStart"/>
      <w:r>
        <w:t>Yes</w:t>
      </w:r>
      <w:proofErr w:type="gramEnd"/>
      <w:r>
        <w:t xml:space="preserve"> in this case, but really any extrapolation using a spline is dangerous (i.e. predicting to a new range of temperatures for a temperature covariate, for example)</w:t>
      </w:r>
    </w:p>
  </w:comment>
  <w:comment w:id="18" w:author="Wells K.L." w:date="2022-01-17T22:05:00Z" w:initials="WK">
    <w:p w14:paraId="1420CCBB" w14:textId="09DCE68A" w:rsidR="00BA112F" w:rsidRDefault="00BA112F">
      <w:pPr>
        <w:pStyle w:val="CommentText"/>
      </w:pPr>
      <w:r>
        <w:rPr>
          <w:rStyle w:val="CommentReference"/>
        </w:rPr>
        <w:annotationRef/>
      </w:r>
      <w:r>
        <w:t>This is a bit difficult to understand: how could this be done if there are no data to fit the splines? Within the forecasting window?</w:t>
      </w:r>
    </w:p>
  </w:comment>
  <w:comment w:id="19" w:author="Nicholas Clark" w:date="2022-01-20T15:14:00Z" w:initials="NC">
    <w:p w14:paraId="47216905" w14:textId="4E962FEE" w:rsidR="00BA112F" w:rsidRDefault="00BA112F">
      <w:pPr>
        <w:pStyle w:val="CommentText"/>
      </w:pPr>
      <w:r>
        <w:rPr>
          <w:rStyle w:val="CommentReference"/>
        </w:rPr>
        <w:annotationRef/>
      </w:r>
      <w:proofErr w:type="gramStart"/>
      <w:r>
        <w:t>Yes</w:t>
      </w:r>
      <w:proofErr w:type="gramEnd"/>
      <w:r>
        <w:t xml:space="preserve"> I agree it is tough to wrap the head around; it is described here by Simon Wood: </w:t>
      </w:r>
      <w:r w:rsidRPr="00077452">
        <w:t>http://web.mit.edu/r/current/lib/R/library/mgcv/html/smooth.construct.bs.smooth.spec.html</w:t>
      </w:r>
    </w:p>
  </w:comment>
  <w:comment w:id="20" w:author="Nicholas Clark" w:date="2022-01-20T15:19:00Z" w:initials="NC">
    <w:p w14:paraId="72B99786" w14:textId="54F6D641" w:rsidR="00BA112F" w:rsidRDefault="00BA112F">
      <w:pPr>
        <w:pStyle w:val="CommentText"/>
      </w:pPr>
      <w:r>
        <w:rPr>
          <w:rStyle w:val="CommentReference"/>
        </w:rPr>
        <w:annotationRef/>
      </w:r>
    </w:p>
  </w:comment>
  <w:comment w:id="21" w:author="Wells K.L." w:date="2022-01-17T22:11:00Z" w:initials="WK">
    <w:p w14:paraId="65EDF7EC" w14:textId="055A4CC5" w:rsidR="00BA112F" w:rsidRDefault="00BA112F">
      <w:pPr>
        <w:pStyle w:val="CommentText"/>
      </w:pPr>
      <w:r>
        <w:rPr>
          <w:rStyle w:val="CommentReference"/>
        </w:rPr>
        <w:annotationRef/>
      </w:r>
      <w:r>
        <w:t>Why? Could one say here that they do not take time series properties into account?</w:t>
      </w:r>
    </w:p>
  </w:comment>
  <w:comment w:id="22" w:author="Nicholas Clark" w:date="2022-01-20T15:20:00Z" w:initials="NC">
    <w:p w14:paraId="062A78AF" w14:textId="55101011" w:rsidR="00BA112F" w:rsidRDefault="00BA112F">
      <w:pPr>
        <w:pStyle w:val="CommentText"/>
      </w:pPr>
      <w:r>
        <w:rPr>
          <w:rStyle w:val="CommentReference"/>
        </w:rPr>
        <w:annotationRef/>
      </w:r>
      <w:proofErr w:type="gramStart"/>
      <w:r>
        <w:t>Yes</w:t>
      </w:r>
      <w:proofErr w:type="gramEnd"/>
      <w:r>
        <w:t xml:space="preserve"> that is correct. My understanding is that the increase in uncertainty is </w:t>
      </w:r>
      <w:proofErr w:type="gramStart"/>
      <w:r>
        <w:t>more or less a</w:t>
      </w:r>
      <w:proofErr w:type="gramEnd"/>
      <w:r>
        <w:t xml:space="preserve"> ‘best guess’ based on the knot selection for the smooth and the estimates of the smoothing penalty</w:t>
      </w:r>
    </w:p>
  </w:comment>
  <w:comment w:id="23" w:author="Wells K.L." w:date="2022-01-17T16:40:00Z" w:initials="KW">
    <w:p w14:paraId="710820F9" w14:textId="38574255" w:rsidR="00BA112F" w:rsidRDefault="00BA112F">
      <w:pPr>
        <w:pStyle w:val="CommentText"/>
      </w:pPr>
      <w:r>
        <w:rPr>
          <w:rStyle w:val="CommentReference"/>
        </w:rPr>
        <w:annotationRef/>
      </w:r>
      <w:r>
        <w:t>Could it be worth to display the data points, too?</w:t>
      </w:r>
    </w:p>
  </w:comment>
  <w:comment w:id="24" w:author="Nicholas Clark" w:date="2022-01-20T16:05:00Z" w:initials="NC">
    <w:p w14:paraId="21664DCC" w14:textId="476AAC18" w:rsidR="00BA112F" w:rsidRDefault="00BA112F">
      <w:pPr>
        <w:pStyle w:val="CommentText"/>
      </w:pPr>
      <w:r>
        <w:rPr>
          <w:rStyle w:val="CommentReference"/>
        </w:rPr>
        <w:annotationRef/>
      </w:r>
      <w:proofErr w:type="gramStart"/>
      <w:r>
        <w:t>Yes</w:t>
      </w:r>
      <w:proofErr w:type="gramEnd"/>
      <w:r>
        <w:t xml:space="preserve"> the true points are shown in the forecast plots</w:t>
      </w:r>
    </w:p>
  </w:comment>
  <w:comment w:id="25" w:author="Wells K.L." w:date="2022-01-18T16:07:00Z" w:initials="KW">
    <w:p w14:paraId="704E37D8" w14:textId="491787F2" w:rsidR="00BA112F" w:rsidRDefault="00BA112F" w:rsidP="008620E9">
      <w:pPr>
        <w:pStyle w:val="CommentText"/>
      </w:pPr>
      <w:r>
        <w:rPr>
          <w:rStyle w:val="CommentReference"/>
        </w:rPr>
        <w:annotationRef/>
      </w:r>
      <w:r>
        <w:t xml:space="preserve">I think that ‘trend’ would need some definition here or somewhere below, while I also wonder if there is some confusion around </w:t>
      </w:r>
      <w:proofErr w:type="gramStart"/>
      <w:r>
        <w:t>this terms</w:t>
      </w:r>
      <w:proofErr w:type="gramEnd"/>
      <w:r>
        <w:t xml:space="preserve"> (and it took me a long time as a reader to sort this out).</w:t>
      </w:r>
    </w:p>
    <w:p w14:paraId="03C14D63" w14:textId="77777777" w:rsidR="00BA112F" w:rsidRDefault="00BA112F" w:rsidP="008620E9">
      <w:pPr>
        <w:pStyle w:val="CommentText"/>
      </w:pPr>
    </w:p>
    <w:p w14:paraId="29C28271" w14:textId="77777777" w:rsidR="00BA112F" w:rsidRDefault="00BA112F" w:rsidP="008620E9">
      <w:pPr>
        <w:pStyle w:val="CommentText"/>
      </w:pPr>
      <w:r>
        <w:t xml:space="preserve">Trend estimation in time series can be as simple as </w:t>
      </w:r>
    </w:p>
    <w:p w14:paraId="2612FAB9" w14:textId="77777777" w:rsidR="00BA112F" w:rsidRDefault="00BA112F" w:rsidP="008620E9">
      <w:pPr>
        <w:rPr>
          <w:rFonts w:cstheme="minorHAnsi"/>
          <w:vertAlign w:val="subscript"/>
        </w:rPr>
      </w:pPr>
      <w:proofErr w:type="spellStart"/>
      <w:r>
        <w:t>x</w:t>
      </w:r>
      <w:r w:rsidRPr="002236AB">
        <w:rPr>
          <w:vertAlign w:val="subscript"/>
        </w:rPr>
        <w:t>t</w:t>
      </w:r>
      <w:proofErr w:type="spellEnd"/>
      <w:r>
        <w:t xml:space="preserve"> = </w:t>
      </w:r>
      <w:r>
        <w:sym w:font="Symbol" w:char="F061"/>
      </w:r>
      <w:r>
        <w:t xml:space="preserve"> + </w:t>
      </w:r>
      <w:r>
        <w:rPr>
          <w:rFonts w:cstheme="minorHAnsi"/>
        </w:rPr>
        <w:t xml:space="preserve">βt + </w:t>
      </w:r>
      <w:proofErr w:type="spellStart"/>
      <w:r>
        <w:rPr>
          <w:rFonts w:cstheme="minorHAnsi"/>
        </w:rPr>
        <w:t>ε</w:t>
      </w:r>
      <w:r w:rsidRPr="002236AB">
        <w:rPr>
          <w:rFonts w:cstheme="minorHAnsi"/>
          <w:vertAlign w:val="subscript"/>
        </w:rPr>
        <w:t>t</w:t>
      </w:r>
      <w:proofErr w:type="spellEnd"/>
      <w:r>
        <w:rPr>
          <w:rFonts w:cstheme="minorHAnsi"/>
          <w:vertAlign w:val="subscript"/>
        </w:rPr>
        <w:t>,</w:t>
      </w:r>
    </w:p>
    <w:p w14:paraId="4DD423BE" w14:textId="4C478B00" w:rsidR="00BA112F" w:rsidRDefault="00BA112F" w:rsidP="008620E9">
      <w:r>
        <w:t xml:space="preserve">that is a change in the mean of the response over time as a time series component without any link to a dynamic model effect. </w:t>
      </w:r>
    </w:p>
    <w:p w14:paraId="41296499" w14:textId="4F2B5E79" w:rsidR="00BA112F" w:rsidRDefault="00BA112F" w:rsidP="008620E9">
      <w:r>
        <w:t xml:space="preserve">This can be independent of a random walk or any other form of </w:t>
      </w:r>
      <w:proofErr w:type="spellStart"/>
      <w:r>
        <w:t>autoregessive</w:t>
      </w:r>
      <w:proofErr w:type="spellEnd"/>
      <w:r>
        <w:t xml:space="preserve"> time series component??</w:t>
      </w:r>
    </w:p>
    <w:p w14:paraId="6C050FCE" w14:textId="77777777" w:rsidR="00BA112F" w:rsidRDefault="00BA112F" w:rsidP="008620E9"/>
    <w:p w14:paraId="3DE96289" w14:textId="193C43F4" w:rsidR="00BA112F" w:rsidRDefault="00BA112F" w:rsidP="008620E9">
      <w:pPr>
        <w:pStyle w:val="CommentText"/>
      </w:pPr>
      <w:r>
        <w:t>Please see also comment above in the second paragraph (where you introduce GAMs): perhaps helpful to somehow mention/define all relevant components of time series to avoid confusion for readers with different backgrounds?</w:t>
      </w:r>
    </w:p>
  </w:comment>
  <w:comment w:id="26" w:author="Wells K.L." w:date="2022-01-18T16:28:00Z" w:initials="KW">
    <w:p w14:paraId="30789E51" w14:textId="2008EDB3" w:rsidR="00BA112F" w:rsidRDefault="00BA112F">
      <w:pPr>
        <w:pStyle w:val="CommentText"/>
      </w:pPr>
      <w:r>
        <w:rPr>
          <w:rStyle w:val="CommentReference"/>
        </w:rPr>
        <w:annotationRef/>
      </w:r>
      <w:r>
        <w:t>Good reference? Could be also replaced with Chris Chatfield’s classical book “</w:t>
      </w:r>
      <w:r w:rsidRPr="00200D23">
        <w:t>The Analysis of Time Series</w:t>
      </w:r>
      <w:r>
        <w:t xml:space="preserve">” </w:t>
      </w:r>
      <w:r w:rsidRPr="00200D23">
        <w:t>https://www.routledge.com/The-Analysis-of-Time-Series-An-Introduction-with-R/Chatfield-Xing/p/book/9781498795630</w:t>
      </w:r>
      <w:r>
        <w:t>?</w:t>
      </w:r>
    </w:p>
  </w:comment>
  <w:comment w:id="27" w:author="Nicholas Clark" w:date="2022-01-28T16:25:00Z" w:initials="NC">
    <w:p w14:paraId="191E760A" w14:textId="43F34CF5" w:rsidR="00FA06A5" w:rsidRDefault="00FA06A5">
      <w:pPr>
        <w:pStyle w:val="CommentText"/>
      </w:pPr>
      <w:r>
        <w:rPr>
          <w:rStyle w:val="CommentReference"/>
        </w:rPr>
        <w:annotationRef/>
      </w:r>
      <w:r>
        <w:t xml:space="preserve">The Hyndman ref is the bible in time series analysis </w:t>
      </w:r>
      <w:proofErr w:type="gramStart"/>
      <w:r>
        <w:t>now</w:t>
      </w:r>
      <w:proofErr w:type="gramEnd"/>
      <w:r>
        <w:t xml:space="preserve"> so I think it is good enough. Not really bothered by which ones we choose though</w:t>
      </w:r>
    </w:p>
  </w:comment>
  <w:comment w:id="28" w:author="Wells K.L." w:date="2022-01-18T16:31:00Z" w:initials="KW">
    <w:p w14:paraId="6BA87C38" w14:textId="6BE37356" w:rsidR="00BA112F" w:rsidRDefault="00BA112F">
      <w:pPr>
        <w:pStyle w:val="CommentText"/>
      </w:pPr>
      <w:r>
        <w:rPr>
          <w:rStyle w:val="CommentReference"/>
        </w:rPr>
        <w:annotationRef/>
      </w:r>
      <w:r>
        <w:t xml:space="preserve">An identifiable cue if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eastAsiaTheme="minorEastAsia"/>
        </w:rPr>
        <w:t xml:space="preserve"> posterior estimates interfere? Why would you need a drift component </w:t>
      </w:r>
      <w:proofErr w:type="gramStart"/>
      <w:r>
        <w:rPr>
          <w:rFonts w:eastAsiaTheme="minorEastAsia"/>
        </w:rPr>
        <w:t>ofr  a</w:t>
      </w:r>
      <w:proofErr w:type="gramEnd"/>
      <w:r>
        <w:rPr>
          <w:rFonts w:eastAsiaTheme="minorEastAsia"/>
        </w:rPr>
        <w:t xml:space="preserve"> latent variable?</w:t>
      </w:r>
    </w:p>
  </w:comment>
  <w:comment w:id="29" w:author="Nicholas Clark" w:date="2022-01-20T16:11:00Z" w:initials="NC">
    <w:p w14:paraId="7574E723" w14:textId="18D4F045" w:rsidR="00BA112F" w:rsidRPr="00A32144" w:rsidRDefault="00BA112F">
      <w:pPr>
        <w:pStyle w:val="CommentText"/>
        <w:rPr>
          <w:iCs/>
        </w:rPr>
      </w:pPr>
      <w:r>
        <w:rPr>
          <w:rStyle w:val="CommentReference"/>
        </w:rPr>
        <w:annotationRef/>
      </w:r>
      <w:r>
        <w:t xml:space="preserve">This is </w:t>
      </w:r>
      <w:r w:rsidR="00332179">
        <w:t>useful</w:t>
      </w:r>
      <w:r>
        <w:t xml:space="preserve"> if the latent trend is not stationary but is moving along a slope. Hopefully the examples I’ve shown on </w:t>
      </w:r>
      <w:proofErr w:type="spellStart"/>
      <w:r>
        <w:t>Rpubs</w:t>
      </w:r>
      <w:proofErr w:type="spellEnd"/>
      <w:r>
        <w:t xml:space="preserve"> now make it clear that this is often the case for the series we are modelling (have a look at the non-zero posterior estimates for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t xml:space="preserve"> in the mod3 example and at the forecasted random walk with drift (mod4) here: </w:t>
      </w:r>
      <w:hyperlink r:id="rId1" w:history="1">
        <w:r w:rsidRPr="007718DC">
          <w:rPr>
            <w:rStyle w:val="Hyperlink"/>
          </w:rPr>
          <w:t>https://rpubs.com/NickClark47/mvgam</w:t>
        </w:r>
      </w:hyperlink>
      <w:r>
        <w:t xml:space="preserve"> </w:t>
      </w:r>
    </w:p>
  </w:comment>
  <w:comment w:id="30" w:author="Wells K.L." w:date="2022-01-17T22:20:00Z" w:initials="WK">
    <w:p w14:paraId="37D5C637" w14:textId="5F774C9B" w:rsidR="00BA112F" w:rsidRDefault="00BA112F">
      <w:pPr>
        <w:pStyle w:val="CommentText"/>
      </w:pPr>
      <w:r>
        <w:rPr>
          <w:rStyle w:val="CommentReference"/>
        </w:rPr>
        <w:annotationRef/>
      </w:r>
      <w:r>
        <w:t>Could it be helpful for some readers to include a classical time series textbook such as Chatfield’s ‘Time Series Analysis’?</w:t>
      </w:r>
    </w:p>
  </w:comment>
  <w:comment w:id="31" w:author="Wells K.L." w:date="2022-01-18T16:43:00Z" w:initials="KW">
    <w:p w14:paraId="523C3EE7" w14:textId="53E828F0" w:rsidR="00BA112F" w:rsidRDefault="00BA112F">
      <w:pPr>
        <w:pStyle w:val="CommentText"/>
      </w:pPr>
      <w:r>
        <w:rPr>
          <w:rStyle w:val="CommentReference"/>
        </w:rPr>
        <w:annotationRef/>
      </w:r>
      <w:r>
        <w:t>I first thought to replace “distribution with “occurrence” but then suggested this more complicated wording to avoid any confusion between multivariate joint species distribution models and latent variable models? While there are some similarities, it is perhaps also good to make clear that there are differences in that latent variable models aim to a level of dimension reduction that cannot be achieved with joint MVN models?</w:t>
      </w:r>
    </w:p>
  </w:comment>
  <w:comment w:id="33" w:author="Wells K.L." w:date="2022-01-17T22:53:00Z" w:initials="WK">
    <w:p w14:paraId="09C00C46" w14:textId="4725EA4E" w:rsidR="00BA112F" w:rsidRDefault="00BA112F" w:rsidP="00CC4065">
      <w:pPr>
        <w:pStyle w:val="CommentText"/>
      </w:pPr>
      <w:r>
        <w:rPr>
          <w:rStyle w:val="CommentReference"/>
        </w:rPr>
        <w:annotationRef/>
      </w:r>
      <w:r>
        <w:t>Ward et al. refers to time series models not joined SDMs?</w:t>
      </w:r>
    </w:p>
    <w:p w14:paraId="4C54C1EA" w14:textId="27A3A1F6" w:rsidR="00BA112F" w:rsidRDefault="00BA112F">
      <w:pPr>
        <w:pStyle w:val="CommentText"/>
      </w:pPr>
    </w:p>
  </w:comment>
  <w:comment w:id="34" w:author="Wells K.L." w:date="2022-01-18T09:50:00Z" w:initials="KW">
    <w:p w14:paraId="149AA02F" w14:textId="188789F6" w:rsidR="00BA112F" w:rsidRDefault="00BA112F">
      <w:pPr>
        <w:pStyle w:val="CommentText"/>
      </w:pPr>
      <w:r>
        <w:rPr>
          <w:rStyle w:val="CommentReference"/>
        </w:rPr>
        <w:annotationRef/>
      </w:r>
      <w:proofErr w:type="gramStart"/>
      <w:r>
        <w:t>Also</w:t>
      </w:r>
      <w:proofErr w:type="gramEnd"/>
      <w:r>
        <w:t xml:space="preserve"> Warton et al. 2015 would be better cited below as the paper “So many variables” has a stronger focus on factor analysis and joint modelling/ordination in general but less on SDMS?</w:t>
      </w:r>
    </w:p>
  </w:comment>
  <w:comment w:id="35" w:author="Wells K.L." w:date="2022-01-18T09:52:00Z" w:initials="KW">
    <w:p w14:paraId="5270A897" w14:textId="2C0F7181" w:rsidR="00BA112F" w:rsidRDefault="00BA112F">
      <w:pPr>
        <w:pStyle w:val="CommentText"/>
      </w:pPr>
      <w:r>
        <w:rPr>
          <w:rStyle w:val="CommentReference"/>
        </w:rPr>
        <w:annotationRef/>
      </w:r>
      <w:r>
        <w:t>Could mentioned here also our coinfection study? Self-citation perhaps justified because it is a parasite example…</w:t>
      </w:r>
    </w:p>
  </w:comment>
  <w:comment w:id="36" w:author="Wells K.L." w:date="2022-01-18T10:11:00Z" w:initials="KW">
    <w:p w14:paraId="250130B4" w14:textId="77777777" w:rsidR="00BA112F" w:rsidRDefault="00BA112F">
      <w:pPr>
        <w:pStyle w:val="CommentText"/>
      </w:pPr>
      <w:r>
        <w:rPr>
          <w:rStyle w:val="CommentReference"/>
        </w:rPr>
        <w:annotationRef/>
      </w:r>
      <w:r>
        <w:t>As commented above for the random walk model: such drift parameters could lead to identifiability issues in the linear predictor?</w:t>
      </w:r>
    </w:p>
    <w:p w14:paraId="1DCE3C2C" w14:textId="77777777" w:rsidR="00BA112F" w:rsidRDefault="00BA112F">
      <w:pPr>
        <w:pStyle w:val="CommentText"/>
      </w:pPr>
    </w:p>
    <w:p w14:paraId="5228D94C" w14:textId="4F8127C4" w:rsidR="00BA112F" w:rsidRDefault="00BA112F">
      <w:pPr>
        <w:pStyle w:val="CommentText"/>
      </w:pPr>
      <w:r>
        <w:t>Have you looked at model output with and without such drift parameters?</w:t>
      </w:r>
    </w:p>
  </w:comment>
  <w:comment w:id="37" w:author="Nicholas Clark" w:date="2022-01-20T16:38:00Z" w:initials="NC">
    <w:p w14:paraId="3AF97B25" w14:textId="21FC5DF0" w:rsidR="00BA112F" w:rsidRDefault="00BA112F">
      <w:pPr>
        <w:pStyle w:val="CommentText"/>
      </w:pPr>
      <w:r>
        <w:rPr>
          <w:rStyle w:val="CommentReference"/>
        </w:rPr>
        <w:annotationRef/>
      </w:r>
      <w:proofErr w:type="gramStart"/>
      <w:r>
        <w:t>Yes</w:t>
      </w:r>
      <w:proofErr w:type="gramEnd"/>
      <w:r>
        <w:t xml:space="preserve"> and there are no identifiability issues. Beta0 is the average counts (static across time) while the drift parameter captures any slope that the latent trend is moving along (if there is one). If there isn’t a slope and the latent trend is </w:t>
      </w:r>
      <w:proofErr w:type="gramStart"/>
      <w:r>
        <w:t>more or less stationary</w:t>
      </w:r>
      <w:proofErr w:type="gramEnd"/>
      <w:r>
        <w:t xml:space="preserve">, then yes this could be an issue. I’ve added the option for drift to the arguments in the </w:t>
      </w:r>
      <w:proofErr w:type="spellStart"/>
      <w:r>
        <w:t>mvjagam</w:t>
      </w:r>
      <w:proofErr w:type="spellEnd"/>
      <w:r>
        <w:t xml:space="preserve"> function so that this can be dropped by </w:t>
      </w:r>
      <w:proofErr w:type="gramStart"/>
      <w:r>
        <w:t>default</w:t>
      </w:r>
      <w:proofErr w:type="gramEnd"/>
      <w:r>
        <w:t xml:space="preserve"> but the user can request it be estimated if they like. It shouldn’t be as much of an issue for the dynamic factors though</w:t>
      </w:r>
    </w:p>
  </w:comment>
  <w:comment w:id="38" w:author="Wells K.L." w:date="2022-01-18T17:06:00Z" w:initials="KW">
    <w:p w14:paraId="6E577A8F" w14:textId="728B6342" w:rsidR="00BA112F" w:rsidRDefault="00BA112F">
      <w:pPr>
        <w:pStyle w:val="CommentText"/>
      </w:pPr>
      <w:r>
        <w:rPr>
          <w:rStyle w:val="CommentReference"/>
        </w:rPr>
        <w:annotationRef/>
      </w:r>
      <w:r>
        <w:t>Pre-</w:t>
      </w:r>
      <w:proofErr w:type="spellStart"/>
      <w:r>
        <w:t>secify</w:t>
      </w:r>
      <w:proofErr w:type="spellEnd"/>
      <w:r>
        <w:t xml:space="preserve"> or one could draw K as a </w:t>
      </w:r>
      <w:proofErr w:type="gramStart"/>
      <w:r>
        <w:t>model parameters</w:t>
      </w:r>
      <w:proofErr w:type="gramEnd"/>
      <w:r>
        <w:t xml:space="preserve"> as part of a sampling approach?</w:t>
      </w:r>
    </w:p>
  </w:comment>
  <w:comment w:id="39" w:author="Nicholas Clark" w:date="2022-01-21T14:21:00Z" w:initials="NC">
    <w:p w14:paraId="38DB144C" w14:textId="1884C912" w:rsidR="00BC5E0A" w:rsidRDefault="00BC5E0A">
      <w:pPr>
        <w:pStyle w:val="CommentText"/>
      </w:pPr>
      <w:r>
        <w:rPr>
          <w:rStyle w:val="CommentReference"/>
        </w:rPr>
        <w:annotationRef/>
      </w:r>
      <w:proofErr w:type="gramStart"/>
      <w:r>
        <w:t>Yes</w:t>
      </w:r>
      <w:proofErr w:type="gramEnd"/>
      <w:r>
        <w:t xml:space="preserve"> this is an option I mention in the Discussion, which could be done using a Dirichlet process</w:t>
      </w:r>
    </w:p>
  </w:comment>
  <w:comment w:id="40" w:author="Wells K.L." w:date="2022-01-18T17:11:00Z" w:initials="KW">
    <w:p w14:paraId="63C1FF41" w14:textId="59D109BE" w:rsidR="00BA112F" w:rsidRDefault="00BA112F">
      <w:pPr>
        <w:pStyle w:val="CommentText"/>
      </w:pPr>
      <w:r>
        <w:rPr>
          <w:rStyle w:val="CommentReference"/>
        </w:rPr>
        <w:annotationRef/>
      </w:r>
      <w:r>
        <w:t xml:space="preserve">Not really clear to me what kind of seasonal patterns this could be? Could you refer to </w:t>
      </w:r>
      <w:proofErr w:type="spellStart"/>
      <w:proofErr w:type="gramStart"/>
      <w:r>
        <w:t>a</w:t>
      </w:r>
      <w:proofErr w:type="spellEnd"/>
      <w:proofErr w:type="gramEnd"/>
      <w:r>
        <w:t xml:space="preserve"> Appendix here?</w:t>
      </w:r>
    </w:p>
  </w:comment>
  <w:comment w:id="41" w:author="Wells K.L." w:date="2022-01-18T17:14:00Z" w:initials="KW">
    <w:p w14:paraId="242A4C80" w14:textId="2DAD1538" w:rsidR="00BA112F" w:rsidRDefault="00BA112F">
      <w:pPr>
        <w:pStyle w:val="CommentText"/>
      </w:pPr>
      <w:r>
        <w:rPr>
          <w:rStyle w:val="CommentReference"/>
        </w:rPr>
        <w:annotationRef/>
      </w:r>
      <w:proofErr w:type="gramStart"/>
      <w:r>
        <w:t>…..</w:t>
      </w:r>
      <w:proofErr w:type="gramEnd"/>
      <w:r>
        <w:t>outside the box, could be interesting discussion simulations with the same model framework as you use for the analysis versus a different approach to simulations?</w:t>
      </w:r>
    </w:p>
  </w:comment>
  <w:comment w:id="42" w:author="Nicholas Clark" w:date="2022-01-20T16:24:00Z" w:initials="NC">
    <w:p w14:paraId="38938B39" w14:textId="31C16C02" w:rsidR="00BA112F" w:rsidRDefault="00BA112F">
      <w:pPr>
        <w:pStyle w:val="CommentText"/>
      </w:pPr>
      <w:r>
        <w:rPr>
          <w:rStyle w:val="CommentReference"/>
        </w:rPr>
        <w:annotationRef/>
      </w:r>
      <w:proofErr w:type="gramStart"/>
      <w:r>
        <w:t>Yes</w:t>
      </w:r>
      <w:proofErr w:type="gramEnd"/>
      <w:r>
        <w:t xml:space="preserve"> I’ll post the code used for simulations (actually it is all located here: </w:t>
      </w:r>
      <w:hyperlink r:id="rId2" w:history="1">
        <w:r w:rsidRPr="007718DC">
          <w:rPr>
            <w:rStyle w:val="Hyperlink"/>
          </w:rPr>
          <w:t>https://github.com/nicholasjclark/mvgam/blob/master/R/sim_mvgam.R</w:t>
        </w:r>
      </w:hyperlink>
      <w:r>
        <w:t>)</w:t>
      </w:r>
      <w:r w:rsidR="00400B8C">
        <w:t xml:space="preserve">. </w:t>
      </w:r>
      <w:proofErr w:type="gramStart"/>
      <w:r w:rsidR="00400B8C">
        <w:t>Generally</w:t>
      </w:r>
      <w:proofErr w:type="gramEnd"/>
      <w:r w:rsidR="00400B8C">
        <w:t xml:space="preserve"> I think the simulations alongside all of the examples in the appendices (which will be the same as the online ones I’ve posted so far) make it very clear that dynamic components are important</w:t>
      </w:r>
    </w:p>
  </w:comment>
  <w:comment w:id="43" w:author="Wells K.L." w:date="2022-01-18T17:16:00Z" w:initials="KW">
    <w:p w14:paraId="29B7F8DF" w14:textId="3DFB794C" w:rsidR="00BA112F" w:rsidRDefault="00BA112F">
      <w:pPr>
        <w:pStyle w:val="CommentText"/>
      </w:pPr>
      <w:r>
        <w:rPr>
          <w:rStyle w:val="CommentReference"/>
        </w:rPr>
        <w:annotationRef/>
      </w:r>
      <w:r>
        <w:t>See comment above: this simulation set up is still unclear to me.</w:t>
      </w:r>
    </w:p>
  </w:comment>
  <w:comment w:id="44" w:author="Wells K.L." w:date="2022-01-18T17:35:00Z" w:initials="KW">
    <w:p w14:paraId="4DAB7982" w14:textId="34040A75" w:rsidR="00BA112F" w:rsidRDefault="00BA112F">
      <w:pPr>
        <w:pStyle w:val="CommentText"/>
      </w:pPr>
      <w:r>
        <w:rPr>
          <w:rStyle w:val="CommentReference"/>
        </w:rPr>
        <w:annotationRef/>
      </w:r>
      <w:r>
        <w:t xml:space="preserve">In line with this comment is also my first comment in the results for “trend”. If the simulations were done with </w:t>
      </w:r>
      <w:proofErr w:type="spellStart"/>
      <w:r w:rsidRPr="006B1447">
        <w:rPr>
          <w:i/>
          <w:iCs/>
          <w:lang w:val="en-AU"/>
        </w:rPr>
        <w:t>mvgam</w:t>
      </w:r>
      <w:proofErr w:type="spellEnd"/>
      <w:r>
        <w:rPr>
          <w:i/>
          <w:iCs/>
          <w:lang w:val="en-AU"/>
        </w:rPr>
        <w:t xml:space="preserve"> </w:t>
      </w:r>
      <w:r>
        <w:t xml:space="preserve">for example, it would perhaps be unfair to compare performance of </w:t>
      </w:r>
      <w:proofErr w:type="spellStart"/>
      <w:r>
        <w:t>mvgam</w:t>
      </w:r>
      <w:proofErr w:type="spellEnd"/>
      <w:r>
        <w:t xml:space="preserve"> and </w:t>
      </w:r>
      <w:proofErr w:type="spellStart"/>
      <w:r>
        <w:t>mgcv</w:t>
      </w:r>
      <w:proofErr w:type="spellEnd"/>
      <w:r>
        <w:t>?</w:t>
      </w:r>
    </w:p>
  </w:comment>
  <w:comment w:id="45" w:author="Nicholas Clark" w:date="2022-01-20T16:22:00Z" w:initials="NC">
    <w:p w14:paraId="21C27E9B" w14:textId="7781F7B4" w:rsidR="00BA112F" w:rsidRDefault="00BA112F">
      <w:pPr>
        <w:pStyle w:val="CommentText"/>
      </w:pPr>
      <w:r>
        <w:rPr>
          <w:rStyle w:val="CommentReference"/>
        </w:rPr>
        <w:annotationRef/>
      </w:r>
      <w:r>
        <w:t xml:space="preserve">The simulations were done outside of </w:t>
      </w:r>
      <w:proofErr w:type="spellStart"/>
      <w:r>
        <w:t>mvgam</w:t>
      </w:r>
      <w:proofErr w:type="spellEnd"/>
      <w:r>
        <w:t xml:space="preserve"> so it should be more fair</w:t>
      </w:r>
    </w:p>
  </w:comment>
  <w:comment w:id="46" w:author="Wells K.L." w:date="2022-01-18T22:25:00Z" w:initials="WK">
    <w:p w14:paraId="1770D9DD" w14:textId="7B4FA99A" w:rsidR="00BA112F" w:rsidRDefault="00BA112F">
      <w:pPr>
        <w:pStyle w:val="CommentText"/>
      </w:pPr>
      <w:r>
        <w:rPr>
          <w:rStyle w:val="CommentReference"/>
        </w:rPr>
        <w:annotationRef/>
      </w:r>
      <w:r>
        <w:t xml:space="preserve">OK but actually it would be interesting to test for different </w:t>
      </w:r>
      <w:proofErr w:type="gramStart"/>
      <w:r>
        <w:t>K?</w:t>
      </w:r>
      <w:proofErr w:type="gramEnd"/>
      <w:r>
        <w:t xml:space="preserve"> </w:t>
      </w:r>
      <w:proofErr w:type="gramStart"/>
      <w:r>
        <w:t>If  factor</w:t>
      </w:r>
      <w:proofErr w:type="gramEnd"/>
      <w:r>
        <w:t xml:space="preserve"> loadings are all pulled towards zero for possible regularization, I would set K to the number of series. Would a sufficiently large uber of K be </w:t>
      </w:r>
      <w:proofErr w:type="gramStart"/>
      <w:r>
        <w:t>a ;backup</w:t>
      </w:r>
      <w:proofErr w:type="gramEnd"/>
      <w:r>
        <w:t>’ if different series show idiosyncratic dynamics that could be only captured in the model with sufficiently large K?</w:t>
      </w:r>
    </w:p>
  </w:comment>
  <w:comment w:id="47" w:author="Wells K.L." w:date="2022-01-18T11:51:00Z" w:initials="KW">
    <w:p w14:paraId="75CCAAC0" w14:textId="33CA6DC9" w:rsidR="00BA112F" w:rsidRDefault="00BA112F">
      <w:pPr>
        <w:pStyle w:val="CommentText"/>
      </w:pPr>
      <w:r>
        <w:rPr>
          <w:rStyle w:val="CommentReference"/>
        </w:rPr>
        <w:annotationRef/>
      </w:r>
      <w:r>
        <w:t xml:space="preserve">Any justification for this threshold? Tick </w:t>
      </w:r>
    </w:p>
  </w:comment>
  <w:comment w:id="48" w:author="Nicholas Clark" w:date="2022-01-20T16:36:00Z" w:initials="NC">
    <w:p w14:paraId="0A029A70" w14:textId="3F541601" w:rsidR="00BA112F" w:rsidRDefault="00BA112F">
      <w:pPr>
        <w:pStyle w:val="CommentText"/>
      </w:pPr>
      <w:r>
        <w:rPr>
          <w:rStyle w:val="CommentReference"/>
        </w:rPr>
        <w:annotationRef/>
      </w:r>
      <w:r>
        <w:t>This is what is typically used for calculating growing days in the plant sciences, so it is often used for arthropods. But it doesn’t matter too much here as we are not as focused on results but more on showcasing the method</w:t>
      </w:r>
    </w:p>
  </w:comment>
  <w:comment w:id="49" w:author="Wells K.L." w:date="2022-01-18T17:30:00Z" w:initials="KW">
    <w:p w14:paraId="4C538413" w14:textId="15D0693B" w:rsidR="00BA112F" w:rsidRDefault="00BA112F">
      <w:pPr>
        <w:pStyle w:val="CommentText"/>
      </w:pPr>
      <w:r>
        <w:rPr>
          <w:rStyle w:val="CommentReference"/>
        </w:rPr>
        <w:annotationRef/>
      </w:r>
      <w:r>
        <w:t>The terminology around plot, sites and series is confusing. Do sites correspond to series?</w:t>
      </w:r>
    </w:p>
  </w:comment>
  <w:comment w:id="50" w:author="Nicholas Clark" w:date="2022-01-28T15:42:00Z" w:initials="NC">
    <w:p w14:paraId="43946C10" w14:textId="44855C9D" w:rsidR="0024019E" w:rsidRDefault="0024019E">
      <w:pPr>
        <w:pStyle w:val="CommentText"/>
      </w:pPr>
      <w:r>
        <w:rPr>
          <w:rStyle w:val="CommentReference"/>
        </w:rPr>
        <w:annotationRef/>
      </w:r>
      <w:proofErr w:type="gramStart"/>
      <w:r>
        <w:t>Yes it is</w:t>
      </w:r>
      <w:proofErr w:type="gramEnd"/>
      <w:r>
        <w:t xml:space="preserve"> confusing. I’ve attempted to remedy this </w:t>
      </w:r>
      <w:r w:rsidR="009C7F4E">
        <w:t xml:space="preserve">above (plots nested in sites) </w:t>
      </w:r>
      <w:r>
        <w:t>but could tidy it more</w:t>
      </w:r>
    </w:p>
  </w:comment>
  <w:comment w:id="51" w:author="Wells K.L." w:date="2022-01-18T12:05:00Z" w:initials="KW">
    <w:p w14:paraId="6151622D" w14:textId="54BDDD78" w:rsidR="00BA112F" w:rsidRDefault="00BA112F">
      <w:pPr>
        <w:pStyle w:val="CommentText"/>
      </w:pPr>
      <w:r>
        <w:rPr>
          <w:rStyle w:val="CommentReference"/>
        </w:rPr>
        <w:annotationRef/>
      </w:r>
      <w:r>
        <w:t>Calendar weeks?</w:t>
      </w:r>
    </w:p>
  </w:comment>
  <w:comment w:id="52" w:author="Wells K.L." w:date="2022-01-18T21:59:00Z" w:initials="WK">
    <w:p w14:paraId="0743F532" w14:textId="7195264B" w:rsidR="00BA112F" w:rsidRDefault="00BA112F">
      <w:pPr>
        <w:pStyle w:val="CommentText"/>
      </w:pPr>
      <w:r>
        <w:rPr>
          <w:rStyle w:val="CommentReference"/>
        </w:rPr>
        <w:annotationRef/>
      </w:r>
      <w:r>
        <w:t>Wouldn’t it be of interest to run a ‘null’ model as a latent variable model only?? In theory, assume there would be enough latent variables such that for any given series. a latent variable (with a large factor loading for the given series only) could replace any smoothing variable, including time-varying covariates such cum-</w:t>
      </w:r>
      <w:proofErr w:type="spellStart"/>
      <w:r>
        <w:t>gdd</w:t>
      </w:r>
      <w:proofErr w:type="spellEnd"/>
      <w:r>
        <w:t>?</w:t>
      </w:r>
    </w:p>
  </w:comment>
  <w:comment w:id="53" w:author="Nicholas Clark" w:date="2022-01-21T17:12:00Z" w:initials="NC">
    <w:p w14:paraId="7BDD3CC2" w14:textId="0BC6AD67" w:rsidR="003115C6" w:rsidRDefault="003115C6">
      <w:pPr>
        <w:pStyle w:val="CommentText"/>
      </w:pPr>
      <w:r>
        <w:rPr>
          <w:rStyle w:val="CommentReference"/>
        </w:rPr>
        <w:annotationRef/>
      </w:r>
      <w:proofErr w:type="gramStart"/>
      <w:r>
        <w:t>Yes</w:t>
      </w:r>
      <w:proofErr w:type="gramEnd"/>
      <w:r>
        <w:t xml:space="preserve"> this can happen but it will massively overfit, meaning that the forecast will likely be a mess!</w:t>
      </w:r>
    </w:p>
  </w:comment>
  <w:comment w:id="54" w:author="Wells K.L." w:date="2022-01-18T17:26:00Z" w:initials="KW">
    <w:p w14:paraId="77813336" w14:textId="096D9756" w:rsidR="00BA112F" w:rsidRDefault="00BA112F">
      <w:pPr>
        <w:pStyle w:val="CommentText"/>
      </w:pPr>
      <w:r>
        <w:rPr>
          <w:rStyle w:val="CommentReference"/>
        </w:rPr>
        <w:annotationRef/>
      </w:r>
      <w:r>
        <w:t xml:space="preserve">This is somewhat confusing because it </w:t>
      </w:r>
      <w:proofErr w:type="gramStart"/>
      <w:r>
        <w:t>seem</w:t>
      </w:r>
      <w:proofErr w:type="gramEnd"/>
      <w:r>
        <w:t xml:space="preserve"> there is a site-specific and a global seasonal smooth in the equation? This is not necessarily a hierarchical model?</w:t>
      </w:r>
    </w:p>
  </w:comment>
  <w:comment w:id="55" w:author="Nicholas Clark" w:date="2022-01-21T17:01:00Z" w:initials="NC">
    <w:p w14:paraId="1E6932EE" w14:textId="0D036CF6" w:rsidR="00686551" w:rsidRDefault="00686551">
      <w:pPr>
        <w:pStyle w:val="CommentText"/>
      </w:pPr>
      <w:r>
        <w:rPr>
          <w:rStyle w:val="CommentReference"/>
        </w:rPr>
        <w:annotationRef/>
      </w:r>
      <w:proofErr w:type="gramStart"/>
      <w:r>
        <w:t>Yes</w:t>
      </w:r>
      <w:proofErr w:type="gramEnd"/>
      <w:r>
        <w:t xml:space="preserve"> technically it is hierarchical. From the Pederson </w:t>
      </w:r>
      <w:proofErr w:type="spellStart"/>
      <w:r>
        <w:t>PeerJ</w:t>
      </w:r>
      <w:proofErr w:type="spellEnd"/>
      <w:r>
        <w:t xml:space="preserve"> paper: “</w:t>
      </w:r>
      <w:r w:rsidRPr="00686551">
        <w:t xml:space="preserve">In a GAM, this occurs via the enforcement of a smoothness criterion on the variability of a functional relationship, pulling parameters toward some function that is assumed to be totally smooth (such as a straight line) by penalizing squared deviations from that totally smooth function. </w:t>
      </w:r>
      <w:r>
        <w:t>A</w:t>
      </w:r>
      <w:r w:rsidRPr="00686551">
        <w:t xml:space="preserve"> natural extension to the standard GAM framework is to allow smooth functional relationships between predictor and response to vary between groups, but in such a way that </w:t>
      </w:r>
      <w:r w:rsidRPr="00686551">
        <w:rPr>
          <w:b/>
          <w:bCs/>
        </w:rPr>
        <w:t>the different functions are in some sense pooled toward a common shape</w:t>
      </w:r>
      <w:r>
        <w:t>”</w:t>
      </w:r>
      <w:r w:rsidR="003A4C34">
        <w:t xml:space="preserve">. In our example, the series share information to estimate the global seasonality, while deviations from that global shape are </w:t>
      </w:r>
      <w:proofErr w:type="spellStart"/>
      <w:r w:rsidR="003A4C34">
        <w:t>penalised</w:t>
      </w:r>
      <w:proofErr w:type="spellEnd"/>
    </w:p>
  </w:comment>
  <w:comment w:id="58" w:author="Wells K.L." w:date="2022-01-18T22:43:00Z" w:initials="WK">
    <w:p w14:paraId="7FA578AD" w14:textId="39A1CB2B" w:rsidR="00BA112F" w:rsidRDefault="00BA112F">
      <w:pPr>
        <w:pStyle w:val="CommentText"/>
      </w:pPr>
      <w:r>
        <w:rPr>
          <w:rStyle w:val="CommentReference"/>
        </w:rPr>
        <w:annotationRef/>
      </w:r>
      <w:proofErr w:type="gramStart"/>
      <w:r>
        <w:t>So</w:t>
      </w:r>
      <w:proofErr w:type="gramEnd"/>
      <w:r>
        <w:t xml:space="preserve"> is there any explanation of how latent variables/ trend are used within the forecast/predictions?</w:t>
      </w:r>
    </w:p>
  </w:comment>
  <w:comment w:id="59" w:author="Nicholas Clark" w:date="2022-01-21T16:56:00Z" w:initials="NC">
    <w:p w14:paraId="15DF5D31" w14:textId="552F12F6" w:rsidR="00E66CA4" w:rsidRDefault="00E66CA4">
      <w:pPr>
        <w:pStyle w:val="CommentText"/>
      </w:pPr>
      <w:r>
        <w:rPr>
          <w:rStyle w:val="CommentReference"/>
        </w:rPr>
        <w:annotationRef/>
      </w:r>
      <w:r>
        <w:t>As each latent variable / trend has a time series equation</w:t>
      </w:r>
      <w:r w:rsidR="001008D6">
        <w:t xml:space="preserve"> we simply extend it forward </w:t>
      </w:r>
      <w:r w:rsidR="000F46AA">
        <w:t>the required number of timesteps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D96C0D" w15:done="0"/>
  <w15:commentEx w15:paraId="3A28CEE1" w15:paraIdParent="4FD96C0D" w15:done="0"/>
  <w15:commentEx w15:paraId="741221D2" w15:done="0"/>
  <w15:commentEx w15:paraId="5E8CF761" w15:paraIdParent="741221D2" w15:done="0"/>
  <w15:commentEx w15:paraId="34C07AB7" w15:done="0"/>
  <w15:commentEx w15:paraId="0376CA0A" w15:done="0"/>
  <w15:commentEx w15:paraId="5049767A" w15:paraIdParent="0376CA0A" w15:done="0"/>
  <w15:commentEx w15:paraId="13EFC1E4" w15:done="0"/>
  <w15:commentEx w15:paraId="3F990EB8" w15:paraIdParent="13EFC1E4" w15:done="0"/>
  <w15:commentEx w15:paraId="0749C32C" w15:paraIdParent="13EFC1E4" w15:done="0"/>
  <w15:commentEx w15:paraId="6628D9BB" w15:done="0"/>
  <w15:commentEx w15:paraId="4C6D3E02" w15:done="0"/>
  <w15:commentEx w15:paraId="4A6C1DFB" w15:paraIdParent="4C6D3E02" w15:done="0"/>
  <w15:commentEx w15:paraId="1420CCBB" w15:done="0"/>
  <w15:commentEx w15:paraId="47216905" w15:paraIdParent="1420CCBB" w15:done="0"/>
  <w15:commentEx w15:paraId="72B99786" w15:paraIdParent="1420CCBB" w15:done="0"/>
  <w15:commentEx w15:paraId="65EDF7EC" w15:done="0"/>
  <w15:commentEx w15:paraId="062A78AF" w15:paraIdParent="65EDF7EC" w15:done="0"/>
  <w15:commentEx w15:paraId="710820F9" w15:done="0"/>
  <w15:commentEx w15:paraId="21664DCC" w15:paraIdParent="710820F9" w15:done="0"/>
  <w15:commentEx w15:paraId="3DE96289" w15:done="0"/>
  <w15:commentEx w15:paraId="30789E51" w15:done="0"/>
  <w15:commentEx w15:paraId="191E760A" w15:paraIdParent="30789E51" w15:done="0"/>
  <w15:commentEx w15:paraId="6BA87C38" w15:done="0"/>
  <w15:commentEx w15:paraId="7574E723" w15:paraIdParent="6BA87C38" w15:done="0"/>
  <w15:commentEx w15:paraId="37D5C637" w15:done="0"/>
  <w15:commentEx w15:paraId="523C3EE7" w15:done="0"/>
  <w15:commentEx w15:paraId="4C54C1EA" w15:done="0"/>
  <w15:commentEx w15:paraId="149AA02F" w15:paraIdParent="4C54C1EA" w15:done="0"/>
  <w15:commentEx w15:paraId="5270A897" w15:paraIdParent="4C54C1EA" w15:done="0"/>
  <w15:commentEx w15:paraId="5228D94C" w15:done="0"/>
  <w15:commentEx w15:paraId="3AF97B25" w15:paraIdParent="5228D94C" w15:done="0"/>
  <w15:commentEx w15:paraId="6E577A8F" w15:done="0"/>
  <w15:commentEx w15:paraId="38DB144C" w15:paraIdParent="6E577A8F" w15:done="0"/>
  <w15:commentEx w15:paraId="63C1FF41" w15:done="0"/>
  <w15:commentEx w15:paraId="242A4C80" w15:paraIdParent="63C1FF41" w15:done="0"/>
  <w15:commentEx w15:paraId="38938B39" w15:paraIdParent="63C1FF41" w15:done="0"/>
  <w15:commentEx w15:paraId="29B7F8DF" w15:done="0"/>
  <w15:commentEx w15:paraId="4DAB7982" w15:paraIdParent="29B7F8DF" w15:done="0"/>
  <w15:commentEx w15:paraId="21C27E9B" w15:paraIdParent="29B7F8DF" w15:done="0"/>
  <w15:commentEx w15:paraId="1770D9DD" w15:done="0"/>
  <w15:commentEx w15:paraId="75CCAAC0" w15:done="0"/>
  <w15:commentEx w15:paraId="0A029A70" w15:paraIdParent="75CCAAC0" w15:done="0"/>
  <w15:commentEx w15:paraId="4C538413" w15:done="0"/>
  <w15:commentEx w15:paraId="43946C10" w15:paraIdParent="4C538413" w15:done="0"/>
  <w15:commentEx w15:paraId="6151622D" w15:done="0"/>
  <w15:commentEx w15:paraId="0743F532" w15:done="0"/>
  <w15:commentEx w15:paraId="7BDD3CC2" w15:paraIdParent="0743F532" w15:done="0"/>
  <w15:commentEx w15:paraId="77813336" w15:done="0"/>
  <w15:commentEx w15:paraId="1E6932EE" w15:paraIdParent="77813336" w15:done="0"/>
  <w15:commentEx w15:paraId="7FA578AD" w15:done="0"/>
  <w15:commentEx w15:paraId="15DF5D31" w15:paraIdParent="7FA578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09B8" w16cex:dateUtc="2022-01-17T15:28:00Z"/>
  <w16cex:commentExtensible w16cex:durableId="2593F826" w16cex:dateUtc="2022-01-20T05:03:00Z"/>
  <w16cex:commentExtensible w16cex:durableId="259158AA" w16cex:dateUtc="2022-01-18T15:18:00Z"/>
  <w16cex:commentExtensible w16cex:durableId="2593F764" w16cex:dateUtc="2022-01-20T04:59:00Z"/>
  <w16cex:commentExtensible w16cex:durableId="25900B55" w16cex:dateUtc="2022-01-17T15:35:00Z"/>
  <w16cex:commentExtensible w16cex:durableId="25900C84" w16cex:dateUtc="2022-01-17T15:40:00Z"/>
  <w16cex:commentExtensible w16cex:durableId="2593F931" w16cex:dateUtc="2022-01-20T05:07:00Z"/>
  <w16cex:commentExtensible w16cex:durableId="25900F47" w16cex:dateUtc="2022-01-17T15:52:00Z"/>
  <w16cex:commentExtensible w16cex:durableId="25900F9F" w16cex:dateUtc="2022-01-17T15:54:00Z"/>
  <w16cex:commentExtensible w16cex:durableId="2593F9AC" w16cex:dateUtc="2022-01-20T05:09:00Z"/>
  <w16cex:commentExtensible w16cex:durableId="2590146F" w16cex:dateUtc="2022-01-17T16:14:00Z"/>
  <w16cex:commentExtensible w16cex:durableId="25901236" w16cex:dateUtc="2022-01-17T16:05:00Z"/>
  <w16cex:commentExtensible w16cex:durableId="2593FA63" w16cex:dateUtc="2022-01-20T05:12:00Z"/>
  <w16cex:commentExtensible w16cex:durableId="259066C4" w16cex:dateUtc="2022-01-17T22:05:00Z"/>
  <w16cex:commentExtensible w16cex:durableId="2593FAC8" w16cex:dateUtc="2022-01-20T05:14:00Z"/>
  <w16cex:commentExtensible w16cex:durableId="2593FBF8" w16cex:dateUtc="2022-01-20T05:19:00Z"/>
  <w16cex:commentExtensible w16cex:durableId="259067F9" w16cex:dateUtc="2022-01-17T22:11:00Z"/>
  <w16cex:commentExtensible w16cex:durableId="2593FC2B" w16cex:dateUtc="2022-01-20T05:20:00Z"/>
  <w16cex:commentExtensible w16cex:durableId="25901A8F" w16cex:dateUtc="2022-01-17T16:40:00Z"/>
  <w16cex:commentExtensible w16cex:durableId="259406D8" w16cex:dateUtc="2022-01-20T06:05:00Z"/>
  <w16cex:commentExtensible w16cex:durableId="25916447" w16cex:dateUtc="2022-01-18T16:07:00Z"/>
  <w16cex:commentExtensible w16cex:durableId="2591692B" w16cex:dateUtc="2022-01-18T16:28:00Z"/>
  <w16cex:commentExtensible w16cex:durableId="259E9763" w16cex:dateUtc="2022-01-28T06:25:00Z"/>
  <w16cex:commentExtensible w16cex:durableId="259169CC" w16cex:dateUtc="2022-01-18T16:31:00Z"/>
  <w16cex:commentExtensible w16cex:durableId="25940830" w16cex:dateUtc="2022-01-20T06:11:00Z"/>
  <w16cex:commentExtensible w16cex:durableId="25906A1A" w16cex:dateUtc="2022-01-17T22:20:00Z"/>
  <w16cex:commentExtensible w16cex:durableId="25916CBE" w16cex:dateUtc="2022-01-18T16:43:00Z"/>
  <w16cex:commentExtensible w16cex:durableId="259071F9" w16cex:dateUtc="2022-01-17T22:53:00Z"/>
  <w16cex:commentExtensible w16cex:durableId="25910BEE" w16cex:dateUtc="2022-01-18T09:50:00Z"/>
  <w16cex:commentExtensible w16cex:durableId="25910C5A" w16cex:dateUtc="2022-01-18T09:52:00Z"/>
  <w16cex:commentExtensible w16cex:durableId="259110CB" w16cex:dateUtc="2022-01-18T10:11:00Z"/>
  <w16cex:commentExtensible w16cex:durableId="25940E7D" w16cex:dateUtc="2022-01-20T06:38:00Z"/>
  <w16cex:commentExtensible w16cex:durableId="259171FA" w16cex:dateUtc="2022-01-18T17:06:00Z"/>
  <w16cex:commentExtensible w16cex:durableId="25953FE1" w16cex:dateUtc="2022-01-21T04:21:00Z"/>
  <w16cex:commentExtensible w16cex:durableId="25917343" w16cex:dateUtc="2022-01-18T17:11:00Z"/>
  <w16cex:commentExtensible w16cex:durableId="259173F3" w16cex:dateUtc="2022-01-18T17:14:00Z"/>
  <w16cex:commentExtensible w16cex:durableId="25940B4E" w16cex:dateUtc="2022-01-20T06:24:00Z"/>
  <w16cex:commentExtensible w16cex:durableId="2591745F" w16cex:dateUtc="2022-01-18T17:16:00Z"/>
  <w16cex:commentExtensible w16cex:durableId="259178CE" w16cex:dateUtc="2022-01-18T17:35:00Z"/>
  <w16cex:commentExtensible w16cex:durableId="25940AC5" w16cex:dateUtc="2022-01-20T06:22:00Z"/>
  <w16cex:commentExtensible w16cex:durableId="2591BCDC" w16cex:dateUtc="2022-01-18T22:25:00Z"/>
  <w16cex:commentExtensible w16cex:durableId="2591285F" w16cex:dateUtc="2022-01-18T11:51:00Z"/>
  <w16cex:commentExtensible w16cex:durableId="25940E0A" w16cex:dateUtc="2022-01-20T06:36:00Z"/>
  <w16cex:commentExtensible w16cex:durableId="259177B0" w16cex:dateUtc="2022-01-18T17:30:00Z"/>
  <w16cex:commentExtensible w16cex:durableId="259E8D7C" w16cex:dateUtc="2022-01-28T05:42:00Z"/>
  <w16cex:commentExtensible w16cex:durableId="25912B6D" w16cex:dateUtc="2022-01-18T12:05:00Z"/>
  <w16cex:commentExtensible w16cex:durableId="2591B6D1" w16cex:dateUtc="2022-01-18T21:59:00Z"/>
  <w16cex:commentExtensible w16cex:durableId="259567F1" w16cex:dateUtc="2022-01-21T07:12:00Z"/>
  <w16cex:commentExtensible w16cex:durableId="259176E3" w16cex:dateUtc="2022-01-18T17:26:00Z"/>
  <w16cex:commentExtensible w16cex:durableId="25956565" w16cex:dateUtc="2022-01-21T07:01:00Z"/>
  <w16cex:commentExtensible w16cex:durableId="2591C12E" w16cex:dateUtc="2022-01-18T22:43:00Z"/>
  <w16cex:commentExtensible w16cex:durableId="25956428" w16cex:dateUtc="2022-01-21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D96C0D" w16cid:durableId="259009B8"/>
  <w16cid:commentId w16cid:paraId="3A28CEE1" w16cid:durableId="2593F826"/>
  <w16cid:commentId w16cid:paraId="741221D2" w16cid:durableId="259158AA"/>
  <w16cid:commentId w16cid:paraId="5E8CF761" w16cid:durableId="2593F764"/>
  <w16cid:commentId w16cid:paraId="34C07AB7" w16cid:durableId="25900B55"/>
  <w16cid:commentId w16cid:paraId="0376CA0A" w16cid:durableId="25900C84"/>
  <w16cid:commentId w16cid:paraId="5049767A" w16cid:durableId="2593F931"/>
  <w16cid:commentId w16cid:paraId="13EFC1E4" w16cid:durableId="25900F47"/>
  <w16cid:commentId w16cid:paraId="3F990EB8" w16cid:durableId="25900F9F"/>
  <w16cid:commentId w16cid:paraId="0749C32C" w16cid:durableId="2593F9AC"/>
  <w16cid:commentId w16cid:paraId="6628D9BB" w16cid:durableId="2590146F"/>
  <w16cid:commentId w16cid:paraId="4C6D3E02" w16cid:durableId="25901236"/>
  <w16cid:commentId w16cid:paraId="4A6C1DFB" w16cid:durableId="2593FA63"/>
  <w16cid:commentId w16cid:paraId="1420CCBB" w16cid:durableId="259066C4"/>
  <w16cid:commentId w16cid:paraId="47216905" w16cid:durableId="2593FAC8"/>
  <w16cid:commentId w16cid:paraId="72B99786" w16cid:durableId="2593FBF8"/>
  <w16cid:commentId w16cid:paraId="65EDF7EC" w16cid:durableId="259067F9"/>
  <w16cid:commentId w16cid:paraId="062A78AF" w16cid:durableId="2593FC2B"/>
  <w16cid:commentId w16cid:paraId="710820F9" w16cid:durableId="25901A8F"/>
  <w16cid:commentId w16cid:paraId="21664DCC" w16cid:durableId="259406D8"/>
  <w16cid:commentId w16cid:paraId="3DE96289" w16cid:durableId="25916447"/>
  <w16cid:commentId w16cid:paraId="30789E51" w16cid:durableId="2591692B"/>
  <w16cid:commentId w16cid:paraId="191E760A" w16cid:durableId="259E9763"/>
  <w16cid:commentId w16cid:paraId="6BA87C38" w16cid:durableId="259169CC"/>
  <w16cid:commentId w16cid:paraId="7574E723" w16cid:durableId="25940830"/>
  <w16cid:commentId w16cid:paraId="37D5C637" w16cid:durableId="25906A1A"/>
  <w16cid:commentId w16cid:paraId="523C3EE7" w16cid:durableId="25916CBE"/>
  <w16cid:commentId w16cid:paraId="4C54C1EA" w16cid:durableId="259071F9"/>
  <w16cid:commentId w16cid:paraId="149AA02F" w16cid:durableId="25910BEE"/>
  <w16cid:commentId w16cid:paraId="5270A897" w16cid:durableId="25910C5A"/>
  <w16cid:commentId w16cid:paraId="5228D94C" w16cid:durableId="259110CB"/>
  <w16cid:commentId w16cid:paraId="3AF97B25" w16cid:durableId="25940E7D"/>
  <w16cid:commentId w16cid:paraId="6E577A8F" w16cid:durableId="259171FA"/>
  <w16cid:commentId w16cid:paraId="38DB144C" w16cid:durableId="25953FE1"/>
  <w16cid:commentId w16cid:paraId="63C1FF41" w16cid:durableId="25917343"/>
  <w16cid:commentId w16cid:paraId="242A4C80" w16cid:durableId="259173F3"/>
  <w16cid:commentId w16cid:paraId="38938B39" w16cid:durableId="25940B4E"/>
  <w16cid:commentId w16cid:paraId="29B7F8DF" w16cid:durableId="2591745F"/>
  <w16cid:commentId w16cid:paraId="4DAB7982" w16cid:durableId="259178CE"/>
  <w16cid:commentId w16cid:paraId="21C27E9B" w16cid:durableId="25940AC5"/>
  <w16cid:commentId w16cid:paraId="1770D9DD" w16cid:durableId="2591BCDC"/>
  <w16cid:commentId w16cid:paraId="75CCAAC0" w16cid:durableId="2591285F"/>
  <w16cid:commentId w16cid:paraId="0A029A70" w16cid:durableId="25940E0A"/>
  <w16cid:commentId w16cid:paraId="4C538413" w16cid:durableId="259177B0"/>
  <w16cid:commentId w16cid:paraId="43946C10" w16cid:durableId="259E8D7C"/>
  <w16cid:commentId w16cid:paraId="6151622D" w16cid:durableId="25912B6D"/>
  <w16cid:commentId w16cid:paraId="0743F532" w16cid:durableId="2591B6D1"/>
  <w16cid:commentId w16cid:paraId="7BDD3CC2" w16cid:durableId="259567F1"/>
  <w16cid:commentId w16cid:paraId="77813336" w16cid:durableId="259176E3"/>
  <w16cid:commentId w16cid:paraId="1E6932EE" w16cid:durableId="25956565"/>
  <w16cid:commentId w16cid:paraId="7FA578AD" w16cid:durableId="2591C12E"/>
  <w16cid:commentId w16cid:paraId="15DF5D31" w16cid:durableId="259564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Clark">
    <w15:presenceInfo w15:providerId="None" w15:userId="Nicholas Clark"/>
  </w15:person>
  <w15:person w15:author="Wells K.L.">
    <w15:presenceInfo w15:providerId="AD" w15:userId="S::k.l.wells@Swansea.ac.uk::628540d5-e057-4faf-9d07-3b16aa885a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item&gt;2621&lt;/item&gt;&lt;/record-ids&gt;&lt;/item&gt;&lt;/Libraries&gt;"/>
  </w:docVars>
  <w:rsids>
    <w:rsidRoot w:val="00136D5F"/>
    <w:rsid w:val="000016D3"/>
    <w:rsid w:val="00003B96"/>
    <w:rsid w:val="000056D2"/>
    <w:rsid w:val="00014B65"/>
    <w:rsid w:val="00015E9A"/>
    <w:rsid w:val="00017238"/>
    <w:rsid w:val="00017CDB"/>
    <w:rsid w:val="000213CF"/>
    <w:rsid w:val="000222EE"/>
    <w:rsid w:val="00024124"/>
    <w:rsid w:val="00024952"/>
    <w:rsid w:val="000309CD"/>
    <w:rsid w:val="0003126A"/>
    <w:rsid w:val="00031B70"/>
    <w:rsid w:val="00031D97"/>
    <w:rsid w:val="00032554"/>
    <w:rsid w:val="00034260"/>
    <w:rsid w:val="00034CF7"/>
    <w:rsid w:val="00040FE9"/>
    <w:rsid w:val="000430FC"/>
    <w:rsid w:val="00044DCB"/>
    <w:rsid w:val="0004691A"/>
    <w:rsid w:val="000469DC"/>
    <w:rsid w:val="00046B0C"/>
    <w:rsid w:val="0005007A"/>
    <w:rsid w:val="00050B83"/>
    <w:rsid w:val="00050C83"/>
    <w:rsid w:val="00053FE6"/>
    <w:rsid w:val="0005475E"/>
    <w:rsid w:val="00055F7C"/>
    <w:rsid w:val="00057104"/>
    <w:rsid w:val="00061C88"/>
    <w:rsid w:val="00062BA6"/>
    <w:rsid w:val="0007071B"/>
    <w:rsid w:val="000707F6"/>
    <w:rsid w:val="00074534"/>
    <w:rsid w:val="00075380"/>
    <w:rsid w:val="00075FF5"/>
    <w:rsid w:val="00077452"/>
    <w:rsid w:val="000819D6"/>
    <w:rsid w:val="00081E7B"/>
    <w:rsid w:val="00081F92"/>
    <w:rsid w:val="00085005"/>
    <w:rsid w:val="000870F2"/>
    <w:rsid w:val="00091FB8"/>
    <w:rsid w:val="000920C8"/>
    <w:rsid w:val="00092761"/>
    <w:rsid w:val="0009334B"/>
    <w:rsid w:val="00093F2A"/>
    <w:rsid w:val="0009536B"/>
    <w:rsid w:val="00095541"/>
    <w:rsid w:val="000956C6"/>
    <w:rsid w:val="0009574E"/>
    <w:rsid w:val="00096298"/>
    <w:rsid w:val="00096815"/>
    <w:rsid w:val="000A0699"/>
    <w:rsid w:val="000A43D7"/>
    <w:rsid w:val="000A515A"/>
    <w:rsid w:val="000A520F"/>
    <w:rsid w:val="000B17DB"/>
    <w:rsid w:val="000B1BB4"/>
    <w:rsid w:val="000B20A0"/>
    <w:rsid w:val="000B25E6"/>
    <w:rsid w:val="000C0FC7"/>
    <w:rsid w:val="000C1644"/>
    <w:rsid w:val="000C543C"/>
    <w:rsid w:val="000C6DDB"/>
    <w:rsid w:val="000D34E7"/>
    <w:rsid w:val="000D4748"/>
    <w:rsid w:val="000D47CA"/>
    <w:rsid w:val="000D4FED"/>
    <w:rsid w:val="000D5787"/>
    <w:rsid w:val="000D68D2"/>
    <w:rsid w:val="000E03B1"/>
    <w:rsid w:val="000E69F3"/>
    <w:rsid w:val="000F0919"/>
    <w:rsid w:val="000F12D2"/>
    <w:rsid w:val="000F1C4A"/>
    <w:rsid w:val="000F46AA"/>
    <w:rsid w:val="000F669D"/>
    <w:rsid w:val="000F7B6D"/>
    <w:rsid w:val="00100115"/>
    <w:rsid w:val="001008D6"/>
    <w:rsid w:val="00104D1C"/>
    <w:rsid w:val="0011048B"/>
    <w:rsid w:val="00110D6B"/>
    <w:rsid w:val="00112826"/>
    <w:rsid w:val="00112E64"/>
    <w:rsid w:val="00113553"/>
    <w:rsid w:val="00114861"/>
    <w:rsid w:val="00114DE4"/>
    <w:rsid w:val="00114FBC"/>
    <w:rsid w:val="0011796B"/>
    <w:rsid w:val="00122047"/>
    <w:rsid w:val="001233B3"/>
    <w:rsid w:val="00123A2A"/>
    <w:rsid w:val="0012623E"/>
    <w:rsid w:val="001269DC"/>
    <w:rsid w:val="00126ECF"/>
    <w:rsid w:val="0013003B"/>
    <w:rsid w:val="00134F49"/>
    <w:rsid w:val="0013661C"/>
    <w:rsid w:val="00136AF8"/>
    <w:rsid w:val="00136D5F"/>
    <w:rsid w:val="001379F0"/>
    <w:rsid w:val="001379FE"/>
    <w:rsid w:val="00141463"/>
    <w:rsid w:val="001429B0"/>
    <w:rsid w:val="00143BE5"/>
    <w:rsid w:val="00144AE7"/>
    <w:rsid w:val="00145D29"/>
    <w:rsid w:val="00145DCC"/>
    <w:rsid w:val="00146846"/>
    <w:rsid w:val="001475D3"/>
    <w:rsid w:val="00150BB9"/>
    <w:rsid w:val="00151C42"/>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A6"/>
    <w:rsid w:val="001879A9"/>
    <w:rsid w:val="00190DBB"/>
    <w:rsid w:val="001A066F"/>
    <w:rsid w:val="001A0E1E"/>
    <w:rsid w:val="001A25BB"/>
    <w:rsid w:val="001A451E"/>
    <w:rsid w:val="001A5023"/>
    <w:rsid w:val="001A7734"/>
    <w:rsid w:val="001B2217"/>
    <w:rsid w:val="001B3976"/>
    <w:rsid w:val="001B4BF6"/>
    <w:rsid w:val="001B743B"/>
    <w:rsid w:val="001B75DA"/>
    <w:rsid w:val="001C087C"/>
    <w:rsid w:val="001C3877"/>
    <w:rsid w:val="001C5642"/>
    <w:rsid w:val="001C708C"/>
    <w:rsid w:val="001D02FB"/>
    <w:rsid w:val="001D0782"/>
    <w:rsid w:val="001D0EE7"/>
    <w:rsid w:val="001D1B67"/>
    <w:rsid w:val="001D1CDA"/>
    <w:rsid w:val="001D220A"/>
    <w:rsid w:val="001D38B3"/>
    <w:rsid w:val="001D4219"/>
    <w:rsid w:val="001E0608"/>
    <w:rsid w:val="001E0B4C"/>
    <w:rsid w:val="001E4AE1"/>
    <w:rsid w:val="001F076A"/>
    <w:rsid w:val="001F22CC"/>
    <w:rsid w:val="001F3B7C"/>
    <w:rsid w:val="001F5388"/>
    <w:rsid w:val="001F600C"/>
    <w:rsid w:val="001F71C6"/>
    <w:rsid w:val="0020002F"/>
    <w:rsid w:val="002005CE"/>
    <w:rsid w:val="002008F8"/>
    <w:rsid w:val="00200D23"/>
    <w:rsid w:val="00202040"/>
    <w:rsid w:val="00202234"/>
    <w:rsid w:val="00202D06"/>
    <w:rsid w:val="00203965"/>
    <w:rsid w:val="00205D5D"/>
    <w:rsid w:val="00211E77"/>
    <w:rsid w:val="00212B64"/>
    <w:rsid w:val="00213C98"/>
    <w:rsid w:val="002206DC"/>
    <w:rsid w:val="002210A9"/>
    <w:rsid w:val="002216F7"/>
    <w:rsid w:val="002224C0"/>
    <w:rsid w:val="002258F3"/>
    <w:rsid w:val="00225E07"/>
    <w:rsid w:val="00227951"/>
    <w:rsid w:val="00227F64"/>
    <w:rsid w:val="00230ACF"/>
    <w:rsid w:val="00230B8F"/>
    <w:rsid w:val="002311C1"/>
    <w:rsid w:val="00231B01"/>
    <w:rsid w:val="0023213E"/>
    <w:rsid w:val="002341AD"/>
    <w:rsid w:val="002342AF"/>
    <w:rsid w:val="002368BE"/>
    <w:rsid w:val="00237C04"/>
    <w:rsid w:val="00237E4B"/>
    <w:rsid w:val="0024019E"/>
    <w:rsid w:val="00240778"/>
    <w:rsid w:val="00242E49"/>
    <w:rsid w:val="0024327D"/>
    <w:rsid w:val="0024345F"/>
    <w:rsid w:val="00246917"/>
    <w:rsid w:val="00246C85"/>
    <w:rsid w:val="00250DFD"/>
    <w:rsid w:val="00251AF4"/>
    <w:rsid w:val="0025359F"/>
    <w:rsid w:val="00253C07"/>
    <w:rsid w:val="002550FF"/>
    <w:rsid w:val="00255547"/>
    <w:rsid w:val="002556B5"/>
    <w:rsid w:val="00256632"/>
    <w:rsid w:val="002570A5"/>
    <w:rsid w:val="0025775E"/>
    <w:rsid w:val="00265417"/>
    <w:rsid w:val="00265994"/>
    <w:rsid w:val="0027016D"/>
    <w:rsid w:val="002741E0"/>
    <w:rsid w:val="002763FC"/>
    <w:rsid w:val="00277311"/>
    <w:rsid w:val="00277838"/>
    <w:rsid w:val="002779C1"/>
    <w:rsid w:val="00284050"/>
    <w:rsid w:val="002912E8"/>
    <w:rsid w:val="002945E0"/>
    <w:rsid w:val="00296B38"/>
    <w:rsid w:val="002A0FE6"/>
    <w:rsid w:val="002A1E2E"/>
    <w:rsid w:val="002A2DD6"/>
    <w:rsid w:val="002A354D"/>
    <w:rsid w:val="002A4C3E"/>
    <w:rsid w:val="002A54B9"/>
    <w:rsid w:val="002A6DB1"/>
    <w:rsid w:val="002A7A1C"/>
    <w:rsid w:val="002B07C2"/>
    <w:rsid w:val="002B0A5B"/>
    <w:rsid w:val="002B11B8"/>
    <w:rsid w:val="002B14F3"/>
    <w:rsid w:val="002B175E"/>
    <w:rsid w:val="002B3434"/>
    <w:rsid w:val="002B4FB4"/>
    <w:rsid w:val="002C0DA7"/>
    <w:rsid w:val="002C1580"/>
    <w:rsid w:val="002C37A5"/>
    <w:rsid w:val="002C6971"/>
    <w:rsid w:val="002D262D"/>
    <w:rsid w:val="002D41D9"/>
    <w:rsid w:val="002E16AA"/>
    <w:rsid w:val="002E2C63"/>
    <w:rsid w:val="002E3424"/>
    <w:rsid w:val="002E583E"/>
    <w:rsid w:val="002F033A"/>
    <w:rsid w:val="002F0541"/>
    <w:rsid w:val="002F09BF"/>
    <w:rsid w:val="002F36C0"/>
    <w:rsid w:val="002F42C5"/>
    <w:rsid w:val="002F4A7A"/>
    <w:rsid w:val="002F6C8D"/>
    <w:rsid w:val="003003ED"/>
    <w:rsid w:val="00300AF7"/>
    <w:rsid w:val="003062ED"/>
    <w:rsid w:val="00307698"/>
    <w:rsid w:val="003115C6"/>
    <w:rsid w:val="003132F8"/>
    <w:rsid w:val="003145CD"/>
    <w:rsid w:val="003167BB"/>
    <w:rsid w:val="00317780"/>
    <w:rsid w:val="00323D05"/>
    <w:rsid w:val="0032566C"/>
    <w:rsid w:val="00326B2C"/>
    <w:rsid w:val="003301DF"/>
    <w:rsid w:val="00332179"/>
    <w:rsid w:val="00333B4B"/>
    <w:rsid w:val="00334865"/>
    <w:rsid w:val="00334DD4"/>
    <w:rsid w:val="00336199"/>
    <w:rsid w:val="00340EE8"/>
    <w:rsid w:val="00341146"/>
    <w:rsid w:val="00344A75"/>
    <w:rsid w:val="00346C92"/>
    <w:rsid w:val="00347943"/>
    <w:rsid w:val="00352DDF"/>
    <w:rsid w:val="00352F54"/>
    <w:rsid w:val="0036118E"/>
    <w:rsid w:val="00361B5A"/>
    <w:rsid w:val="00361B8C"/>
    <w:rsid w:val="00361F3E"/>
    <w:rsid w:val="00362D6B"/>
    <w:rsid w:val="00363A8A"/>
    <w:rsid w:val="003645B2"/>
    <w:rsid w:val="00365C3C"/>
    <w:rsid w:val="00373A48"/>
    <w:rsid w:val="0037695F"/>
    <w:rsid w:val="003812DE"/>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AF9"/>
    <w:rsid w:val="003A4674"/>
    <w:rsid w:val="003A4C34"/>
    <w:rsid w:val="003A534F"/>
    <w:rsid w:val="003A62CB"/>
    <w:rsid w:val="003A6B5A"/>
    <w:rsid w:val="003B3C60"/>
    <w:rsid w:val="003B52AC"/>
    <w:rsid w:val="003B68F8"/>
    <w:rsid w:val="003C023A"/>
    <w:rsid w:val="003C25E4"/>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5F79"/>
    <w:rsid w:val="003F620B"/>
    <w:rsid w:val="003F69A5"/>
    <w:rsid w:val="003F6BBD"/>
    <w:rsid w:val="003F798D"/>
    <w:rsid w:val="0040026A"/>
    <w:rsid w:val="00400B8C"/>
    <w:rsid w:val="00402E03"/>
    <w:rsid w:val="00402F2C"/>
    <w:rsid w:val="004046E3"/>
    <w:rsid w:val="00404DBA"/>
    <w:rsid w:val="0040569A"/>
    <w:rsid w:val="00406112"/>
    <w:rsid w:val="00407F79"/>
    <w:rsid w:val="00411ED4"/>
    <w:rsid w:val="0042189D"/>
    <w:rsid w:val="00424091"/>
    <w:rsid w:val="00424EAF"/>
    <w:rsid w:val="0042779B"/>
    <w:rsid w:val="00432E2D"/>
    <w:rsid w:val="00433902"/>
    <w:rsid w:val="004351F0"/>
    <w:rsid w:val="00437381"/>
    <w:rsid w:val="00437412"/>
    <w:rsid w:val="00437E9F"/>
    <w:rsid w:val="00441727"/>
    <w:rsid w:val="004458B1"/>
    <w:rsid w:val="00446C1D"/>
    <w:rsid w:val="00447640"/>
    <w:rsid w:val="00447F2B"/>
    <w:rsid w:val="00451EA8"/>
    <w:rsid w:val="0045263A"/>
    <w:rsid w:val="00453236"/>
    <w:rsid w:val="004543EB"/>
    <w:rsid w:val="0045445A"/>
    <w:rsid w:val="004561E3"/>
    <w:rsid w:val="004576C8"/>
    <w:rsid w:val="004600AE"/>
    <w:rsid w:val="004608D4"/>
    <w:rsid w:val="004621FE"/>
    <w:rsid w:val="004638FF"/>
    <w:rsid w:val="00464CE0"/>
    <w:rsid w:val="00467654"/>
    <w:rsid w:val="00470A4B"/>
    <w:rsid w:val="0047124E"/>
    <w:rsid w:val="00471B8E"/>
    <w:rsid w:val="004740F9"/>
    <w:rsid w:val="00477EEE"/>
    <w:rsid w:val="00480D0C"/>
    <w:rsid w:val="00482AA2"/>
    <w:rsid w:val="00487118"/>
    <w:rsid w:val="00487D7A"/>
    <w:rsid w:val="00490417"/>
    <w:rsid w:val="00492027"/>
    <w:rsid w:val="004920E0"/>
    <w:rsid w:val="00492E34"/>
    <w:rsid w:val="00493B51"/>
    <w:rsid w:val="00495799"/>
    <w:rsid w:val="00495992"/>
    <w:rsid w:val="00496462"/>
    <w:rsid w:val="0049648A"/>
    <w:rsid w:val="004A047F"/>
    <w:rsid w:val="004A1369"/>
    <w:rsid w:val="004A7B09"/>
    <w:rsid w:val="004B0698"/>
    <w:rsid w:val="004B12D3"/>
    <w:rsid w:val="004B1698"/>
    <w:rsid w:val="004B19D9"/>
    <w:rsid w:val="004B402F"/>
    <w:rsid w:val="004B469E"/>
    <w:rsid w:val="004B6119"/>
    <w:rsid w:val="004B62EA"/>
    <w:rsid w:val="004C0275"/>
    <w:rsid w:val="004C0D48"/>
    <w:rsid w:val="004C2F38"/>
    <w:rsid w:val="004C32D8"/>
    <w:rsid w:val="004C3C3E"/>
    <w:rsid w:val="004C4C11"/>
    <w:rsid w:val="004C5E99"/>
    <w:rsid w:val="004C637B"/>
    <w:rsid w:val="004C6B3E"/>
    <w:rsid w:val="004C71CB"/>
    <w:rsid w:val="004D026F"/>
    <w:rsid w:val="004D1B7C"/>
    <w:rsid w:val="004D4D93"/>
    <w:rsid w:val="004D4DA1"/>
    <w:rsid w:val="004D51E6"/>
    <w:rsid w:val="004D621F"/>
    <w:rsid w:val="004E0C79"/>
    <w:rsid w:val="004E5272"/>
    <w:rsid w:val="004E7356"/>
    <w:rsid w:val="004F0511"/>
    <w:rsid w:val="004F0CC0"/>
    <w:rsid w:val="004F16BF"/>
    <w:rsid w:val="004F3C62"/>
    <w:rsid w:val="004F40A9"/>
    <w:rsid w:val="004F4437"/>
    <w:rsid w:val="004F5E3A"/>
    <w:rsid w:val="005018C2"/>
    <w:rsid w:val="005027ED"/>
    <w:rsid w:val="005034CC"/>
    <w:rsid w:val="0050368A"/>
    <w:rsid w:val="00505507"/>
    <w:rsid w:val="005139EB"/>
    <w:rsid w:val="0051415B"/>
    <w:rsid w:val="00514801"/>
    <w:rsid w:val="0051709A"/>
    <w:rsid w:val="00523ABF"/>
    <w:rsid w:val="0052464D"/>
    <w:rsid w:val="00524EF5"/>
    <w:rsid w:val="005268A6"/>
    <w:rsid w:val="00527C62"/>
    <w:rsid w:val="0053424A"/>
    <w:rsid w:val="0053617F"/>
    <w:rsid w:val="005401C7"/>
    <w:rsid w:val="00541062"/>
    <w:rsid w:val="00542A45"/>
    <w:rsid w:val="005442D9"/>
    <w:rsid w:val="00547127"/>
    <w:rsid w:val="00547534"/>
    <w:rsid w:val="00551F16"/>
    <w:rsid w:val="00557128"/>
    <w:rsid w:val="00560339"/>
    <w:rsid w:val="005623AB"/>
    <w:rsid w:val="0056298C"/>
    <w:rsid w:val="00562B61"/>
    <w:rsid w:val="005650C7"/>
    <w:rsid w:val="0056597B"/>
    <w:rsid w:val="00571946"/>
    <w:rsid w:val="00573AD0"/>
    <w:rsid w:val="00574CD9"/>
    <w:rsid w:val="005808FB"/>
    <w:rsid w:val="00580FDF"/>
    <w:rsid w:val="005858BB"/>
    <w:rsid w:val="0058648E"/>
    <w:rsid w:val="00586812"/>
    <w:rsid w:val="00586DEF"/>
    <w:rsid w:val="005879BD"/>
    <w:rsid w:val="005905BC"/>
    <w:rsid w:val="0059124A"/>
    <w:rsid w:val="00592930"/>
    <w:rsid w:val="00595020"/>
    <w:rsid w:val="00595086"/>
    <w:rsid w:val="005A0C11"/>
    <w:rsid w:val="005A13AF"/>
    <w:rsid w:val="005A167B"/>
    <w:rsid w:val="005A472E"/>
    <w:rsid w:val="005A558A"/>
    <w:rsid w:val="005A6874"/>
    <w:rsid w:val="005A6F82"/>
    <w:rsid w:val="005B26B1"/>
    <w:rsid w:val="005B2F53"/>
    <w:rsid w:val="005B40DB"/>
    <w:rsid w:val="005B56B8"/>
    <w:rsid w:val="005B6764"/>
    <w:rsid w:val="005B6A0F"/>
    <w:rsid w:val="005B7D8D"/>
    <w:rsid w:val="005B7E81"/>
    <w:rsid w:val="005C0741"/>
    <w:rsid w:val="005C1ED0"/>
    <w:rsid w:val="005C27F5"/>
    <w:rsid w:val="005C37B0"/>
    <w:rsid w:val="005C46EB"/>
    <w:rsid w:val="005D0985"/>
    <w:rsid w:val="005D17B9"/>
    <w:rsid w:val="005D720A"/>
    <w:rsid w:val="005E209F"/>
    <w:rsid w:val="005E48BA"/>
    <w:rsid w:val="005F33ED"/>
    <w:rsid w:val="00600D4D"/>
    <w:rsid w:val="00603AAB"/>
    <w:rsid w:val="0060747C"/>
    <w:rsid w:val="006114CF"/>
    <w:rsid w:val="00613FD5"/>
    <w:rsid w:val="0061764B"/>
    <w:rsid w:val="00620F5A"/>
    <w:rsid w:val="006215D8"/>
    <w:rsid w:val="00623AE1"/>
    <w:rsid w:val="0062683D"/>
    <w:rsid w:val="006308C5"/>
    <w:rsid w:val="00630B23"/>
    <w:rsid w:val="006320E2"/>
    <w:rsid w:val="00641889"/>
    <w:rsid w:val="00643B99"/>
    <w:rsid w:val="00646F38"/>
    <w:rsid w:val="006471B6"/>
    <w:rsid w:val="00650F04"/>
    <w:rsid w:val="006538AA"/>
    <w:rsid w:val="00656751"/>
    <w:rsid w:val="00657F0B"/>
    <w:rsid w:val="00662921"/>
    <w:rsid w:val="00662A1D"/>
    <w:rsid w:val="0066300B"/>
    <w:rsid w:val="00666527"/>
    <w:rsid w:val="0067259B"/>
    <w:rsid w:val="006733D5"/>
    <w:rsid w:val="00673F88"/>
    <w:rsid w:val="00675230"/>
    <w:rsid w:val="006810B0"/>
    <w:rsid w:val="00683E1C"/>
    <w:rsid w:val="00684D7C"/>
    <w:rsid w:val="00684F83"/>
    <w:rsid w:val="00685D7F"/>
    <w:rsid w:val="00686551"/>
    <w:rsid w:val="00687B32"/>
    <w:rsid w:val="006917F8"/>
    <w:rsid w:val="00691C5F"/>
    <w:rsid w:val="006972E6"/>
    <w:rsid w:val="00697D83"/>
    <w:rsid w:val="00697F11"/>
    <w:rsid w:val="006A16BB"/>
    <w:rsid w:val="006A176C"/>
    <w:rsid w:val="006A1E4A"/>
    <w:rsid w:val="006A256D"/>
    <w:rsid w:val="006A4679"/>
    <w:rsid w:val="006A7928"/>
    <w:rsid w:val="006A7CA3"/>
    <w:rsid w:val="006B1447"/>
    <w:rsid w:val="006B19E9"/>
    <w:rsid w:val="006B2306"/>
    <w:rsid w:val="006B230C"/>
    <w:rsid w:val="006B2980"/>
    <w:rsid w:val="006B2A0F"/>
    <w:rsid w:val="006B2A5F"/>
    <w:rsid w:val="006B383F"/>
    <w:rsid w:val="006B4A41"/>
    <w:rsid w:val="006B619E"/>
    <w:rsid w:val="006C2748"/>
    <w:rsid w:val="006C3343"/>
    <w:rsid w:val="006C41F1"/>
    <w:rsid w:val="006C612A"/>
    <w:rsid w:val="006C71C4"/>
    <w:rsid w:val="006C7DDB"/>
    <w:rsid w:val="006C7E47"/>
    <w:rsid w:val="006D278C"/>
    <w:rsid w:val="006D30A6"/>
    <w:rsid w:val="006D560D"/>
    <w:rsid w:val="006D6006"/>
    <w:rsid w:val="006D6E36"/>
    <w:rsid w:val="006D7772"/>
    <w:rsid w:val="006E04AB"/>
    <w:rsid w:val="006E07D8"/>
    <w:rsid w:val="006E2161"/>
    <w:rsid w:val="006E5595"/>
    <w:rsid w:val="006F1123"/>
    <w:rsid w:val="006F1A00"/>
    <w:rsid w:val="006F1D1F"/>
    <w:rsid w:val="006F2DC8"/>
    <w:rsid w:val="006F339F"/>
    <w:rsid w:val="006F4097"/>
    <w:rsid w:val="006F7F2B"/>
    <w:rsid w:val="00702068"/>
    <w:rsid w:val="0070486B"/>
    <w:rsid w:val="00704D03"/>
    <w:rsid w:val="007056BC"/>
    <w:rsid w:val="0070778D"/>
    <w:rsid w:val="00711B21"/>
    <w:rsid w:val="00713637"/>
    <w:rsid w:val="007168C2"/>
    <w:rsid w:val="00716A7F"/>
    <w:rsid w:val="00720AF2"/>
    <w:rsid w:val="00720CF5"/>
    <w:rsid w:val="00721092"/>
    <w:rsid w:val="00724DA0"/>
    <w:rsid w:val="00726457"/>
    <w:rsid w:val="00730749"/>
    <w:rsid w:val="0073412B"/>
    <w:rsid w:val="00734ACB"/>
    <w:rsid w:val="00734D97"/>
    <w:rsid w:val="007359D1"/>
    <w:rsid w:val="00735AEB"/>
    <w:rsid w:val="00736484"/>
    <w:rsid w:val="00745203"/>
    <w:rsid w:val="00746390"/>
    <w:rsid w:val="007479FA"/>
    <w:rsid w:val="00750216"/>
    <w:rsid w:val="00751F09"/>
    <w:rsid w:val="007527F9"/>
    <w:rsid w:val="00752FF4"/>
    <w:rsid w:val="00753A3D"/>
    <w:rsid w:val="00755591"/>
    <w:rsid w:val="00756A8B"/>
    <w:rsid w:val="007572DE"/>
    <w:rsid w:val="00761C83"/>
    <w:rsid w:val="0076263A"/>
    <w:rsid w:val="007647BD"/>
    <w:rsid w:val="00765837"/>
    <w:rsid w:val="00766441"/>
    <w:rsid w:val="00766756"/>
    <w:rsid w:val="00767E62"/>
    <w:rsid w:val="00770B29"/>
    <w:rsid w:val="0077353E"/>
    <w:rsid w:val="00773938"/>
    <w:rsid w:val="00773B8C"/>
    <w:rsid w:val="00775A55"/>
    <w:rsid w:val="00776CBA"/>
    <w:rsid w:val="00776FCA"/>
    <w:rsid w:val="00781B94"/>
    <w:rsid w:val="00781EA5"/>
    <w:rsid w:val="00787124"/>
    <w:rsid w:val="00790B27"/>
    <w:rsid w:val="00791ABA"/>
    <w:rsid w:val="007936B1"/>
    <w:rsid w:val="00796D40"/>
    <w:rsid w:val="007A0903"/>
    <w:rsid w:val="007A29C9"/>
    <w:rsid w:val="007A7E2E"/>
    <w:rsid w:val="007B0287"/>
    <w:rsid w:val="007B04A0"/>
    <w:rsid w:val="007C08BE"/>
    <w:rsid w:val="007C17E6"/>
    <w:rsid w:val="007C1A33"/>
    <w:rsid w:val="007C3E5E"/>
    <w:rsid w:val="007C40CA"/>
    <w:rsid w:val="007C4ABD"/>
    <w:rsid w:val="007C4EF0"/>
    <w:rsid w:val="007C6CEE"/>
    <w:rsid w:val="007D07B3"/>
    <w:rsid w:val="007D15B8"/>
    <w:rsid w:val="007D21BB"/>
    <w:rsid w:val="007D294B"/>
    <w:rsid w:val="007D2E18"/>
    <w:rsid w:val="007D519E"/>
    <w:rsid w:val="007D54F9"/>
    <w:rsid w:val="007D5A11"/>
    <w:rsid w:val="007D5B9A"/>
    <w:rsid w:val="007D77A4"/>
    <w:rsid w:val="007D7A63"/>
    <w:rsid w:val="007E0125"/>
    <w:rsid w:val="007E15EC"/>
    <w:rsid w:val="007E2FA1"/>
    <w:rsid w:val="007F3CEB"/>
    <w:rsid w:val="007F629A"/>
    <w:rsid w:val="007F6AC7"/>
    <w:rsid w:val="008012B9"/>
    <w:rsid w:val="008020D1"/>
    <w:rsid w:val="00802A8E"/>
    <w:rsid w:val="008031EA"/>
    <w:rsid w:val="0080548A"/>
    <w:rsid w:val="00807AD2"/>
    <w:rsid w:val="00810128"/>
    <w:rsid w:val="008102BD"/>
    <w:rsid w:val="008104E9"/>
    <w:rsid w:val="0081109A"/>
    <w:rsid w:val="0081552E"/>
    <w:rsid w:val="00815DFF"/>
    <w:rsid w:val="008162D9"/>
    <w:rsid w:val="0081695A"/>
    <w:rsid w:val="0081722B"/>
    <w:rsid w:val="00823325"/>
    <w:rsid w:val="00824084"/>
    <w:rsid w:val="00827A95"/>
    <w:rsid w:val="00841ECE"/>
    <w:rsid w:val="00842980"/>
    <w:rsid w:val="008443CC"/>
    <w:rsid w:val="008456D7"/>
    <w:rsid w:val="00850DDD"/>
    <w:rsid w:val="0085273A"/>
    <w:rsid w:val="00854228"/>
    <w:rsid w:val="00855A57"/>
    <w:rsid w:val="00856267"/>
    <w:rsid w:val="00856522"/>
    <w:rsid w:val="00860976"/>
    <w:rsid w:val="008620E9"/>
    <w:rsid w:val="00862F69"/>
    <w:rsid w:val="008660B5"/>
    <w:rsid w:val="00872AF9"/>
    <w:rsid w:val="0087475D"/>
    <w:rsid w:val="008754B0"/>
    <w:rsid w:val="008758D2"/>
    <w:rsid w:val="008773C9"/>
    <w:rsid w:val="00880A64"/>
    <w:rsid w:val="00883EC0"/>
    <w:rsid w:val="00884FAB"/>
    <w:rsid w:val="0088659F"/>
    <w:rsid w:val="00891927"/>
    <w:rsid w:val="008923FD"/>
    <w:rsid w:val="00893298"/>
    <w:rsid w:val="00895633"/>
    <w:rsid w:val="008A05CB"/>
    <w:rsid w:val="008A1766"/>
    <w:rsid w:val="008A1B23"/>
    <w:rsid w:val="008A290E"/>
    <w:rsid w:val="008B13B4"/>
    <w:rsid w:val="008B2E5D"/>
    <w:rsid w:val="008B3467"/>
    <w:rsid w:val="008B3B18"/>
    <w:rsid w:val="008B43ED"/>
    <w:rsid w:val="008B465C"/>
    <w:rsid w:val="008B5003"/>
    <w:rsid w:val="008B5962"/>
    <w:rsid w:val="008B6C3E"/>
    <w:rsid w:val="008B7887"/>
    <w:rsid w:val="008C2E09"/>
    <w:rsid w:val="008C492A"/>
    <w:rsid w:val="008D1E90"/>
    <w:rsid w:val="008D2108"/>
    <w:rsid w:val="008D3E48"/>
    <w:rsid w:val="008D4D16"/>
    <w:rsid w:val="008D72ED"/>
    <w:rsid w:val="008D7397"/>
    <w:rsid w:val="008E0F84"/>
    <w:rsid w:val="008E2FC5"/>
    <w:rsid w:val="008E4547"/>
    <w:rsid w:val="008E4C99"/>
    <w:rsid w:val="008E552E"/>
    <w:rsid w:val="008F2FBF"/>
    <w:rsid w:val="00900242"/>
    <w:rsid w:val="009004FC"/>
    <w:rsid w:val="00902440"/>
    <w:rsid w:val="00903B0C"/>
    <w:rsid w:val="00903B7F"/>
    <w:rsid w:val="0090451E"/>
    <w:rsid w:val="00912F59"/>
    <w:rsid w:val="00913D1F"/>
    <w:rsid w:val="00914D39"/>
    <w:rsid w:val="00917B5E"/>
    <w:rsid w:val="00917FA7"/>
    <w:rsid w:val="00920E11"/>
    <w:rsid w:val="00921F28"/>
    <w:rsid w:val="00924F83"/>
    <w:rsid w:val="009252B7"/>
    <w:rsid w:val="009268A5"/>
    <w:rsid w:val="00926E47"/>
    <w:rsid w:val="00927F8D"/>
    <w:rsid w:val="009319F3"/>
    <w:rsid w:val="00931B5A"/>
    <w:rsid w:val="00932FE2"/>
    <w:rsid w:val="00934149"/>
    <w:rsid w:val="009364FA"/>
    <w:rsid w:val="00942E83"/>
    <w:rsid w:val="00942FF1"/>
    <w:rsid w:val="00944806"/>
    <w:rsid w:val="00954C33"/>
    <w:rsid w:val="009555BD"/>
    <w:rsid w:val="009614DE"/>
    <w:rsid w:val="00962B32"/>
    <w:rsid w:val="00965D25"/>
    <w:rsid w:val="009666FE"/>
    <w:rsid w:val="0096736F"/>
    <w:rsid w:val="0097088B"/>
    <w:rsid w:val="009713D9"/>
    <w:rsid w:val="00972236"/>
    <w:rsid w:val="00972459"/>
    <w:rsid w:val="009728B7"/>
    <w:rsid w:val="00972DEB"/>
    <w:rsid w:val="00976E9C"/>
    <w:rsid w:val="00977AC8"/>
    <w:rsid w:val="00980779"/>
    <w:rsid w:val="009819C2"/>
    <w:rsid w:val="0098365F"/>
    <w:rsid w:val="00984F3D"/>
    <w:rsid w:val="00986E0D"/>
    <w:rsid w:val="00987267"/>
    <w:rsid w:val="00995099"/>
    <w:rsid w:val="00995338"/>
    <w:rsid w:val="00995522"/>
    <w:rsid w:val="00995867"/>
    <w:rsid w:val="00997EDD"/>
    <w:rsid w:val="009A2274"/>
    <w:rsid w:val="009A2925"/>
    <w:rsid w:val="009A2DCA"/>
    <w:rsid w:val="009A31DE"/>
    <w:rsid w:val="009A3293"/>
    <w:rsid w:val="009A41AF"/>
    <w:rsid w:val="009A53CF"/>
    <w:rsid w:val="009A7FFB"/>
    <w:rsid w:val="009B0988"/>
    <w:rsid w:val="009B126C"/>
    <w:rsid w:val="009B1A37"/>
    <w:rsid w:val="009B3813"/>
    <w:rsid w:val="009B7955"/>
    <w:rsid w:val="009C0B0D"/>
    <w:rsid w:val="009C0F02"/>
    <w:rsid w:val="009C16B8"/>
    <w:rsid w:val="009C1801"/>
    <w:rsid w:val="009C1C8E"/>
    <w:rsid w:val="009C34F2"/>
    <w:rsid w:val="009C38A1"/>
    <w:rsid w:val="009C47DC"/>
    <w:rsid w:val="009C6674"/>
    <w:rsid w:val="009C668F"/>
    <w:rsid w:val="009C7F4E"/>
    <w:rsid w:val="009D125E"/>
    <w:rsid w:val="009D441E"/>
    <w:rsid w:val="009D4D25"/>
    <w:rsid w:val="009E5039"/>
    <w:rsid w:val="009E57B5"/>
    <w:rsid w:val="009E7547"/>
    <w:rsid w:val="009F24A2"/>
    <w:rsid w:val="009F50F3"/>
    <w:rsid w:val="009F6DA8"/>
    <w:rsid w:val="00A02530"/>
    <w:rsid w:val="00A0573C"/>
    <w:rsid w:val="00A107C7"/>
    <w:rsid w:val="00A1140B"/>
    <w:rsid w:val="00A12720"/>
    <w:rsid w:val="00A14581"/>
    <w:rsid w:val="00A15A43"/>
    <w:rsid w:val="00A16687"/>
    <w:rsid w:val="00A167A1"/>
    <w:rsid w:val="00A206AE"/>
    <w:rsid w:val="00A20A82"/>
    <w:rsid w:val="00A2283B"/>
    <w:rsid w:val="00A25B1C"/>
    <w:rsid w:val="00A26EEB"/>
    <w:rsid w:val="00A31B41"/>
    <w:rsid w:val="00A32144"/>
    <w:rsid w:val="00A323CD"/>
    <w:rsid w:val="00A342B0"/>
    <w:rsid w:val="00A3656E"/>
    <w:rsid w:val="00A40C41"/>
    <w:rsid w:val="00A41144"/>
    <w:rsid w:val="00A41CCC"/>
    <w:rsid w:val="00A424A8"/>
    <w:rsid w:val="00A4756A"/>
    <w:rsid w:val="00A5058E"/>
    <w:rsid w:val="00A50830"/>
    <w:rsid w:val="00A50DD3"/>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7187"/>
    <w:rsid w:val="00A8024A"/>
    <w:rsid w:val="00A85345"/>
    <w:rsid w:val="00A85ED3"/>
    <w:rsid w:val="00A867BB"/>
    <w:rsid w:val="00A90F14"/>
    <w:rsid w:val="00A9147C"/>
    <w:rsid w:val="00A92228"/>
    <w:rsid w:val="00A928CC"/>
    <w:rsid w:val="00A93035"/>
    <w:rsid w:val="00A93A55"/>
    <w:rsid w:val="00A93E2E"/>
    <w:rsid w:val="00A9510A"/>
    <w:rsid w:val="00A9522A"/>
    <w:rsid w:val="00A96BCB"/>
    <w:rsid w:val="00A97188"/>
    <w:rsid w:val="00AA105F"/>
    <w:rsid w:val="00AA13E7"/>
    <w:rsid w:val="00AA3C51"/>
    <w:rsid w:val="00AA525E"/>
    <w:rsid w:val="00AA533E"/>
    <w:rsid w:val="00AA55B4"/>
    <w:rsid w:val="00AA6F9C"/>
    <w:rsid w:val="00AA7630"/>
    <w:rsid w:val="00AB146D"/>
    <w:rsid w:val="00AB3EE6"/>
    <w:rsid w:val="00AB440A"/>
    <w:rsid w:val="00AB6033"/>
    <w:rsid w:val="00AB6099"/>
    <w:rsid w:val="00AB6272"/>
    <w:rsid w:val="00AC0680"/>
    <w:rsid w:val="00AC0D83"/>
    <w:rsid w:val="00AC12C5"/>
    <w:rsid w:val="00AC5CFE"/>
    <w:rsid w:val="00AC715C"/>
    <w:rsid w:val="00AC7A60"/>
    <w:rsid w:val="00AD341A"/>
    <w:rsid w:val="00AD41B8"/>
    <w:rsid w:val="00AD7614"/>
    <w:rsid w:val="00AE2E78"/>
    <w:rsid w:val="00AE33F1"/>
    <w:rsid w:val="00AE733D"/>
    <w:rsid w:val="00AF50DC"/>
    <w:rsid w:val="00AF585F"/>
    <w:rsid w:val="00B0048F"/>
    <w:rsid w:val="00B06CFB"/>
    <w:rsid w:val="00B10595"/>
    <w:rsid w:val="00B12091"/>
    <w:rsid w:val="00B1303D"/>
    <w:rsid w:val="00B20043"/>
    <w:rsid w:val="00B2225B"/>
    <w:rsid w:val="00B237B1"/>
    <w:rsid w:val="00B23ACC"/>
    <w:rsid w:val="00B26FD0"/>
    <w:rsid w:val="00B27061"/>
    <w:rsid w:val="00B32986"/>
    <w:rsid w:val="00B33BE3"/>
    <w:rsid w:val="00B35D2B"/>
    <w:rsid w:val="00B4020C"/>
    <w:rsid w:val="00B44EF6"/>
    <w:rsid w:val="00B506BD"/>
    <w:rsid w:val="00B51F9D"/>
    <w:rsid w:val="00B54208"/>
    <w:rsid w:val="00B5436B"/>
    <w:rsid w:val="00B56BB5"/>
    <w:rsid w:val="00B572B0"/>
    <w:rsid w:val="00B60754"/>
    <w:rsid w:val="00B62635"/>
    <w:rsid w:val="00B62D06"/>
    <w:rsid w:val="00B62DFA"/>
    <w:rsid w:val="00B65844"/>
    <w:rsid w:val="00B663E0"/>
    <w:rsid w:val="00B664E5"/>
    <w:rsid w:val="00B67C10"/>
    <w:rsid w:val="00B67E3D"/>
    <w:rsid w:val="00B7041B"/>
    <w:rsid w:val="00B71608"/>
    <w:rsid w:val="00B718F0"/>
    <w:rsid w:val="00B71A46"/>
    <w:rsid w:val="00B72FBE"/>
    <w:rsid w:val="00B73F3B"/>
    <w:rsid w:val="00B76D44"/>
    <w:rsid w:val="00B77251"/>
    <w:rsid w:val="00B77811"/>
    <w:rsid w:val="00B80776"/>
    <w:rsid w:val="00B81744"/>
    <w:rsid w:val="00B81EE0"/>
    <w:rsid w:val="00B82CF7"/>
    <w:rsid w:val="00B82FC2"/>
    <w:rsid w:val="00B83D7F"/>
    <w:rsid w:val="00B8467F"/>
    <w:rsid w:val="00B87925"/>
    <w:rsid w:val="00B92251"/>
    <w:rsid w:val="00B93AF7"/>
    <w:rsid w:val="00B9606B"/>
    <w:rsid w:val="00BA0A96"/>
    <w:rsid w:val="00BA112F"/>
    <w:rsid w:val="00BA1747"/>
    <w:rsid w:val="00BA311A"/>
    <w:rsid w:val="00BB03F1"/>
    <w:rsid w:val="00BB049D"/>
    <w:rsid w:val="00BB2C4F"/>
    <w:rsid w:val="00BB3BE2"/>
    <w:rsid w:val="00BB3C56"/>
    <w:rsid w:val="00BB4B33"/>
    <w:rsid w:val="00BC1AB6"/>
    <w:rsid w:val="00BC1CF9"/>
    <w:rsid w:val="00BC298D"/>
    <w:rsid w:val="00BC409F"/>
    <w:rsid w:val="00BC4226"/>
    <w:rsid w:val="00BC42B4"/>
    <w:rsid w:val="00BC560A"/>
    <w:rsid w:val="00BC5C8C"/>
    <w:rsid w:val="00BC5E0A"/>
    <w:rsid w:val="00BC65E9"/>
    <w:rsid w:val="00BC6A3E"/>
    <w:rsid w:val="00BC6C80"/>
    <w:rsid w:val="00BC7BA0"/>
    <w:rsid w:val="00BD065F"/>
    <w:rsid w:val="00BD0B31"/>
    <w:rsid w:val="00BD0BB8"/>
    <w:rsid w:val="00BD1106"/>
    <w:rsid w:val="00BD3860"/>
    <w:rsid w:val="00BD6B6D"/>
    <w:rsid w:val="00BE189D"/>
    <w:rsid w:val="00BE623D"/>
    <w:rsid w:val="00BE68C4"/>
    <w:rsid w:val="00BF021C"/>
    <w:rsid w:val="00BF09CD"/>
    <w:rsid w:val="00BF3443"/>
    <w:rsid w:val="00BF34F5"/>
    <w:rsid w:val="00BF5C1F"/>
    <w:rsid w:val="00BF6348"/>
    <w:rsid w:val="00BF6D43"/>
    <w:rsid w:val="00BF7352"/>
    <w:rsid w:val="00BF7B72"/>
    <w:rsid w:val="00C001E3"/>
    <w:rsid w:val="00C03DEA"/>
    <w:rsid w:val="00C06DD1"/>
    <w:rsid w:val="00C06FCE"/>
    <w:rsid w:val="00C10DAC"/>
    <w:rsid w:val="00C130B1"/>
    <w:rsid w:val="00C157EB"/>
    <w:rsid w:val="00C16B6B"/>
    <w:rsid w:val="00C20976"/>
    <w:rsid w:val="00C22F69"/>
    <w:rsid w:val="00C24D23"/>
    <w:rsid w:val="00C2552C"/>
    <w:rsid w:val="00C25E15"/>
    <w:rsid w:val="00C26061"/>
    <w:rsid w:val="00C26C4D"/>
    <w:rsid w:val="00C26D76"/>
    <w:rsid w:val="00C2771B"/>
    <w:rsid w:val="00C27FD8"/>
    <w:rsid w:val="00C3086C"/>
    <w:rsid w:val="00C339F9"/>
    <w:rsid w:val="00C342FE"/>
    <w:rsid w:val="00C344AF"/>
    <w:rsid w:val="00C42794"/>
    <w:rsid w:val="00C42FA4"/>
    <w:rsid w:val="00C4433E"/>
    <w:rsid w:val="00C44A20"/>
    <w:rsid w:val="00C569F8"/>
    <w:rsid w:val="00C61F49"/>
    <w:rsid w:val="00C6395C"/>
    <w:rsid w:val="00C647E5"/>
    <w:rsid w:val="00C67451"/>
    <w:rsid w:val="00C6774A"/>
    <w:rsid w:val="00C67764"/>
    <w:rsid w:val="00C713EA"/>
    <w:rsid w:val="00C71D8F"/>
    <w:rsid w:val="00C7232A"/>
    <w:rsid w:val="00C74D29"/>
    <w:rsid w:val="00C81DBD"/>
    <w:rsid w:val="00C82564"/>
    <w:rsid w:val="00C82D11"/>
    <w:rsid w:val="00C83602"/>
    <w:rsid w:val="00C9095D"/>
    <w:rsid w:val="00C913E9"/>
    <w:rsid w:val="00C924E6"/>
    <w:rsid w:val="00C93DD0"/>
    <w:rsid w:val="00C94A74"/>
    <w:rsid w:val="00C95B53"/>
    <w:rsid w:val="00C95E9E"/>
    <w:rsid w:val="00C965A1"/>
    <w:rsid w:val="00C965D7"/>
    <w:rsid w:val="00C979C4"/>
    <w:rsid w:val="00C97CBD"/>
    <w:rsid w:val="00CA0718"/>
    <w:rsid w:val="00CA4085"/>
    <w:rsid w:val="00CA43A5"/>
    <w:rsid w:val="00CA6344"/>
    <w:rsid w:val="00CA6440"/>
    <w:rsid w:val="00CA74FA"/>
    <w:rsid w:val="00CA774E"/>
    <w:rsid w:val="00CB0D5D"/>
    <w:rsid w:val="00CB24B9"/>
    <w:rsid w:val="00CB5C58"/>
    <w:rsid w:val="00CB78C5"/>
    <w:rsid w:val="00CC207C"/>
    <w:rsid w:val="00CC2194"/>
    <w:rsid w:val="00CC4065"/>
    <w:rsid w:val="00CC5039"/>
    <w:rsid w:val="00CC59E2"/>
    <w:rsid w:val="00CD0D1B"/>
    <w:rsid w:val="00CD18B3"/>
    <w:rsid w:val="00CD28A7"/>
    <w:rsid w:val="00CD367A"/>
    <w:rsid w:val="00CD5F8D"/>
    <w:rsid w:val="00CD6249"/>
    <w:rsid w:val="00CD64B3"/>
    <w:rsid w:val="00CD753B"/>
    <w:rsid w:val="00CD7A2D"/>
    <w:rsid w:val="00CE0655"/>
    <w:rsid w:val="00CE1410"/>
    <w:rsid w:val="00CE22A8"/>
    <w:rsid w:val="00CE5034"/>
    <w:rsid w:val="00CE532B"/>
    <w:rsid w:val="00CE5670"/>
    <w:rsid w:val="00CF12A2"/>
    <w:rsid w:val="00CF2A4E"/>
    <w:rsid w:val="00CF3540"/>
    <w:rsid w:val="00CF7044"/>
    <w:rsid w:val="00CF7BF6"/>
    <w:rsid w:val="00D011EF"/>
    <w:rsid w:val="00D0186D"/>
    <w:rsid w:val="00D01ECE"/>
    <w:rsid w:val="00D01FBC"/>
    <w:rsid w:val="00D02CB0"/>
    <w:rsid w:val="00D04BE4"/>
    <w:rsid w:val="00D04C04"/>
    <w:rsid w:val="00D054D7"/>
    <w:rsid w:val="00D06638"/>
    <w:rsid w:val="00D06B52"/>
    <w:rsid w:val="00D06B6D"/>
    <w:rsid w:val="00D06E44"/>
    <w:rsid w:val="00D10362"/>
    <w:rsid w:val="00D126DE"/>
    <w:rsid w:val="00D12B97"/>
    <w:rsid w:val="00D12C7F"/>
    <w:rsid w:val="00D13B5B"/>
    <w:rsid w:val="00D15E02"/>
    <w:rsid w:val="00D169DE"/>
    <w:rsid w:val="00D224B1"/>
    <w:rsid w:val="00D23177"/>
    <w:rsid w:val="00D24F9D"/>
    <w:rsid w:val="00D25187"/>
    <w:rsid w:val="00D32100"/>
    <w:rsid w:val="00D33FE1"/>
    <w:rsid w:val="00D4641C"/>
    <w:rsid w:val="00D4717B"/>
    <w:rsid w:val="00D47396"/>
    <w:rsid w:val="00D5257C"/>
    <w:rsid w:val="00D54493"/>
    <w:rsid w:val="00D56EDB"/>
    <w:rsid w:val="00D579B9"/>
    <w:rsid w:val="00D61089"/>
    <w:rsid w:val="00D62207"/>
    <w:rsid w:val="00D6593E"/>
    <w:rsid w:val="00D6688C"/>
    <w:rsid w:val="00D679D3"/>
    <w:rsid w:val="00D709F8"/>
    <w:rsid w:val="00D733E0"/>
    <w:rsid w:val="00D75987"/>
    <w:rsid w:val="00D77F88"/>
    <w:rsid w:val="00D805A3"/>
    <w:rsid w:val="00D811D9"/>
    <w:rsid w:val="00D83C43"/>
    <w:rsid w:val="00D85439"/>
    <w:rsid w:val="00D864AA"/>
    <w:rsid w:val="00D9157A"/>
    <w:rsid w:val="00D916E9"/>
    <w:rsid w:val="00D92F8B"/>
    <w:rsid w:val="00D9397F"/>
    <w:rsid w:val="00D93E6E"/>
    <w:rsid w:val="00D963DE"/>
    <w:rsid w:val="00D9741F"/>
    <w:rsid w:val="00D97C97"/>
    <w:rsid w:val="00DA060A"/>
    <w:rsid w:val="00DA0CAE"/>
    <w:rsid w:val="00DA1134"/>
    <w:rsid w:val="00DA17BD"/>
    <w:rsid w:val="00DA1B59"/>
    <w:rsid w:val="00DA2C8F"/>
    <w:rsid w:val="00DA3563"/>
    <w:rsid w:val="00DA3EB2"/>
    <w:rsid w:val="00DA5F94"/>
    <w:rsid w:val="00DA680D"/>
    <w:rsid w:val="00DA733A"/>
    <w:rsid w:val="00DB140C"/>
    <w:rsid w:val="00DB3DBF"/>
    <w:rsid w:val="00DB42D4"/>
    <w:rsid w:val="00DB4662"/>
    <w:rsid w:val="00DB6905"/>
    <w:rsid w:val="00DB6CE0"/>
    <w:rsid w:val="00DB7500"/>
    <w:rsid w:val="00DB7D47"/>
    <w:rsid w:val="00DC61E7"/>
    <w:rsid w:val="00DD1907"/>
    <w:rsid w:val="00DD1FE2"/>
    <w:rsid w:val="00DD218B"/>
    <w:rsid w:val="00DD3B20"/>
    <w:rsid w:val="00DE1854"/>
    <w:rsid w:val="00DE4DE5"/>
    <w:rsid w:val="00DE64D0"/>
    <w:rsid w:val="00DE6FA8"/>
    <w:rsid w:val="00DF0D23"/>
    <w:rsid w:val="00DF1CE4"/>
    <w:rsid w:val="00DF2740"/>
    <w:rsid w:val="00DF56FD"/>
    <w:rsid w:val="00DF5B49"/>
    <w:rsid w:val="00DF7534"/>
    <w:rsid w:val="00E011A8"/>
    <w:rsid w:val="00E0137F"/>
    <w:rsid w:val="00E06DF3"/>
    <w:rsid w:val="00E11C0E"/>
    <w:rsid w:val="00E13030"/>
    <w:rsid w:val="00E13C2D"/>
    <w:rsid w:val="00E1677A"/>
    <w:rsid w:val="00E21A74"/>
    <w:rsid w:val="00E22A1D"/>
    <w:rsid w:val="00E22E86"/>
    <w:rsid w:val="00E2493E"/>
    <w:rsid w:val="00E26B98"/>
    <w:rsid w:val="00E30FDA"/>
    <w:rsid w:val="00E31085"/>
    <w:rsid w:val="00E36169"/>
    <w:rsid w:val="00E4065D"/>
    <w:rsid w:val="00E435FB"/>
    <w:rsid w:val="00E44880"/>
    <w:rsid w:val="00E44FFC"/>
    <w:rsid w:val="00E4556D"/>
    <w:rsid w:val="00E47D8F"/>
    <w:rsid w:val="00E50BC8"/>
    <w:rsid w:val="00E518BA"/>
    <w:rsid w:val="00E531AC"/>
    <w:rsid w:val="00E55A3E"/>
    <w:rsid w:val="00E603BD"/>
    <w:rsid w:val="00E619FF"/>
    <w:rsid w:val="00E61B87"/>
    <w:rsid w:val="00E622A5"/>
    <w:rsid w:val="00E63C2C"/>
    <w:rsid w:val="00E63FFF"/>
    <w:rsid w:val="00E65E8B"/>
    <w:rsid w:val="00E66CA4"/>
    <w:rsid w:val="00E67E23"/>
    <w:rsid w:val="00E73BCD"/>
    <w:rsid w:val="00E746E2"/>
    <w:rsid w:val="00E7759F"/>
    <w:rsid w:val="00E80033"/>
    <w:rsid w:val="00E82BD7"/>
    <w:rsid w:val="00E84512"/>
    <w:rsid w:val="00E922E6"/>
    <w:rsid w:val="00E92AAD"/>
    <w:rsid w:val="00E953D7"/>
    <w:rsid w:val="00E96DA1"/>
    <w:rsid w:val="00E97771"/>
    <w:rsid w:val="00EA0664"/>
    <w:rsid w:val="00EA1417"/>
    <w:rsid w:val="00EA1678"/>
    <w:rsid w:val="00EA2202"/>
    <w:rsid w:val="00EA5106"/>
    <w:rsid w:val="00EA70A0"/>
    <w:rsid w:val="00EB2178"/>
    <w:rsid w:val="00EB26E5"/>
    <w:rsid w:val="00EB34FC"/>
    <w:rsid w:val="00EB4CA4"/>
    <w:rsid w:val="00EC0D45"/>
    <w:rsid w:val="00EC1982"/>
    <w:rsid w:val="00EC24FE"/>
    <w:rsid w:val="00EC267E"/>
    <w:rsid w:val="00EC5393"/>
    <w:rsid w:val="00EC64AB"/>
    <w:rsid w:val="00EC664C"/>
    <w:rsid w:val="00ED2667"/>
    <w:rsid w:val="00ED2D10"/>
    <w:rsid w:val="00ED430C"/>
    <w:rsid w:val="00ED4858"/>
    <w:rsid w:val="00ED4CDB"/>
    <w:rsid w:val="00ED59B8"/>
    <w:rsid w:val="00ED5CEE"/>
    <w:rsid w:val="00ED7519"/>
    <w:rsid w:val="00EE1103"/>
    <w:rsid w:val="00EE535D"/>
    <w:rsid w:val="00EE5B56"/>
    <w:rsid w:val="00EE6945"/>
    <w:rsid w:val="00EE74D1"/>
    <w:rsid w:val="00EF0E8E"/>
    <w:rsid w:val="00EF178B"/>
    <w:rsid w:val="00F01ED2"/>
    <w:rsid w:val="00F02101"/>
    <w:rsid w:val="00F054DC"/>
    <w:rsid w:val="00F07395"/>
    <w:rsid w:val="00F10CB8"/>
    <w:rsid w:val="00F11AA6"/>
    <w:rsid w:val="00F16367"/>
    <w:rsid w:val="00F168C0"/>
    <w:rsid w:val="00F1741B"/>
    <w:rsid w:val="00F24686"/>
    <w:rsid w:val="00F26F2B"/>
    <w:rsid w:val="00F27630"/>
    <w:rsid w:val="00F30731"/>
    <w:rsid w:val="00F33E21"/>
    <w:rsid w:val="00F34530"/>
    <w:rsid w:val="00F355A3"/>
    <w:rsid w:val="00F3644B"/>
    <w:rsid w:val="00F3692F"/>
    <w:rsid w:val="00F3751B"/>
    <w:rsid w:val="00F43008"/>
    <w:rsid w:val="00F45739"/>
    <w:rsid w:val="00F46FAF"/>
    <w:rsid w:val="00F47548"/>
    <w:rsid w:val="00F47BAC"/>
    <w:rsid w:val="00F51117"/>
    <w:rsid w:val="00F526D8"/>
    <w:rsid w:val="00F52A09"/>
    <w:rsid w:val="00F5404E"/>
    <w:rsid w:val="00F5447C"/>
    <w:rsid w:val="00F563B4"/>
    <w:rsid w:val="00F62979"/>
    <w:rsid w:val="00F62DD3"/>
    <w:rsid w:val="00F72672"/>
    <w:rsid w:val="00F77616"/>
    <w:rsid w:val="00F8045E"/>
    <w:rsid w:val="00F82D7A"/>
    <w:rsid w:val="00F83543"/>
    <w:rsid w:val="00F859F2"/>
    <w:rsid w:val="00F85C3B"/>
    <w:rsid w:val="00F90399"/>
    <w:rsid w:val="00F93FC1"/>
    <w:rsid w:val="00F954E4"/>
    <w:rsid w:val="00F95C68"/>
    <w:rsid w:val="00F95F1E"/>
    <w:rsid w:val="00F9710E"/>
    <w:rsid w:val="00FA06A5"/>
    <w:rsid w:val="00FA0B74"/>
    <w:rsid w:val="00FA319A"/>
    <w:rsid w:val="00FA7BBD"/>
    <w:rsid w:val="00FC0D56"/>
    <w:rsid w:val="00FC28C5"/>
    <w:rsid w:val="00FC2BB4"/>
    <w:rsid w:val="00FC30BE"/>
    <w:rsid w:val="00FC3341"/>
    <w:rsid w:val="00FD0232"/>
    <w:rsid w:val="00FD238A"/>
    <w:rsid w:val="00FD41C4"/>
    <w:rsid w:val="00FD6889"/>
    <w:rsid w:val="00FD7338"/>
    <w:rsid w:val="00FD7C5F"/>
    <w:rsid w:val="00FE0563"/>
    <w:rsid w:val="00FE143D"/>
    <w:rsid w:val="00FE651E"/>
    <w:rsid w:val="00FF073D"/>
    <w:rsid w:val="00FF1490"/>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nicholasjclark/mvgam/blob/master/R/sim_mvgam.R" TargetMode="External"/><Relationship Id="rId1" Type="http://schemas.openxmlformats.org/officeDocument/2006/relationships/hyperlink" Target="https://rpubs.com/NickClark47/mvga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hyperlink" Target="https://rpubs.com/NickClark47/mvgam2"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hyperlink" Target="https://rpubs.com/NickClark47/mvga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hyperlink" Target="https://rpubs.com/NickClark47/mvgam3"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20</Pages>
  <Words>13104</Words>
  <Characters>74696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246</cp:revision>
  <dcterms:created xsi:type="dcterms:W3CDTF">2022-01-17T15:24:00Z</dcterms:created>
  <dcterms:modified xsi:type="dcterms:W3CDTF">2022-02-20T22:36:00Z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