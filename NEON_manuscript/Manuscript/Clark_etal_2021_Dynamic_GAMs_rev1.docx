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2D7F9EDB"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w:t>
      </w:r>
      <w:commentRangeStart w:id="3"/>
      <w:commentRangeStart w:id="4"/>
      <w:r>
        <w:rPr>
          <w:b/>
          <w:bCs/>
          <w:lang w:val="en-AU"/>
        </w:rPr>
        <w:t>discrete</w:t>
      </w:r>
      <w:commentRangeEnd w:id="3"/>
      <w:r w:rsidR="00C544A9">
        <w:rPr>
          <w:rStyle w:val="CommentReference"/>
        </w:rPr>
        <w:commentReference w:id="3"/>
      </w:r>
      <w:commentRangeEnd w:id="4"/>
      <w:r w:rsidR="00E1447C">
        <w:rPr>
          <w:rStyle w:val="CommentReference"/>
        </w:rPr>
        <w:commentReference w:id="4"/>
      </w:r>
      <w:r>
        <w:rPr>
          <w:b/>
          <w:bCs/>
          <w:lang w:val="en-AU"/>
        </w:rPr>
        <w:t xml:space="preserv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Konstans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Nicholas J Clark, Orcid ID  0000-0001-7131-3301</w:t>
      </w:r>
    </w:p>
    <w:p w14:paraId="0B22F237" w14:textId="26AA8256" w:rsidR="002B6363" w:rsidRDefault="003A3304" w:rsidP="005C36C2">
      <w:pPr>
        <w:spacing w:line="360" w:lineRule="auto"/>
      </w:pPr>
      <w:r>
        <w:t>Konstans Wells, Orcid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5" w:author="Nicholas Clark" w:date="2022-07-01T08:30:00Z">
        <w:r w:rsidR="00954E27">
          <w:rPr>
            <w:lang w:val="en-AU"/>
          </w:rPr>
          <w:t>z</w:t>
        </w:r>
      </w:ins>
      <w:del w:id="6"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commentRangeStart w:id="7"/>
      <w:commentRangeStart w:id="8"/>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9" w:author="Nicholas Clark" w:date="2022-06-30T11:54:00Z">
        <w:r w:rsidR="00074534" w:rsidDel="0071263C">
          <w:rPr>
            <w:lang w:val="en-AU"/>
          </w:rPr>
          <w:delText xml:space="preserve">bounding </w:delText>
        </w:r>
      </w:del>
      <w:ins w:id="10"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commentRangeEnd w:id="7"/>
      <w:r w:rsidR="00034D13">
        <w:rPr>
          <w:rStyle w:val="CommentReference"/>
        </w:rPr>
        <w:commentReference w:id="7"/>
      </w:r>
      <w:commentRangeEnd w:id="8"/>
      <w:r w:rsidR="00EE350A">
        <w:rPr>
          <w:rStyle w:val="CommentReference"/>
        </w:rPr>
        <w:commentReference w:id="8"/>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02C50384"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11" w:author="Nicholas Clark" w:date="2022-07-01T08:30:00Z">
        <w:r w:rsidR="00954E27">
          <w:rPr>
            <w:lang w:val="en-AU"/>
          </w:rPr>
          <w:t>z</w:t>
        </w:r>
      </w:ins>
      <w:del w:id="12"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ins w:id="13" w:author="Nicholas Clark" w:date="2022-07-11T10:20:00Z">
        <w:r w:rsidR="002842D3">
          <w:rPr>
            <w:lang w:val="en-AU"/>
          </w:rPr>
          <w:t xml:space="preserve">analysing </w:t>
        </w:r>
      </w:ins>
      <w:commentRangeStart w:id="14"/>
      <w:del w:id="15" w:author="Nicholas Clark" w:date="2022-07-11T10:19:00Z">
        <w:r w:rsidR="00EE6945" w:rsidDel="002842D3">
          <w:rPr>
            <w:lang w:val="en-AU"/>
          </w:rPr>
          <w:delText>multivariate</w:delText>
        </w:r>
        <w:commentRangeEnd w:id="14"/>
        <w:r w:rsidR="00BB03FA" w:rsidDel="002842D3">
          <w:rPr>
            <w:rStyle w:val="CommentReference"/>
          </w:rPr>
          <w:commentReference w:id="14"/>
        </w:r>
        <w:r w:rsidR="00EE6945" w:rsidDel="002842D3">
          <w:rPr>
            <w:lang w:val="en-AU"/>
          </w:rPr>
          <w:delText xml:space="preserve"> </w:delText>
        </w:r>
      </w:del>
      <w:ins w:id="16" w:author="Nicholas Clark" w:date="2022-07-11T10:19:00Z">
        <w:r w:rsidR="002842D3">
          <w:rPr>
            <w:lang w:val="en-AU"/>
          </w:rPr>
          <w:t xml:space="preserve">multiple </w:t>
        </w:r>
      </w:ins>
      <w:r w:rsidR="00EE6945">
        <w:rPr>
          <w:lang w:val="en-AU"/>
        </w:rPr>
        <w:t xml:space="preserve">series, as they can estimate hierarchical </w:t>
      </w:r>
      <w:del w:id="17" w:author="Nicholas Clark" w:date="2022-06-30T11:55:00Z">
        <w:r w:rsidR="00EE6945" w:rsidDel="00A1368E">
          <w:rPr>
            <w:lang w:val="en-AU"/>
          </w:rPr>
          <w:delText>smooth</w:delText>
        </w:r>
        <w:r w:rsidR="00E619FF" w:rsidDel="00A1368E">
          <w:rPr>
            <w:lang w:val="en-AU"/>
          </w:rPr>
          <w:delText>s</w:delText>
        </w:r>
      </w:del>
      <w:ins w:id="18"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w:t>
      </w:r>
      <w:del w:id="19" w:author="Nicholas Clark" w:date="2022-07-11T15:55:00Z">
        <w:r w:rsidRPr="00A8024A" w:rsidDel="005D6551">
          <w:rPr>
            <w:lang w:val="en-AU"/>
          </w:rPr>
          <w:delText>uses the</w:delText>
        </w:r>
        <w:r w:rsidR="0073412B" w:rsidDel="005D6551">
          <w:rPr>
            <w:lang w:val="en-AU"/>
          </w:rPr>
          <w:delText xml:space="preserve"> </w:delText>
        </w:r>
        <w:r w:rsidR="0073412B" w:rsidRPr="0073412B" w:rsidDel="005D6551">
          <w:rPr>
            <w:i/>
            <w:iCs/>
            <w:lang w:val="en-AU"/>
          </w:rPr>
          <w:delText>mgcv</w:delText>
        </w:r>
        <w:r w:rsidR="0073412B" w:rsidDel="005D6551">
          <w:rPr>
            <w:lang w:val="en-AU"/>
          </w:rPr>
          <w:delText xml:space="preserve"> </w:delText>
        </w:r>
        <w:r w:rsidR="006A7CA3" w:rsidDel="005D6551">
          <w:rPr>
            <w:lang w:val="en-AU"/>
          </w:rPr>
          <w:delText xml:space="preserve">and </w:delText>
        </w:r>
        <w:r w:rsidR="006A7CA3" w:rsidRPr="008B13B4" w:rsidDel="005D6551">
          <w:rPr>
            <w:i/>
            <w:iCs/>
            <w:lang w:val="en-AU"/>
          </w:rPr>
          <w:delText>rjags</w:delText>
        </w:r>
        <w:r w:rsidR="006A7CA3" w:rsidDel="005D6551">
          <w:rPr>
            <w:lang w:val="en-AU"/>
          </w:rPr>
          <w:delText xml:space="preserve"> </w:delText>
        </w:r>
        <w:r w:rsidR="0073412B" w:rsidDel="005D6551">
          <w:rPr>
            <w:lang w:val="en-AU"/>
          </w:rPr>
          <w:delText>package</w:delText>
        </w:r>
        <w:r w:rsidR="006A7CA3" w:rsidDel="005D6551">
          <w:rPr>
            <w:lang w:val="en-AU"/>
          </w:rPr>
          <w:delText>s</w:delText>
        </w:r>
        <w:r w:rsidR="0073412B" w:rsidDel="005D6551">
          <w:rPr>
            <w:lang w:val="en-AU"/>
          </w:rPr>
          <w:delText xml:space="preserve"> to </w:delText>
        </w:r>
      </w:del>
      <w:r w:rsidR="0073412B">
        <w:rPr>
          <w:lang w:val="en-AU"/>
        </w:rPr>
        <w:t>construct</w:t>
      </w:r>
      <w:ins w:id="20" w:author="Nicholas Clark" w:date="2022-07-11T15:55:00Z">
        <w:r w:rsidR="005D6551">
          <w:rPr>
            <w:lang w:val="en-AU"/>
          </w:rPr>
          <w:t>s</w:t>
        </w:r>
      </w:ins>
      <w:r w:rsidR="0073412B">
        <w:rPr>
          <w:lang w:val="en-AU"/>
        </w:rPr>
        <w:t xml:space="preserve"> smoothing splines </w:t>
      </w:r>
      <w:r w:rsidR="006A7CA3">
        <w:rPr>
          <w:lang w:val="en-AU"/>
        </w:rPr>
        <w:t>and estimate</w:t>
      </w:r>
      <w:ins w:id="21" w:author="Nicholas Clark" w:date="2022-07-11T15:55:00Z">
        <w:r w:rsidR="005D6551">
          <w:rPr>
            <w:lang w:val="en-AU"/>
          </w:rPr>
          <w:t>s</w:t>
        </w:r>
      </w:ins>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del w:id="22" w:author="Nicholas Clark" w:date="2022-07-11T12:17:00Z">
        <w:r w:rsidRPr="00A8024A" w:rsidDel="00E1447C">
          <w:rPr>
            <w:lang w:val="en-AU"/>
          </w:rPr>
          <w:delText xml:space="preserve"> </w:delText>
        </w:r>
      </w:del>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23" w:author="Nicholas Clark" w:date="2022-06-30T11:55:00Z">
        <w:r w:rsidR="00CF183F" w:rsidRPr="00A02530" w:rsidDel="00A1368E">
          <w:rPr>
            <w:lang w:val="en-AU"/>
          </w:rPr>
          <w:delText>smooths</w:delText>
        </w:r>
      </w:del>
      <w:ins w:id="24"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ins w:id="25" w:author="Nicholas Clark" w:date="2022-07-11T15:56:00Z">
        <w:r w:rsidR="006851B4">
          <w:rPr>
            <w:lang w:val="en-AU"/>
          </w:rPr>
          <w:t>s</w:t>
        </w:r>
      </w:ins>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68BFF13D"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26" w:author="Nicholas Clark" w:date="2022-07-01T08:30:00Z">
        <w:r w:rsidR="00954E27">
          <w:rPr>
            <w:lang w:val="en-AU"/>
          </w:rPr>
          <w:t>z</w:t>
        </w:r>
      </w:ins>
      <w:del w:id="27" w:author="Nicholas Clark" w:date="2022-07-01T08:30:00Z">
        <w:r w:rsidDel="00954E27">
          <w:rPr>
            <w:lang w:val="en-AU"/>
          </w:rPr>
          <w:delText>s</w:delText>
        </w:r>
      </w:del>
      <w:r>
        <w:rPr>
          <w:lang w:val="en-AU"/>
        </w:rPr>
        <w:t xml:space="preserve">ed </w:t>
      </w:r>
      <w:ins w:id="28" w:author="Nicholas Clark [2]" w:date="2022-07-13T12:40:00Z">
        <w:r w:rsidR="00CA45AE">
          <w:rPr>
            <w:lang w:val="en-AU"/>
          </w:rPr>
          <w:t>A</w:t>
        </w:r>
      </w:ins>
      <w:del w:id="29" w:author="Nicholas Clark [2]" w:date="2022-07-13T12:40:00Z">
        <w:r w:rsidDel="00CA45AE">
          <w:rPr>
            <w:lang w:val="en-AU"/>
          </w:rPr>
          <w:delText>a</w:delText>
        </w:r>
      </w:del>
      <w:r>
        <w:rPr>
          <w:lang w:val="en-AU"/>
        </w:rPr>
        <w:t xml:space="preserve">dditive </w:t>
      </w:r>
      <w:ins w:id="30" w:author="Nicholas Clark [2]" w:date="2022-07-13T12:40:00Z">
        <w:r w:rsidR="00CA45AE">
          <w:rPr>
            <w:lang w:val="en-AU"/>
          </w:rPr>
          <w:t>M</w:t>
        </w:r>
      </w:ins>
      <w:del w:id="31" w:author="Nicholas Clark [2]" w:date="2022-07-13T12:40:00Z">
        <w:r w:rsidDel="00CA45AE">
          <w:rPr>
            <w:lang w:val="en-AU"/>
          </w:rPr>
          <w:delText>m</w:delText>
        </w:r>
      </w:del>
      <w:r>
        <w:rPr>
          <w:lang w:val="en-AU"/>
        </w:rPr>
        <w:t>odel</w:t>
      </w:r>
      <w:r w:rsidRPr="000D4748">
        <w:rPr>
          <w:lang w:val="en-AU"/>
        </w:rPr>
        <w:t xml:space="preserve">, </w:t>
      </w:r>
      <w:r>
        <w:rPr>
          <w:lang w:val="en-AU"/>
        </w:rPr>
        <w:t>Hierarchical model, JAGS</w:t>
      </w:r>
      <w:r w:rsidRPr="000D4748">
        <w:rPr>
          <w:lang w:val="en-AU"/>
        </w:rPr>
        <w:t xml:space="preserve">, </w:t>
      </w:r>
      <w:r>
        <w:rPr>
          <w:lang w:val="en-AU"/>
        </w:rPr>
        <w:t>R package</w:t>
      </w:r>
      <w:ins w:id="32" w:author="Nicholas Clark [2]" w:date="2022-07-13T12:40:00Z">
        <w:r w:rsidR="00650977">
          <w:rPr>
            <w:lang w:val="en-AU"/>
          </w:rPr>
          <w:t>, Stan</w:t>
        </w:r>
      </w:ins>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6B811F6F"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33" w:name="_Hlk108435877"/>
      <w:r>
        <w:t xml:space="preserve">Second, </w:t>
      </w:r>
      <w:r w:rsidR="00496462">
        <w:t xml:space="preserve">ecological time series </w:t>
      </w:r>
      <w:del w:id="34" w:author="Nicholas Clark" w:date="2022-07-11T11:07:00Z">
        <w:r w:rsidR="004576C8" w:rsidDel="000058D6">
          <w:delText>tend to be</w:delText>
        </w:r>
      </w:del>
      <w:ins w:id="35" w:author="Nicholas Clark" w:date="2022-07-11T11:07:00Z">
        <w:r w:rsidR="000058D6">
          <w:t>are often</w:t>
        </w:r>
      </w:ins>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36" w:author="Nicholas Clark" w:date="2022-06-30T11:56:00Z">
        <w:r w:rsidR="00496462" w:rsidDel="00A1368E">
          <w:delText>boun</w:delText>
        </w:r>
        <w:r w:rsidR="00FD0232" w:rsidDel="00A1368E">
          <w:delText>ds</w:delText>
        </w:r>
      </w:del>
      <w:ins w:id="37"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38" w:name="_Hlk107482674"/>
      <w:ins w:id="39" w:author="Nicholas Clark" w:date="2022-07-11T12:38:00Z">
        <w:r w:rsidR="00D77ED5">
          <w:t>Such d</w:t>
        </w:r>
      </w:ins>
      <w:ins w:id="40" w:author="Nicholas Clark" w:date="2022-07-11T12:37:00Z">
        <w:r w:rsidR="00D77ED5">
          <w:t>iscrete time series are far less supported in existing software</w:t>
        </w:r>
      </w:ins>
      <w:ins w:id="41" w:author="Nicholas Clark" w:date="2022-07-11T12:38:00Z">
        <w:r w:rsidR="00D77ED5">
          <w:t xml:space="preserve"> than are </w:t>
        </w:r>
      </w:ins>
      <w:ins w:id="42" w:author="Nicholas Clark" w:date="2022-07-11T15:56:00Z">
        <w:r w:rsidR="00B316BB">
          <w:t xml:space="preserve">real-valued </w:t>
        </w:r>
      </w:ins>
      <w:ins w:id="43" w:author="Nicholas Clark" w:date="2022-07-11T12:38:00Z">
        <w:r w:rsidR="00D77ED5">
          <w:t>series that can be modelled using</w:t>
        </w:r>
      </w:ins>
      <w:ins w:id="44" w:author="Nicholas Clark" w:date="2022-07-11T12:39:00Z">
        <w:r w:rsidR="00D77ED5">
          <w:t xml:space="preserve"> assumptions of</w:t>
        </w:r>
      </w:ins>
      <w:ins w:id="45" w:author="Nicholas Clark" w:date="2022-07-11T12:38:00Z">
        <w:r w:rsidR="00D77ED5">
          <w:t xml:space="preserve"> Gaussian </w:t>
        </w:r>
      </w:ins>
      <w:ins w:id="46" w:author="Nicholas Clark" w:date="2022-07-11T12:39:00Z">
        <w:r w:rsidR="00D77ED5">
          <w:t xml:space="preserve">error </w:t>
        </w:r>
      </w:ins>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ins w:id="47" w:author="Nicholas Clark" w:date="2022-07-11T12:39:00Z">
        <w:r w:rsidR="00D77ED5">
          <w:t>.</w:t>
        </w:r>
      </w:ins>
      <w:ins w:id="48" w:author="Nicholas Clark" w:date="2022-07-11T12:37:00Z">
        <w:r w:rsidR="00D77ED5">
          <w:t xml:space="preserve"> </w:t>
        </w:r>
      </w:ins>
      <w:bookmarkEnd w:id="33"/>
      <w:r>
        <w:t xml:space="preserve">Moreover, ecological observations are </w:t>
      </w:r>
      <w:r w:rsidR="00BF2998">
        <w:t xml:space="preserve">almost always </w:t>
      </w:r>
      <w:r>
        <w:t>multivariate</w:t>
      </w:r>
      <w:r w:rsidR="00BF2998">
        <w:t xml:space="preserve"> </w:t>
      </w:r>
      <w:r w:rsidR="000902B5">
        <w:t>when contextual information</w:t>
      </w:r>
      <w:ins w:id="49" w:author="Nicholas Clark" w:date="2022-06-30T11:57:00Z">
        <w:r w:rsidR="00A1368E">
          <w:t xml:space="preserve">, such as data from environmental predictors or observations of non-target </w:t>
        </w:r>
        <w:commentRangeStart w:id="50"/>
        <w:commentRangeStart w:id="51"/>
        <w:r w:rsidR="00A1368E">
          <w:t>species</w:t>
        </w:r>
      </w:ins>
      <w:commentRangeEnd w:id="50"/>
      <w:r w:rsidR="00426B0E">
        <w:rPr>
          <w:rStyle w:val="CommentReference"/>
        </w:rPr>
        <w:commentReference w:id="50"/>
      </w:r>
      <w:commentRangeEnd w:id="51"/>
      <w:r w:rsidR="003B751B">
        <w:rPr>
          <w:rStyle w:val="CommentReference"/>
        </w:rPr>
        <w:commentReference w:id="51"/>
      </w:r>
      <w:ins w:id="52" w:author="Nicholas Clark" w:date="2022-06-30T11:57:00Z">
        <w:r w:rsidR="00A1368E">
          <w:t>,</w:t>
        </w:r>
      </w:ins>
      <w:r w:rsidR="000902B5">
        <w:t xml:space="preserve"> is considered</w:t>
      </w:r>
      <w:r>
        <w:t xml:space="preserve">. </w:t>
      </w:r>
      <w:bookmarkEnd w:id="38"/>
      <w:r>
        <w:t xml:space="preserve">These features make it difficult to analyse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3C85E995"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53" w:author="Nicholas Clark" w:date="2022-07-01T08:30:00Z">
        <w:r w:rsidR="00954E27">
          <w:rPr>
            <w:lang w:val="en-AU"/>
          </w:rPr>
          <w:t>z</w:t>
        </w:r>
      </w:ins>
      <w:del w:id="54"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xml:space="preserve">, offer a </w:t>
      </w:r>
      <w:del w:id="55" w:author="Nicholas Clark" w:date="2022-07-11T15:57:00Z">
        <w:r w:rsidR="000D34E7" w:rsidDel="00E907C2">
          <w:rPr>
            <w:lang w:val="en-AU"/>
          </w:rPr>
          <w:delText xml:space="preserve">convenient </w:delText>
        </w:r>
      </w:del>
      <w:r w:rsidR="000D34E7">
        <w:rPr>
          <w:lang w:val="en-AU"/>
        </w:rPr>
        <w:t>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509AF0F7"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56" w:name="_Hlk107556730"/>
      <w:r w:rsidR="003D1496" w:rsidRPr="00FE143D">
        <w:rPr>
          <w:lang w:val="en-AU"/>
        </w:rPr>
        <w:t>is c</w:t>
      </w:r>
      <w:r w:rsidR="002B14F3">
        <w:rPr>
          <w:lang w:val="en-AU"/>
        </w:rPr>
        <w:t xml:space="preserve">omposed of </w:t>
      </w:r>
      <w:del w:id="57" w:author="Nicholas Clark" w:date="2022-07-01T08:31:00Z">
        <w:r w:rsidR="002B14F3" w:rsidRPr="002B14F3" w:rsidDel="00F40F0E">
          <w:rPr>
            <w:lang w:val="en-AU"/>
          </w:rPr>
          <w:delText xml:space="preserve">spline like </w:delText>
        </w:r>
      </w:del>
      <w:r w:rsidR="002B14F3" w:rsidRPr="002B14F3">
        <w:rPr>
          <w:lang w:val="en-AU"/>
        </w:rPr>
        <w:t xml:space="preserve">basis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56"/>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58" w:author="Nicholas Clark" w:date="2022-06-30T11:58:00Z">
        <w:r w:rsidR="00646F38" w:rsidDel="00A1368E">
          <w:rPr>
            <w:lang w:val="en-AU"/>
          </w:rPr>
          <w:delText>size of the basis expansion</w:delText>
        </w:r>
      </w:del>
      <w:bookmarkStart w:id="59" w:name="_Hlk107482735"/>
      <w:ins w:id="60" w:author="Nicholas Clark" w:date="2022-06-30T11:58:00Z">
        <w:r w:rsidR="00A1368E">
          <w:rPr>
            <w:lang w:val="en-AU"/>
          </w:rPr>
          <w:t>total number of basis functions</w:t>
        </w:r>
      </w:ins>
      <w:r w:rsidR="00810128">
        <w:rPr>
          <w:lang w:val="en-AU"/>
        </w:rPr>
        <w:t xml:space="preserve"> </w:t>
      </w:r>
      <w:bookmarkEnd w:id="59"/>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16283792"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del w:id="61" w:author="Nicholas Clark" w:date="2022-07-11T15:57:00Z">
        <w:r w:rsidR="006A4679" w:rsidDel="001420BE">
          <w:rPr>
            <w:rFonts w:eastAsiaTheme="minorEastAsia"/>
          </w:rPr>
          <w:delText xml:space="preserve"> </w:delText>
        </w:r>
        <w:r w:rsidR="00EB5A1A" w:rsidDel="001420BE">
          <w:rPr>
            <w:rFonts w:eastAsiaTheme="minorEastAsia"/>
          </w:rPr>
          <w:delText>term</w:delText>
        </w:r>
      </w:del>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62" w:name="_Hlk108433082"/>
      <w:r w:rsidR="007C08BE">
        <w:rPr>
          <w:lang w:val="en-AU"/>
        </w:rPr>
        <w:t xml:space="preserve">GAMs are particularly sought after for modelling time series to </w:t>
      </w:r>
      <w:del w:id="63" w:author="Nicholas Clark" w:date="2022-07-11T11:07:00Z">
        <w:r w:rsidR="007C08BE" w:rsidDel="004277C6">
          <w:rPr>
            <w:lang w:val="en-AU"/>
          </w:rPr>
          <w:delText xml:space="preserve">both </w:delText>
        </w:r>
      </w:del>
      <w:r w:rsidR="007C08BE">
        <w:rPr>
          <w:lang w:val="en-AU"/>
        </w:rPr>
        <w:t xml:space="preserve">identify nonlinear </w:t>
      </w:r>
      <w:r w:rsidR="000D34E7">
        <w:rPr>
          <w:lang w:val="en-AU"/>
        </w:rPr>
        <w:t xml:space="preserve">or </w:t>
      </w:r>
      <w:r w:rsidR="00CD7A2D">
        <w:rPr>
          <w:lang w:val="en-AU"/>
        </w:rPr>
        <w:t xml:space="preserve">time-varying </w:t>
      </w:r>
      <w:r w:rsidR="007C08BE">
        <w:rPr>
          <w:lang w:val="en-AU"/>
        </w:rPr>
        <w:t>covariate effects</w:t>
      </w:r>
      <w:ins w:id="64" w:author="Nicholas Clark" w:date="2022-07-11T11:07:00Z">
        <w:r w:rsidR="004277C6">
          <w:rPr>
            <w:lang w:val="en-AU"/>
          </w:rPr>
          <w:t>, perform smoot</w:t>
        </w:r>
      </w:ins>
      <w:ins w:id="65" w:author="Nicholas Clark" w:date="2022-07-11T11:08:00Z">
        <w:r w:rsidR="004277C6">
          <w:rPr>
            <w:lang w:val="en-AU"/>
          </w:rPr>
          <w:t>hing of historical time series</w:t>
        </w:r>
      </w:ins>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62"/>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66" w:author="Nicholas Clark" w:date="2022-06-30T11:55:00Z">
        <w:r w:rsidR="00437381" w:rsidDel="00A1368E">
          <w:rPr>
            <w:lang w:val="en-AU"/>
          </w:rPr>
          <w:delText>smooths</w:delText>
        </w:r>
      </w:del>
      <w:ins w:id="67"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68" w:author="Nicholas Clark" w:date="2022-07-01T08:33:00Z">
        <w:r w:rsidR="00F40F0E">
          <w:rPr>
            <w:lang w:val="en-AU"/>
          </w:rPr>
          <w:t xml:space="preserve"> to ensure </w:t>
        </w:r>
      </w:ins>
      <w:ins w:id="69" w:author="Nicholas Clark" w:date="2022-07-01T08:34:00Z">
        <w:r w:rsidR="00F40F0E">
          <w:rPr>
            <w:lang w:val="en-AU"/>
          </w:rPr>
          <w:t xml:space="preserve">model </w:t>
        </w:r>
      </w:ins>
      <w:del w:id="70" w:author="Nicholas Clark" w:date="2022-07-01T08:33:00Z">
        <w:r w:rsidR="00110D6B" w:rsidDel="00F40F0E">
          <w:rPr>
            <w:lang w:val="en-AU"/>
          </w:rPr>
          <w:delText xml:space="preserve"> </w:delText>
        </w:r>
      </w:del>
      <w:ins w:id="71" w:author="Nicholas Clark" w:date="2022-07-01T08:33:00Z">
        <w:r w:rsidR="00F40F0E" w:rsidRPr="00F40F0E">
          <w:rPr>
            <w:lang w:val="en-AU"/>
          </w:rPr>
          <w:t xml:space="preserve">uncertainty </w:t>
        </w:r>
      </w:ins>
      <w:ins w:id="72" w:author="Nicholas Clark" w:date="2022-07-01T08:34:00Z">
        <w:r w:rsidR="00F40F0E">
          <w:rPr>
            <w:lang w:val="en-AU"/>
          </w:rPr>
          <w:t>grows in a more realistic fashion out of sample,</w:t>
        </w:r>
      </w:ins>
      <w:ins w:id="73"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0C2373BF" w:rsidR="000C1644" w:rsidRPr="00F83543" w:rsidDel="008F4FE8" w:rsidRDefault="003B4831">
      <w:pPr>
        <w:spacing w:line="360" w:lineRule="auto"/>
        <w:rPr>
          <w:del w:id="74"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del w:id="75" w:author="Nicholas Clark" w:date="2022-07-11T10:23:00Z">
        <w:r w:rsidR="0042779B" w:rsidDel="00D43B0E">
          <w:rPr>
            <w:lang w:val="en-AU"/>
          </w:rPr>
          <w:delText xml:space="preserve">univariate </w:delText>
        </w:r>
      </w:del>
      <w:ins w:id="76" w:author="Nicholas Clark" w:date="2022-07-11T10:23:00Z">
        <w:r w:rsidR="00D43B0E">
          <w:rPr>
            <w:lang w:val="en-AU"/>
          </w:rPr>
          <w:t xml:space="preserve">a given </w:t>
        </w:r>
      </w:ins>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commentRangeStart w:id="77"/>
      <w:commentRangeStart w:id="78"/>
      <w:ins w:id="79" w:author="Konstans Wells" w:date="2022-07-08T17:25:00Z">
        <w:r w:rsidR="008F3817">
          <w:rPr>
            <w:lang w:val="en-AU"/>
          </w:rPr>
          <w:t>currently</w:t>
        </w:r>
      </w:ins>
      <w:commentRangeEnd w:id="77"/>
      <w:ins w:id="80" w:author="Konstans Wells" w:date="2022-07-08T17:26:00Z">
        <w:r w:rsidR="008F3817">
          <w:rPr>
            <w:rStyle w:val="CommentReference"/>
          </w:rPr>
          <w:commentReference w:id="77"/>
        </w:r>
      </w:ins>
      <w:commentRangeEnd w:id="78"/>
      <w:r w:rsidR="00D43B0E">
        <w:rPr>
          <w:rStyle w:val="CommentReference"/>
        </w:rPr>
        <w:commentReference w:id="78"/>
      </w:r>
      <w:ins w:id="81" w:author="Konstans Wells" w:date="2022-07-08T17:25:00Z">
        <w:r w:rsidR="008F3817">
          <w:rPr>
            <w:lang w:val="en-AU"/>
          </w:rPr>
          <w:t xml:space="preserve"> </w:t>
        </w:r>
      </w:ins>
      <w:r w:rsidR="0011796B">
        <w:rPr>
          <w:lang w:val="en-AU"/>
        </w:rPr>
        <w:t xml:space="preserve">either as a </w:t>
      </w:r>
      <w:commentRangeStart w:id="82"/>
      <w:r w:rsidR="0011796B" w:rsidRPr="0011796B">
        <w:rPr>
          <w:lang w:val="en-AU"/>
        </w:rPr>
        <w:t>random walk</w:t>
      </w:r>
      <w:ins w:id="83" w:author="Nicholas Clark" w:date="2022-07-01T08:23:00Z">
        <w:r w:rsidR="007F0A02">
          <w:rPr>
            <w:lang w:val="en-AU"/>
          </w:rPr>
          <w:t xml:space="preserve">, </w:t>
        </w:r>
      </w:ins>
      <w:del w:id="84"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85" w:author="Nicholas Clark" w:date="2022-07-01T08:23:00Z">
        <w:r w:rsidR="007F0A02">
          <w:rPr>
            <w:lang w:val="en-AU"/>
          </w:rPr>
          <w:t xml:space="preserve"> or a Gaussian process</w:t>
        </w:r>
      </w:ins>
      <w:commentRangeEnd w:id="82"/>
      <w:r w:rsidR="00214DEE">
        <w:rPr>
          <w:rStyle w:val="CommentReference"/>
        </w:rPr>
        <w:commentReference w:id="82"/>
      </w:r>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commentRangeStart w:id="86"/>
      <w:del w:id="87" w:author="Nicholas Clark" w:date="2022-07-11T10:23:00Z">
        <w:r w:rsidR="007B0287" w:rsidDel="00D43B0E">
          <w:rPr>
            <w:lang w:val="en-AU"/>
          </w:rPr>
          <w:delText>multivariate</w:delText>
        </w:r>
        <w:commentRangeEnd w:id="86"/>
        <w:r w:rsidR="001E16A3" w:rsidDel="00D43B0E">
          <w:rPr>
            <w:rStyle w:val="CommentReference"/>
          </w:rPr>
          <w:commentReference w:id="86"/>
        </w:r>
        <w:r w:rsidR="007B0287" w:rsidDel="00D43B0E">
          <w:rPr>
            <w:lang w:val="en-AU"/>
          </w:rPr>
          <w:delText xml:space="preserve"> </w:delText>
        </w:r>
      </w:del>
      <w:ins w:id="88" w:author="Nicholas Clark" w:date="2022-07-11T10:23:00Z">
        <w:r w:rsidR="00D43B0E">
          <w:rPr>
            <w:lang w:val="en-AU"/>
          </w:rPr>
          <w:t xml:space="preserve">multiple </w:t>
        </w:r>
      </w:ins>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ins w:id="89"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90" w:author="Nicholas Clark" w:date="2022-06-30T16:02:00Z">
        <w:r w:rsidR="008F4FE8">
          <w:rPr>
            <w:lang w:val="en-AU"/>
          </w:rPr>
          <w:instrText xml:space="preserve">" </w:instrText>
        </w:r>
      </w:ins>
      <w:r w:rsidR="008F4FE8">
        <w:rPr>
          <w:lang w:val="en-AU"/>
        </w:rPr>
      </w:r>
      <w:ins w:id="91" w:author="Nicholas Clark" w:date="2022-06-30T16:02:00Z">
        <w:r w:rsidR="008F4FE8">
          <w:rPr>
            <w:lang w:val="en-AU"/>
          </w:rPr>
          <w:fldChar w:fldCharType="separate"/>
        </w:r>
      </w:ins>
      <w:r w:rsidR="008F4FE8" w:rsidRPr="00871369">
        <w:rPr>
          <w:rStyle w:val="Hyperlink"/>
          <w:lang w:val="en-AU"/>
        </w:rPr>
        <w:t>https://github.com/nicholasjclark/mvgam</w:t>
      </w:r>
      <w:ins w:id="92" w:author="Nicholas Clark" w:date="2022-06-30T16:02:00Z">
        <w:r w:rsidR="008F4FE8">
          <w:rPr>
            <w:lang w:val="en-AU"/>
          </w:rPr>
          <w:fldChar w:fldCharType="end"/>
        </w:r>
      </w:ins>
      <w:r w:rsidR="000F7B6D">
        <w:rPr>
          <w:lang w:val="en-AU"/>
        </w:rPr>
        <w:t>)</w:t>
      </w:r>
      <w:ins w:id="93" w:author="Nicholas Clark" w:date="2022-06-30T16:02:00Z">
        <w:r w:rsidR="008F4FE8">
          <w:rPr>
            <w:lang w:val="en-AU"/>
          </w:rPr>
          <w:t xml:space="preserve"> and illustrate its utility via simulations and empirical examples. </w:t>
        </w:r>
      </w:ins>
      <w:del w:id="94"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95" w:author="Nicholas Clark" w:date="2022-06-30T16:02:00Z"/>
          <w:lang w:val="en-AU"/>
        </w:rPr>
      </w:pPr>
    </w:p>
    <w:p w14:paraId="69AA716F" w14:textId="6F489B50" w:rsidR="000C1644" w:rsidRPr="000C1644" w:rsidDel="008F4FE8" w:rsidRDefault="000C1644">
      <w:pPr>
        <w:spacing w:line="360" w:lineRule="auto"/>
        <w:rPr>
          <w:del w:id="96" w:author="Nicholas Clark" w:date="2022-06-30T16:02:00Z"/>
        </w:rPr>
        <w:pPrChange w:id="97" w:author="Nicholas Clark" w:date="2022-06-30T16:02:00Z">
          <w:pPr>
            <w:pStyle w:val="ListParagraph"/>
            <w:numPr>
              <w:numId w:val="4"/>
            </w:numPr>
            <w:spacing w:line="360" w:lineRule="auto"/>
            <w:ind w:hanging="360"/>
          </w:pPr>
        </w:pPrChange>
      </w:pPr>
      <w:del w:id="98"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99" w:author="Nicholas Clark" w:date="2022-06-30T16:02:00Z"/>
        </w:rPr>
        <w:pPrChange w:id="100" w:author="Nicholas Clark" w:date="2022-06-30T16:02:00Z">
          <w:pPr>
            <w:pStyle w:val="ListParagraph"/>
            <w:numPr>
              <w:numId w:val="4"/>
            </w:numPr>
            <w:spacing w:line="360" w:lineRule="auto"/>
            <w:ind w:hanging="360"/>
          </w:pPr>
        </w:pPrChange>
      </w:pPr>
      <w:del w:id="101"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102" w:author="Nicholas Clark" w:date="2022-06-30T16:02:00Z"/>
        </w:rPr>
        <w:pPrChange w:id="103" w:author="Nicholas Clark" w:date="2022-06-30T16:02:00Z">
          <w:pPr>
            <w:pStyle w:val="ListParagraph"/>
            <w:numPr>
              <w:numId w:val="4"/>
            </w:numPr>
            <w:spacing w:line="360" w:lineRule="auto"/>
            <w:ind w:hanging="360"/>
          </w:pPr>
        </w:pPrChange>
      </w:pPr>
      <w:del w:id="104" w:author="Nicholas Clark" w:date="2022-06-30T16:02:00Z">
        <w:r w:rsidDel="008F4FE8">
          <w:rPr>
            <w:lang w:val="en-AU"/>
          </w:rPr>
          <w:delText xml:space="preserve">Compute </w:delText>
        </w:r>
      </w:del>
      <w:del w:id="105"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106" w:author="Nicholas Clark" w:date="2022-06-30T16:02:00Z"/>
        </w:rPr>
        <w:pPrChange w:id="107" w:author="Nicholas Clark" w:date="2022-06-30T16:02:00Z">
          <w:pPr>
            <w:pStyle w:val="ListParagraph"/>
            <w:numPr>
              <w:numId w:val="4"/>
            </w:numPr>
            <w:spacing w:line="360" w:lineRule="auto"/>
            <w:ind w:hanging="360"/>
          </w:pPr>
        </w:pPrChange>
      </w:pPr>
      <w:del w:id="108"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109" w:author="Nicholas Clark" w:date="2022-06-30T16:02:00Z"/>
        </w:rPr>
        <w:pPrChange w:id="110" w:author="Nicholas Clark" w:date="2022-06-30T16:02:00Z">
          <w:pPr>
            <w:pStyle w:val="ListParagraph"/>
            <w:numPr>
              <w:numId w:val="4"/>
            </w:numPr>
            <w:spacing w:line="360" w:lineRule="auto"/>
            <w:ind w:hanging="360"/>
          </w:pPr>
        </w:pPrChange>
      </w:pPr>
      <w:del w:id="111"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112" w:author="Nicholas Clark" w:date="2022-06-30T16:02:00Z"/>
        </w:rPr>
        <w:pPrChange w:id="113" w:author="Nicholas Clark" w:date="2022-06-30T16:02:00Z">
          <w:pPr>
            <w:pStyle w:val="ListParagraph"/>
            <w:numPr>
              <w:numId w:val="4"/>
            </w:numPr>
            <w:spacing w:line="360" w:lineRule="auto"/>
            <w:ind w:hanging="360"/>
          </w:pPr>
        </w:pPrChange>
      </w:pPr>
      <w:del w:id="114"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115" w:author="Nicholas Clark" w:date="2022-06-30T16:02:00Z">
          <w:pPr>
            <w:pStyle w:val="ListParagraph"/>
            <w:numPr>
              <w:numId w:val="4"/>
            </w:numPr>
            <w:spacing w:line="360" w:lineRule="auto"/>
            <w:ind w:hanging="360"/>
          </w:pPr>
        </w:pPrChange>
      </w:pPr>
      <w:del w:id="116" w:author="Nicholas Clark" w:date="2022-06-30T16:02:00Z">
        <w:r w:rsidDel="008F4FE8">
          <w:rPr>
            <w:lang w:val="en-AU"/>
          </w:rPr>
          <w:delText>P</w:delText>
        </w:r>
        <w:r w:rsidRPr="000C1644" w:rsidDel="008F4FE8">
          <w:rPr>
            <w:lang w:val="en-AU"/>
          </w:rPr>
          <w:delText xml:space="preserve">lot estimated </w:delText>
        </w:r>
      </w:del>
      <w:del w:id="117" w:author="Nicholas Clark" w:date="2022-06-30T11:55:00Z">
        <w:r w:rsidRPr="000C1644" w:rsidDel="00A1368E">
          <w:rPr>
            <w:lang w:val="en-AU"/>
          </w:rPr>
          <w:delText>smooths</w:delText>
        </w:r>
      </w:del>
      <w:del w:id="118"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lastRenderedPageBreak/>
        <w:t>We begin by</w:t>
      </w:r>
      <w:ins w:id="119" w:author="Nicholas Clark" w:date="2022-06-30T15:59:00Z">
        <w:r w:rsidR="0002069B">
          <w:rPr>
            <w:lang w:val="en-AU"/>
          </w:rPr>
          <w:t xml:space="preserve"> introducing</w:t>
        </w:r>
      </w:ins>
      <w:r>
        <w:rPr>
          <w:lang w:val="en-AU"/>
        </w:rPr>
        <w:t xml:space="preserve"> </w:t>
      </w:r>
      <w:del w:id="120" w:author="Nicholas Clark" w:date="2022-06-30T15:47:00Z">
        <w:r w:rsidDel="00651C26">
          <w:rPr>
            <w:lang w:val="en-AU"/>
          </w:rPr>
          <w:delText>presenting our model</w:delText>
        </w:r>
      </w:del>
      <w:ins w:id="121"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 xml:space="preserve">interested in forecasting </w:t>
      </w:r>
      <w:commentRangeStart w:id="122"/>
      <w:commentRangeStart w:id="123"/>
      <w:r>
        <w:rPr>
          <w:lang w:val="en-AU"/>
        </w:rPr>
        <w:t>discrete</w:t>
      </w:r>
      <w:commentRangeEnd w:id="122"/>
      <w:r w:rsidR="00971949">
        <w:rPr>
          <w:rStyle w:val="CommentReference"/>
        </w:rPr>
        <w:commentReference w:id="122"/>
      </w:r>
      <w:commentRangeEnd w:id="123"/>
      <w:r w:rsidR="00D43B0E">
        <w:rPr>
          <w:rStyle w:val="CommentReference"/>
        </w:rPr>
        <w:commentReference w:id="123"/>
      </w:r>
      <w:r>
        <w:rPr>
          <w:lang w:val="en-AU"/>
        </w:rPr>
        <w:t xml:space="preserv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D06E44">
        <w:rPr>
          <w:lang w:val="en-AU"/>
        </w:rPr>
        <w:t>’s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124" w:author="Nicholas Clark" w:date="2022-07-01T08:30:00Z">
        <w:r w:rsidR="00954E27">
          <w:rPr>
            <w:b/>
            <w:bCs/>
            <w:lang w:val="en-AU"/>
          </w:rPr>
          <w:t>Z</w:t>
        </w:r>
      </w:ins>
      <w:del w:id="125"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126" w:author="Nicholas Clark" w:date="2022-06-30T15:59:00Z">
        <w:r w:rsidR="002B07C2" w:rsidDel="0002069B">
          <w:rPr>
            <w:lang w:val="en-AU"/>
          </w:rPr>
          <w:delText>dynamic</w:delText>
        </w:r>
        <w:r w:rsidR="008758D2" w:rsidDel="0002069B">
          <w:rPr>
            <w:lang w:val="en-AU"/>
          </w:rPr>
          <w:delText xml:space="preserve"> </w:delText>
        </w:r>
      </w:del>
      <w:ins w:id="127"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128" w:author="Nicholas Clark" w:date="2022-06-30T15:59:00Z">
        <w:r w:rsidR="00FF5B1E" w:rsidDel="0002069B">
          <w:rPr>
            <w:lang w:val="en-AU"/>
          </w:rPr>
          <w:delText xml:space="preserve">dynamic GAM </w:delText>
        </w:r>
      </w:del>
      <w:ins w:id="129" w:author="Nicholas Clark" w:date="2022-06-30T15:57:00Z">
        <w:r w:rsidR="00454C98">
          <w:rPr>
            <w:lang w:val="en-AU"/>
          </w:rPr>
          <w:t>DGAM</w:t>
        </w:r>
      </w:ins>
      <w:ins w:id="130" w:author="Nicholas Clark" w:date="2022-06-30T15:59:00Z">
        <w:r w:rsidR="0002069B">
          <w:rPr>
            <w:lang w:val="en-AU"/>
          </w:rPr>
          <w:t xml:space="preserve"> </w:t>
        </w:r>
      </w:ins>
      <w:ins w:id="131" w:author="Nicholas Clark" w:date="2022-06-30T16:00:00Z">
        <w:r w:rsidR="0076261C">
          <w:rPr>
            <w:lang w:val="en-AU"/>
          </w:rPr>
          <w:t xml:space="preserve">for a discrete </w:t>
        </w:r>
      </w:ins>
      <w:ins w:id="132" w:author="Nicholas Clark" w:date="2022-07-01T11:08:00Z">
        <w:r w:rsidR="009055D1">
          <w:rPr>
            <w:lang w:val="en-AU"/>
          </w:rPr>
          <w:t>integer-valued time series</w:t>
        </w:r>
      </w:ins>
      <w:ins w:id="133"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000000"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5A1CE4D6" w:rsidR="00C961FA" w:rsidRDefault="00D811D9" w:rsidP="00F153E2">
      <w:pPr>
        <w:spacing w:line="360" w:lineRule="auto"/>
        <w:rPr>
          <w:ins w:id="134" w:author="Nicholas Clark" w:date="2022-07-01T08:48:00Z"/>
          <w:lang w:val="en-AU"/>
        </w:rPr>
      </w:pPr>
      <w:bookmarkStart w:id="135"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136"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137" w:author="Nicholas Clark" w:date="2022-07-01T08:37:00Z">
        <w:r w:rsidR="00F153E2">
          <w:rPr>
            <w:lang w:val="en-AU"/>
          </w:rPr>
          <w:t xml:space="preserve">Readers familiar with state-space models will </w:t>
        </w:r>
      </w:ins>
      <w:ins w:id="138" w:author="Nicholas Clark" w:date="2022-07-01T08:38:00Z">
        <w:r w:rsidR="00F153E2">
          <w:rPr>
            <w:lang w:val="en-AU"/>
          </w:rPr>
          <w:t>recognise the benefits of separating the temporal and observation processes</w:t>
        </w:r>
      </w:ins>
      <w:ins w:id="139"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ins w:id="140" w:author="Nicholas Clark" w:date="2022-07-01T08:38:00Z">
        <w:r w:rsidR="00F153E2">
          <w:rPr>
            <w:lang w:val="en-AU"/>
          </w:rPr>
          <w:t xml:space="preserve">, but it is worth clarifying these advantages </w:t>
        </w:r>
        <w:commentRangeStart w:id="141"/>
        <w:r w:rsidR="00F153E2">
          <w:rPr>
            <w:lang w:val="en-AU"/>
          </w:rPr>
          <w:t>exp</w:t>
        </w:r>
      </w:ins>
      <w:ins w:id="142" w:author="Nicholas Clark" w:date="2022-07-01T08:39:00Z">
        <w:r w:rsidR="00F153E2">
          <w:rPr>
            <w:lang w:val="en-AU"/>
          </w:rPr>
          <w:t>licitly</w:t>
        </w:r>
      </w:ins>
      <w:commentRangeEnd w:id="141"/>
      <w:r w:rsidR="00F929C4">
        <w:rPr>
          <w:rStyle w:val="CommentReference"/>
        </w:rPr>
        <w:commentReference w:id="141"/>
      </w:r>
      <w:ins w:id="143" w:author="Nicholas Clark" w:date="2022-07-01T08:39:00Z">
        <w:r w:rsidR="00F153E2">
          <w:rPr>
            <w:lang w:val="en-AU"/>
          </w:rPr>
          <w:t xml:space="preserve">. First, </w:t>
        </w:r>
      </w:ins>
      <w:ins w:id="144" w:author="Nicholas Clark" w:date="2022-07-11T10:26:00Z">
        <w:r w:rsidR="00350F16">
          <w:rPr>
            <w:lang w:val="en-AU"/>
          </w:rPr>
          <w:t>estimating the trend as</w:t>
        </w:r>
      </w:ins>
      <w:ins w:id="145" w:author="Nicholas Clark" w:date="2022-07-01T08:40:00Z">
        <w:r w:rsidR="00C961FA">
          <w:rPr>
            <w:lang w:val="en-AU"/>
          </w:rPr>
          <w:t xml:space="preserve"> a</w:t>
        </w:r>
      </w:ins>
      <w:ins w:id="146" w:author="Nicholas Clark" w:date="2022-07-01T08:53:00Z">
        <w:r w:rsidR="000D7CBF">
          <w:rPr>
            <w:lang w:val="en-AU"/>
          </w:rPr>
          <w:t xml:space="preserve"> dynamic</w:t>
        </w:r>
      </w:ins>
      <w:ins w:id="147" w:author="Nicholas Clark" w:date="2022-07-01T08:40:00Z">
        <w:r w:rsidR="00C961FA">
          <w:rPr>
            <w:lang w:val="en-AU"/>
          </w:rPr>
          <w:t xml:space="preserve"> random variable avoids </w:t>
        </w:r>
      </w:ins>
      <w:ins w:id="148" w:author="Nicholas Clark" w:date="2022-07-01T08:41:00Z">
        <w:r w:rsidR="00C961FA">
          <w:rPr>
            <w:lang w:val="en-AU"/>
          </w:rPr>
          <w:t>problems that can occur in competing autoregressive observation models where m</w:t>
        </w:r>
      </w:ins>
      <w:ins w:id="149" w:author="Nicholas Clark" w:date="2022-07-01T08:39:00Z">
        <w:r w:rsidR="00F153E2" w:rsidRPr="00F153E2">
          <w:rPr>
            <w:lang w:val="en-AU"/>
          </w:rPr>
          <w:t xml:space="preserve">easurement error or </w:t>
        </w:r>
        <w:commentRangeStart w:id="150"/>
        <w:r w:rsidR="00F153E2" w:rsidRPr="00F153E2">
          <w:rPr>
            <w:lang w:val="en-AU"/>
          </w:rPr>
          <w:t>outliers</w:t>
        </w:r>
      </w:ins>
      <w:commentRangeEnd w:id="150"/>
      <w:r w:rsidR="0062215F">
        <w:rPr>
          <w:rStyle w:val="CommentReference"/>
        </w:rPr>
        <w:commentReference w:id="150"/>
      </w:r>
      <w:ins w:id="151" w:author="Nicholas Clark" w:date="2022-07-01T08:39:00Z">
        <w:r w:rsidR="00F153E2" w:rsidRPr="00F153E2">
          <w:rPr>
            <w:lang w:val="en-AU"/>
          </w:rPr>
          <w:t xml:space="preserve"> </w:t>
        </w:r>
      </w:ins>
      <w:ins w:id="152" w:author="Nicholas Clark" w:date="2022-07-01T08:41:00Z">
        <w:r w:rsidR="00C961FA">
          <w:rPr>
            <w:lang w:val="en-AU"/>
          </w:rPr>
          <w:t xml:space="preserve">can </w:t>
        </w:r>
      </w:ins>
      <w:ins w:id="153" w:author="Nicholas Clark" w:date="2022-07-01T08:39:00Z">
        <w:r w:rsidR="00F153E2" w:rsidRPr="00F153E2">
          <w:rPr>
            <w:lang w:val="en-AU"/>
          </w:rPr>
          <w:t xml:space="preserve">have large influences on estimated AR parameters and </w:t>
        </w:r>
      </w:ins>
      <w:ins w:id="154" w:author="Nicholas Clark" w:date="2022-07-01T08:54:00Z">
        <w:r w:rsidR="00B11054">
          <w:rPr>
            <w:lang w:val="en-AU"/>
          </w:rPr>
          <w:t>cause</w:t>
        </w:r>
      </w:ins>
      <w:ins w:id="155" w:author="Nicholas Clark" w:date="2022-07-01T08:39:00Z">
        <w:r w:rsidR="00F153E2" w:rsidRPr="00F153E2">
          <w:rPr>
            <w:lang w:val="en-AU"/>
          </w:rPr>
          <w:t xml:space="preserve"> </w:t>
        </w:r>
      </w:ins>
      <w:ins w:id="156" w:author="Nicholas Clark" w:date="2022-07-01T08:41:00Z">
        <w:r w:rsidR="00C961FA">
          <w:rPr>
            <w:lang w:val="en-AU"/>
          </w:rPr>
          <w:t>highly unstable forecasts (see an example in Appendix 1). Second, i</w:t>
        </w:r>
      </w:ins>
      <w:ins w:id="157" w:author="Nicholas Clark" w:date="2022-07-01T08:39:00Z">
        <w:r w:rsidR="00F153E2" w:rsidRPr="00F153E2">
          <w:rPr>
            <w:lang w:val="en-AU"/>
          </w:rPr>
          <w:t xml:space="preserve">t is far easier to handle missing </w:t>
        </w:r>
      </w:ins>
      <w:ins w:id="158" w:author="Nicholas Clark" w:date="2022-07-01T08:47:00Z">
        <w:r w:rsidR="00C961FA">
          <w:rPr>
            <w:lang w:val="en-AU"/>
          </w:rPr>
          <w:t>or irregularly sampled observation</w:t>
        </w:r>
      </w:ins>
      <w:ins w:id="159" w:author="Nicholas Clark" w:date="2022-07-11T16:00:00Z">
        <w:r w:rsidR="001420BE">
          <w:rPr>
            <w:lang w:val="en-AU"/>
          </w:rPr>
          <w:t xml:space="preserve"> </w:t>
        </w:r>
      </w:ins>
      <w:ins w:id="160" w:author="Nicholas Clark" w:date="2022-07-01T08:41:00Z">
        <w:r w:rsidR="00C961FA">
          <w:rPr>
            <w:lang w:val="en-AU"/>
          </w:rPr>
          <w:t>using latent processes</w:t>
        </w:r>
      </w:ins>
      <w:del w:id="161"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62" w:author="Nicholas Clark" w:date="2022-07-01T08:45:00Z">
        <w:r w:rsidR="00C961FA">
          <w:rPr>
            <w:lang w:val="en-AU"/>
          </w:rPr>
          <w:t xml:space="preserve">. </w:t>
        </w:r>
      </w:ins>
      <w:ins w:id="163" w:author="Nicholas Clark" w:date="2022-07-01T08:46:00Z">
        <w:r w:rsidR="00C961FA">
          <w:rPr>
            <w:lang w:val="en-AU"/>
          </w:rPr>
          <w:t xml:space="preserve">Because the </w:t>
        </w:r>
      </w:ins>
      <m:oMath>
        <m:sSub>
          <m:sSubPr>
            <m:ctrlPr>
              <w:ins w:id="164" w:author="Nicholas Clark" w:date="2022-07-01T08:46:00Z">
                <w:rPr>
                  <w:rFonts w:ascii="Cambria Math" w:hAnsi="Cambria Math"/>
                  <w:i/>
                </w:rPr>
              </w:ins>
            </m:ctrlPr>
          </m:sSubPr>
          <m:e>
            <m:r>
              <w:ins w:id="165" w:author="Nicholas Clark" w:date="2022-07-01T08:46:00Z">
                <w:rPr>
                  <w:rFonts w:ascii="Cambria Math" w:hAnsi="Cambria Math"/>
                </w:rPr>
                <m:t>z</m:t>
              </w:ins>
            </m:r>
          </m:e>
          <m:sub>
            <m:r>
              <w:ins w:id="166" w:author="Nicholas Clark" w:date="2022-07-01T08:46:00Z">
                <w:rPr>
                  <w:rFonts w:ascii="Cambria Math" w:hAnsi="Cambria Math"/>
                </w:rPr>
                <m:t>t</m:t>
              </w:ins>
            </m:r>
          </m:sub>
        </m:sSub>
      </m:oMath>
      <w:ins w:id="167" w:author="Nicholas Clark" w:date="2022-07-01T08:46:00Z">
        <w:r w:rsidR="00C961FA">
          <w:rPr>
            <w:rFonts w:eastAsiaTheme="minorEastAsia"/>
          </w:rPr>
          <w:t xml:space="preserve"> are unobserved</w:t>
        </w:r>
      </w:ins>
      <w:ins w:id="168" w:author="Konstans Wells" w:date="2022-07-08T17:00:00Z">
        <w:del w:id="169" w:author="Nicholas Clark" w:date="2022-07-11T10:26:00Z">
          <w:r w:rsidR="00844F90" w:rsidDel="00350F16">
            <w:rPr>
              <w:rFonts w:eastAsiaTheme="minorEastAsia"/>
            </w:rPr>
            <w:delText>,</w:delText>
          </w:r>
        </w:del>
        <w:r w:rsidR="00844F90">
          <w:rPr>
            <w:rFonts w:eastAsiaTheme="minorEastAsia"/>
          </w:rPr>
          <w:t xml:space="preserve"> latent variables</w:t>
        </w:r>
        <w:del w:id="170" w:author="Nicholas Clark" w:date="2022-07-11T10:26:00Z">
          <w:r w:rsidR="00844F90" w:rsidDel="00350F16">
            <w:rPr>
              <w:rFonts w:eastAsiaTheme="minorEastAsia"/>
            </w:rPr>
            <w:delText>,</w:delText>
          </w:r>
        </w:del>
      </w:ins>
      <w:ins w:id="171" w:author="Nicholas Clark" w:date="2022-07-01T08:46:00Z">
        <w:r w:rsidR="00C961FA">
          <w:rPr>
            <w:rFonts w:eastAsiaTheme="minorEastAsia"/>
          </w:rPr>
          <w:t xml:space="preserve"> they will continue to evolve</w:t>
        </w:r>
      </w:ins>
      <w:ins w:id="172" w:author="Nicholas Clark" w:date="2022-07-01T11:10:00Z">
        <w:r w:rsidR="00ED76AA">
          <w:rPr>
            <w:rFonts w:eastAsiaTheme="minorEastAsia"/>
          </w:rPr>
          <w:t xml:space="preserve">, even when </w:t>
        </w:r>
      </w:ins>
      <w:ins w:id="173" w:author="Nicholas Clark" w:date="2022-07-01T11:11:00Z">
        <w:r w:rsidR="00ED76AA">
          <w:rPr>
            <w:rFonts w:eastAsiaTheme="minorEastAsia"/>
          </w:rPr>
          <w:t xml:space="preserve">an observation </w:t>
        </w:r>
      </w:ins>
      <m:oMath>
        <m:sSub>
          <m:sSubPr>
            <m:ctrlPr>
              <w:ins w:id="174" w:author="Nicholas Clark" w:date="2022-07-01T11:11:00Z">
                <w:rPr>
                  <w:rStyle w:val="mi"/>
                  <w:rFonts w:ascii="Cambria Math" w:hAnsi="Cambria Math"/>
                  <w:color w:val="333333"/>
                  <w:bdr w:val="none" w:sz="0" w:space="0" w:color="auto" w:frame="1"/>
                  <w:shd w:val="clear" w:color="auto" w:fill="FFFFFF"/>
                </w:rPr>
              </w:ins>
            </m:ctrlPr>
          </m:sSubPr>
          <m:e>
            <m:r>
              <w:ins w:id="175" w:author="Nicholas Clark" w:date="2022-07-01T11:11:00Z">
                <w:rPr>
                  <w:rStyle w:val="mi"/>
                  <w:rFonts w:ascii="Cambria Math" w:hAnsi="Cambria Math"/>
                  <w:color w:val="333333"/>
                  <w:bdr w:val="none" w:sz="0" w:space="0" w:color="auto" w:frame="1"/>
                  <w:shd w:val="clear" w:color="auto" w:fill="FFFFFF"/>
                </w:rPr>
                <m:t>Y</m:t>
              </w:ins>
            </m:r>
          </m:e>
          <m:sub>
            <m:r>
              <w:ins w:id="176" w:author="Nicholas Clark" w:date="2022-07-01T11:11:00Z">
                <w:rPr>
                  <w:rStyle w:val="mi"/>
                  <w:rFonts w:ascii="Cambria Math" w:hAnsi="Cambria Math"/>
                  <w:color w:val="333333"/>
                  <w:bdr w:val="none" w:sz="0" w:space="0" w:color="auto" w:frame="1"/>
                  <w:shd w:val="clear" w:color="auto" w:fill="FFFFFF"/>
                </w:rPr>
                <m:t>t</m:t>
              </w:ins>
            </m:r>
          </m:sub>
        </m:sSub>
      </m:oMath>
      <w:ins w:id="177" w:author="Nicholas Clark" w:date="2022-07-01T11:11:00Z">
        <w:r w:rsidR="00ED76AA">
          <w:rPr>
            <w:rStyle w:val="mi"/>
            <w:rFonts w:eastAsiaTheme="minorEastAsia"/>
            <w:color w:val="333333"/>
            <w:bdr w:val="none" w:sz="0" w:space="0" w:color="auto" w:frame="1"/>
            <w:shd w:val="clear" w:color="auto" w:fill="FFFFFF"/>
          </w:rPr>
          <w:t xml:space="preserve"> is missing,</w:t>
        </w:r>
      </w:ins>
      <w:ins w:id="178" w:author="Nicholas Clark" w:date="2022-07-01T08:46:00Z">
        <w:r w:rsidR="00C961FA">
          <w:rPr>
            <w:rFonts w:eastAsiaTheme="minorEastAsia"/>
          </w:rPr>
          <w:t xml:space="preserve"> via dynamic equations</w:t>
        </w:r>
      </w:ins>
      <w:ins w:id="179" w:author="Nicholas Clark" w:date="2022-07-01T11:11:00Z">
        <w:r w:rsidR="00ED76AA">
          <w:rPr>
            <w:rFonts w:eastAsiaTheme="minorEastAsia"/>
          </w:rPr>
          <w:t xml:space="preserve"> that </w:t>
        </w:r>
      </w:ins>
      <w:ins w:id="180" w:author="Nicholas Clark" w:date="2022-07-01T08:46:00Z">
        <w:r w:rsidR="00C961FA">
          <w:rPr>
            <w:rFonts w:eastAsiaTheme="minorEastAsia"/>
          </w:rPr>
          <w:lastRenderedPageBreak/>
          <w:t>conveniently provide r</w:t>
        </w:r>
      </w:ins>
      <w:ins w:id="181" w:author="Nicholas Clark" w:date="2022-07-01T08:45:00Z">
        <w:r w:rsidR="00C961FA" w:rsidRPr="00F153E2">
          <w:rPr>
            <w:lang w:val="en-AU"/>
          </w:rPr>
          <w:t>ecursive expressions for h-step ahead prediction, historical filtering and updating of forecasts</w:t>
        </w:r>
      </w:ins>
      <w:ins w:id="182"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83"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84" w:author="Nicholas Clark" w:date="2022-07-01T08:46:00Z">
        <w:r w:rsidR="00C961FA">
          <w:rPr>
            <w:lang w:val="en-AU"/>
          </w:rPr>
          <w:t>.</w:t>
        </w:r>
      </w:ins>
      <w:ins w:id="185" w:author="Nicholas Clark" w:date="2022-07-01T08:45:00Z">
        <w:r w:rsidR="00C961FA">
          <w:rPr>
            <w:rFonts w:eastAsiaTheme="minorEastAsia"/>
          </w:rPr>
          <w:t xml:space="preserve"> </w:t>
        </w:r>
      </w:ins>
      <w:ins w:id="186" w:author="Nicholas Clark" w:date="2022-07-01T08:43:00Z">
        <w:r w:rsidR="00C961FA">
          <w:rPr>
            <w:rFonts w:eastAsiaTheme="minorEastAsia"/>
          </w:rPr>
          <w:t xml:space="preserve">In contrast, </w:t>
        </w:r>
      </w:ins>
      <w:ins w:id="187" w:author="Nicholas Clark" w:date="2022-07-01T08:39:00Z">
        <w:r w:rsidR="00F153E2" w:rsidRPr="00F153E2">
          <w:rPr>
            <w:lang w:val="en-AU"/>
          </w:rPr>
          <w:t>a</w:t>
        </w:r>
      </w:ins>
      <w:ins w:id="188" w:author="Nicholas Clark" w:date="2022-07-01T08:43:00Z">
        <w:r w:rsidR="00C961FA">
          <w:rPr>
            <w:lang w:val="en-AU"/>
          </w:rPr>
          <w:t xml:space="preserve"> missing observation </w:t>
        </w:r>
      </w:ins>
      <w:ins w:id="189" w:author="Nicholas Clark" w:date="2022-07-01T08:44:00Z">
        <w:r w:rsidR="00C961FA">
          <w:rPr>
            <w:lang w:val="en-AU"/>
          </w:rPr>
          <w:t>in an</w:t>
        </w:r>
      </w:ins>
      <w:ins w:id="190" w:author="Nicholas Clark" w:date="2022-07-01T08:39:00Z">
        <w:r w:rsidR="00F153E2" w:rsidRPr="00F153E2">
          <w:rPr>
            <w:lang w:val="en-AU"/>
          </w:rPr>
          <w:t xml:space="preserve"> AR3 </w:t>
        </w:r>
      </w:ins>
      <w:ins w:id="191" w:author="Nicholas Clark" w:date="2022-07-01T08:43:00Z">
        <w:r w:rsidR="00C961FA">
          <w:rPr>
            <w:lang w:val="en-AU"/>
          </w:rPr>
          <w:t xml:space="preserve">observation </w:t>
        </w:r>
      </w:ins>
      <w:ins w:id="192" w:author="Nicholas Clark" w:date="2022-07-01T08:39:00Z">
        <w:r w:rsidR="00F153E2" w:rsidRPr="00F153E2">
          <w:rPr>
            <w:lang w:val="en-AU"/>
          </w:rPr>
          <w:t xml:space="preserve">model will result in </w:t>
        </w:r>
      </w:ins>
      <w:ins w:id="193" w:author="Nicholas Clark" w:date="2022-07-01T08:44:00Z">
        <w:r w:rsidR="00C961FA">
          <w:rPr>
            <w:lang w:val="en-AU"/>
          </w:rPr>
          <w:t>NAs for four rows of the design matrix</w:t>
        </w:r>
      </w:ins>
      <w:ins w:id="194" w:author="Nicholas Clark" w:date="2022-07-01T08:39:00Z">
        <w:r w:rsidR="00F153E2" w:rsidRPr="00F153E2">
          <w:rPr>
            <w:lang w:val="en-AU"/>
          </w:rPr>
          <w:t xml:space="preserve"> </w:t>
        </w:r>
      </w:ins>
      <w:ins w:id="195" w:author="Nicholas Clark" w:date="2022-07-01T08:44:00Z">
        <w:r w:rsidR="00C961FA">
          <w:rPr>
            <w:lang w:val="en-AU"/>
          </w:rPr>
          <w:t xml:space="preserve">(one missing </w:t>
        </w:r>
      </w:ins>
      <m:oMath>
        <m:sSub>
          <m:sSubPr>
            <m:ctrlPr>
              <w:ins w:id="196" w:author="Nicholas Clark" w:date="2022-07-01T08:44:00Z">
                <w:rPr>
                  <w:rStyle w:val="mi"/>
                  <w:rFonts w:ascii="Cambria Math" w:hAnsi="Cambria Math"/>
                  <w:color w:val="333333"/>
                  <w:bdr w:val="none" w:sz="0" w:space="0" w:color="auto" w:frame="1"/>
                  <w:shd w:val="clear" w:color="auto" w:fill="FFFFFF"/>
                </w:rPr>
              </w:ins>
            </m:ctrlPr>
          </m:sSubPr>
          <m:e>
            <m:r>
              <w:ins w:id="197" w:author="Nicholas Clark" w:date="2022-07-01T08:44:00Z">
                <w:rPr>
                  <w:rStyle w:val="mi"/>
                  <w:rFonts w:ascii="Cambria Math" w:hAnsi="Cambria Math"/>
                  <w:color w:val="333333"/>
                  <w:bdr w:val="none" w:sz="0" w:space="0" w:color="auto" w:frame="1"/>
                  <w:shd w:val="clear" w:color="auto" w:fill="FFFFFF"/>
                </w:rPr>
                <m:t>Y</m:t>
              </w:ins>
            </m:r>
          </m:e>
          <m:sub>
            <m:r>
              <w:ins w:id="198" w:author="Nicholas Clark" w:date="2022-07-01T08:44:00Z">
                <w:rPr>
                  <w:rStyle w:val="mi"/>
                  <w:rFonts w:ascii="Cambria Math" w:hAnsi="Cambria Math"/>
                  <w:color w:val="333333"/>
                  <w:bdr w:val="none" w:sz="0" w:space="0" w:color="auto" w:frame="1"/>
                  <w:shd w:val="clear" w:color="auto" w:fill="FFFFFF"/>
                </w:rPr>
                <m:t>t</m:t>
              </w:ins>
            </m:r>
          </m:sub>
        </m:sSub>
      </m:oMath>
      <w:ins w:id="199" w:author="Nicholas Clark" w:date="2022-07-01T08:44:00Z">
        <w:r w:rsidR="00C961FA">
          <w:rPr>
            <w:rStyle w:val="mi"/>
            <w:rFonts w:eastAsiaTheme="minorEastAsia"/>
            <w:color w:val="333333"/>
            <w:bdr w:val="none" w:sz="0" w:space="0" w:color="auto" w:frame="1"/>
            <w:shd w:val="clear" w:color="auto" w:fill="FFFFFF"/>
          </w:rPr>
          <w:t xml:space="preserve"> and three missing </w:t>
        </w:r>
      </w:ins>
      <w:ins w:id="200" w:author="Nicholas Clark" w:date="2022-07-01T08:55:00Z">
        <w:r w:rsidR="000D5C29">
          <w:rPr>
            <w:rStyle w:val="mi"/>
            <w:rFonts w:eastAsiaTheme="minorEastAsia"/>
            <w:color w:val="333333"/>
            <w:bdr w:val="none" w:sz="0" w:space="0" w:color="auto" w:frame="1"/>
            <w:shd w:val="clear" w:color="auto" w:fill="FFFFFF"/>
          </w:rPr>
          <w:t xml:space="preserve">AR </w:t>
        </w:r>
      </w:ins>
      <w:ins w:id="201" w:author="Nicholas Clark" w:date="2022-07-01T08:44:00Z">
        <w:r w:rsidR="00C961FA">
          <w:rPr>
            <w:rStyle w:val="mi"/>
            <w:rFonts w:eastAsiaTheme="minorEastAsia"/>
            <w:color w:val="333333"/>
            <w:bdr w:val="none" w:sz="0" w:space="0" w:color="auto" w:frame="1"/>
            <w:shd w:val="clear" w:color="auto" w:fill="FFFFFF"/>
          </w:rPr>
          <w:t>predictors)</w:t>
        </w:r>
      </w:ins>
      <w:ins w:id="202"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203"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ins>
      <w:ins w:id="204" w:author="Nicholas Clark" w:date="2022-07-11T10:27:00Z">
        <w:r w:rsidR="00350F16">
          <w:rPr>
            <w:rStyle w:val="mi"/>
            <w:rFonts w:eastAsiaTheme="minorEastAsia"/>
            <w:color w:val="333333"/>
            <w:bdr w:val="none" w:sz="0" w:space="0" w:color="auto" w:frame="1"/>
            <w:shd w:val="clear" w:color="auto" w:fill="FFFFFF"/>
          </w:rPr>
          <w:t>linear modelling</w:t>
        </w:r>
      </w:ins>
      <w:ins w:id="205" w:author="Nicholas Clark" w:date="2022-07-01T11:14:00Z">
        <w:r w:rsidR="009F5D6B">
          <w:rPr>
            <w:rStyle w:val="mi"/>
            <w:rFonts w:eastAsiaTheme="minorEastAsia"/>
            <w:color w:val="333333"/>
            <w:bdr w:val="none" w:sz="0" w:space="0" w:color="auto" w:frame="1"/>
            <w:shd w:val="clear" w:color="auto" w:fill="FFFFFF"/>
          </w:rPr>
          <w:t xml:space="preserve"> methods in R, for example)</w:t>
        </w:r>
      </w:ins>
      <w:ins w:id="206" w:author="Nicholas Clark" w:date="2022-07-01T08:44:00Z">
        <w:r w:rsidR="00C961FA">
          <w:rPr>
            <w:rStyle w:val="mi"/>
            <w:rFonts w:eastAsiaTheme="minorEastAsia"/>
            <w:color w:val="333333"/>
            <w:bdr w:val="none" w:sz="0" w:space="0" w:color="auto" w:frame="1"/>
            <w:shd w:val="clear" w:color="auto" w:fill="FFFFFF"/>
          </w:rPr>
          <w:t>.</w:t>
        </w:r>
      </w:ins>
      <w:ins w:id="207" w:author="Nicholas Clark" w:date="2022-07-01T08:45:00Z">
        <w:r w:rsidR="00C961FA">
          <w:rPr>
            <w:lang w:val="en-AU"/>
          </w:rPr>
          <w:t xml:space="preserve"> </w:t>
        </w:r>
      </w:ins>
      <w:bookmarkStart w:id="208" w:name="_Hlk108433354"/>
      <w:ins w:id="209"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210" w:author="Nicholas Clark" w:date="2022-07-01T08:52:00Z">
        <w:r w:rsidR="00322A63">
          <w:rPr>
            <w:lang w:val="en-AU"/>
          </w:rPr>
          <w:t>can often be</w:t>
        </w:r>
      </w:ins>
      <w:ins w:id="211"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ins>
      <w:ins w:id="212" w:author="Nicholas Clark" w:date="2022-07-11T11:59:00Z">
        <w:r w:rsidR="00CB0448">
          <w:rPr>
            <w:lang w:val="en-AU"/>
          </w:rPr>
          <w:t xml:space="preserve">that new observations can be assimilated to </w:t>
        </w:r>
      </w:ins>
      <w:ins w:id="213" w:author="Nicholas Clark" w:date="2022-07-11T12:00:00Z">
        <w:r w:rsidR="00CB0448">
          <w:rPr>
            <w:lang w:val="en-AU"/>
          </w:rPr>
          <w:t xml:space="preserve">adapt a forecast distribution </w:t>
        </w:r>
      </w:ins>
      <w:ins w:id="214" w:author="Nicholas Clark" w:date="2022-07-11T12:01:00Z">
        <w:r w:rsidR="00CB0448">
          <w:rPr>
            <w:lang w:val="en-AU"/>
          </w:rPr>
          <w:t xml:space="preserve">via recursive Kalman or particle filtering </w:t>
        </w:r>
      </w:ins>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ins w:id="215" w:author="Nicholas Clark" w:date="2022-07-11T12:01:00Z">
        <w:r w:rsidR="00CB0448">
          <w:rPr>
            <w:lang w:val="en-AU"/>
          </w:rPr>
          <w:t xml:space="preserve"> </w:t>
        </w:r>
      </w:ins>
      <w:ins w:id="216" w:author="Nicholas Clark" w:date="2022-07-01T08:47:00Z">
        <w:r w:rsidR="00C961FA">
          <w:rPr>
            <w:lang w:val="en-AU"/>
          </w:rPr>
          <w:t>and that multiple observation processes</w:t>
        </w:r>
      </w:ins>
      <w:ins w:id="217" w:author="Nicholas Clark" w:date="2022-07-01T08:39:00Z">
        <w:r w:rsidR="00F153E2" w:rsidRPr="00F153E2">
          <w:rPr>
            <w:lang w:val="en-AU"/>
          </w:rPr>
          <w:t xml:space="preserve"> can depend on shared latent processes</w:t>
        </w:r>
      </w:ins>
      <w:ins w:id="218"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219" w:author="Nicholas Clark" w:date="2022-07-01T08:48:00Z">
        <w:r w:rsidR="00C961FA">
          <w:rPr>
            <w:lang w:val="en-AU"/>
          </w:rPr>
          <w:t xml:space="preserve">. </w:t>
        </w:r>
        <w:bookmarkEnd w:id="208"/>
      </w:ins>
    </w:p>
    <w:bookmarkEnd w:id="135"/>
    <w:p w14:paraId="3A81EB7B" w14:textId="77777777" w:rsidR="00C961FA" w:rsidRDefault="00C961FA" w:rsidP="00F153E2">
      <w:pPr>
        <w:spacing w:line="360" w:lineRule="auto"/>
        <w:rPr>
          <w:ins w:id="220" w:author="Nicholas Clark" w:date="2022-07-01T08:48:00Z"/>
          <w:lang w:val="en-AU"/>
        </w:rPr>
      </w:pPr>
    </w:p>
    <w:p w14:paraId="50CD7C5D" w14:textId="34B545F4" w:rsidR="00D811D9" w:rsidRPr="00C961FA" w:rsidRDefault="00200D23" w:rsidP="00F153E2">
      <w:pPr>
        <w:spacing w:line="360" w:lineRule="auto"/>
        <w:rPr>
          <w:lang w:val="en-AU"/>
          <w:rPrChange w:id="221"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222" w:author="Nicholas Clark" w:date="2022-06-30T15:47:00Z">
        <w:r w:rsidR="00A07EE6">
          <w:rPr>
            <w:lang w:val="en-AU"/>
          </w:rPr>
          <w:t>can be</w:t>
        </w:r>
      </w:ins>
      <w:del w:id="223"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zero-centred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000000"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ins w:id="224" w:author="Nicholas Clark" w:date="2022-06-30T15:33:00Z"/>
          <w:rFonts w:eastAsiaTheme="minorEastAsia"/>
        </w:rPr>
      </w:pPr>
      <w:bookmarkStart w:id="225" w:name="_Hlk107484577"/>
      <w:ins w:id="226" w:author="Nicholas Clark" w:date="2022-06-30T12:22:00Z">
        <w:r>
          <w:rPr>
            <w:rFonts w:eastAsiaTheme="minorEastAsia"/>
          </w:rPr>
          <w:t xml:space="preserve">The assumption of a fixed standard deviation for the temporal process </w:t>
        </w:r>
      </w:ins>
      <w:ins w:id="227" w:author="Nicholas Clark" w:date="2022-06-30T12:23:00Z">
        <w:r>
          <w:rPr>
            <w:rFonts w:eastAsiaTheme="minorEastAsia"/>
          </w:rPr>
          <w:t xml:space="preserve">error could potentially be a limitation if the series of interest displays </w:t>
        </w:r>
      </w:ins>
      <w:ins w:id="228" w:author="Nicholas Clark" w:date="2022-06-30T12:27:00Z">
        <w:r>
          <w:rPr>
            <w:rFonts w:eastAsiaTheme="minorEastAsia"/>
          </w:rPr>
          <w:t xml:space="preserve">non-constant volatility with </w:t>
        </w:r>
      </w:ins>
      <w:ins w:id="229" w:author="Nicholas Clark" w:date="2022-06-30T12:23:00Z">
        <w:r>
          <w:rPr>
            <w:rFonts w:eastAsiaTheme="minorEastAsia"/>
          </w:rPr>
          <w:t>perturbations</w:t>
        </w:r>
      </w:ins>
      <w:ins w:id="230" w:author="Nicholas Clark" w:date="2022-06-30T12:24:00Z">
        <w:r>
          <w:rPr>
            <w:rFonts w:eastAsiaTheme="minorEastAsia"/>
          </w:rPr>
          <w:t xml:space="preserve"> that may be evidence of responses to ‘shocks’. </w:t>
        </w:r>
      </w:ins>
      <w:bookmarkEnd w:id="225"/>
      <w:ins w:id="231" w:author="Nicholas Clark" w:date="2022-06-30T15:52:00Z">
        <w:r w:rsidR="007B223B">
          <w:rPr>
            <w:rFonts w:eastAsiaTheme="minorEastAsia"/>
          </w:rPr>
          <w:t>The time series literature is rich with different model specifications for accommodating dynamic distributional models, including sto</w:t>
        </w:r>
      </w:ins>
      <w:ins w:id="232" w:author="Nicholas Clark" w:date="2022-06-30T15:53:00Z">
        <w:r w:rsidR="007B223B">
          <w:rPr>
            <w:rFonts w:eastAsiaTheme="minorEastAsia"/>
          </w:rPr>
          <w:t>chastic volatility</w:t>
        </w:r>
      </w:ins>
      <w:ins w:id="233" w:author="Nicholas Clark" w:date="2022-07-11T10:30:00Z">
        <w:r w:rsidR="00702AEC">
          <w:rPr>
            <w:rFonts w:eastAsiaTheme="minorEastAsia"/>
          </w:rPr>
          <w:t xml:space="preserve">, </w:t>
        </w:r>
      </w:ins>
      <w:commentRangeStart w:id="234"/>
      <w:commentRangeStart w:id="235"/>
      <w:ins w:id="236" w:author="Nicholas Clark" w:date="2022-06-30T15:53:00Z">
        <w:r w:rsidR="007B223B">
          <w:rPr>
            <w:rFonts w:eastAsiaTheme="minorEastAsia"/>
          </w:rPr>
          <w:t>GARCH</w:t>
        </w:r>
      </w:ins>
      <w:commentRangeEnd w:id="234"/>
      <w:r w:rsidR="00E51FB5">
        <w:rPr>
          <w:rStyle w:val="CommentReference"/>
        </w:rPr>
        <w:commentReference w:id="234"/>
      </w:r>
      <w:commentRangeEnd w:id="235"/>
      <w:r w:rsidR="00037BA5">
        <w:rPr>
          <w:rStyle w:val="CommentReference"/>
        </w:rPr>
        <w:commentReference w:id="235"/>
      </w:r>
      <w:ins w:id="237" w:author="Nicholas Clark" w:date="2022-06-30T15:53:00Z">
        <w:r w:rsidR="007B223B">
          <w:rPr>
            <w:rFonts w:eastAsiaTheme="minorEastAsia"/>
          </w:rPr>
          <w:t xml:space="preserve"> </w:t>
        </w:r>
      </w:ins>
      <w:ins w:id="238" w:author="Nicholas Clark" w:date="2022-07-11T10:30:00Z">
        <w:r w:rsidR="00702AEC">
          <w:rPr>
            <w:rFonts w:eastAsiaTheme="minorEastAsia"/>
          </w:rPr>
          <w:t xml:space="preserve">or </w:t>
        </w:r>
      </w:ins>
      <w:ins w:id="239" w:author="Nicholas Clark" w:date="2022-07-11T10:31:00Z">
        <w:r w:rsidR="00702AEC" w:rsidRPr="00702AEC">
          <w:rPr>
            <w:rFonts w:eastAsiaTheme="minorEastAsia"/>
          </w:rPr>
          <w:t xml:space="preserve">Lévy </w:t>
        </w:r>
      </w:ins>
      <w:ins w:id="240" w:author="Nicholas Clark" w:date="2022-06-30T15:53:00Z">
        <w:r w:rsidR="007B223B">
          <w:rPr>
            <w:rFonts w:eastAsiaTheme="minorEastAsia"/>
          </w:rPr>
          <w:t xml:space="preserve">processes </w:t>
        </w:r>
      </w:ins>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ins w:id="241" w:author="Nicholas Clark" w:date="2022-06-30T15:53:00Z">
        <w:r w:rsidR="007B223B">
          <w:rPr>
            <w:rFonts w:eastAsiaTheme="minorEastAsia"/>
          </w:rPr>
          <w:t xml:space="preserve">. </w:t>
        </w:r>
      </w:ins>
      <w:ins w:id="242" w:author="Nicholas Clark" w:date="2022-06-30T15:49:00Z">
        <w:r w:rsidR="00B56C22">
          <w:rPr>
            <w:rFonts w:eastAsiaTheme="minorEastAsia"/>
          </w:rPr>
          <w:t xml:space="preserve">In sharp contrast, </w:t>
        </w:r>
      </w:ins>
      <w:ins w:id="243" w:author="Nicholas Clark" w:date="2022-06-30T15:34:00Z">
        <w:r w:rsidR="005B70D1">
          <w:rPr>
            <w:rFonts w:eastAsiaTheme="minorEastAsia"/>
          </w:rPr>
          <w:t xml:space="preserve">temporal dependence </w:t>
        </w:r>
      </w:ins>
      <w:ins w:id="244" w:author="Nicholas Clark" w:date="2022-06-30T15:49:00Z">
        <w:r w:rsidR="00B56C22">
          <w:rPr>
            <w:rFonts w:eastAsiaTheme="minorEastAsia"/>
          </w:rPr>
          <w:t xml:space="preserve">could </w:t>
        </w:r>
      </w:ins>
      <w:ins w:id="245" w:author="Nicholas Clark" w:date="2022-06-30T15:50:00Z">
        <w:r w:rsidR="00B56C22">
          <w:rPr>
            <w:rFonts w:eastAsiaTheme="minorEastAsia"/>
          </w:rPr>
          <w:t xml:space="preserve">also be modelled </w:t>
        </w:r>
      </w:ins>
      <w:ins w:id="246" w:author="Nicholas Clark" w:date="2022-06-30T15:34:00Z">
        <w:r w:rsidR="005B70D1">
          <w:rPr>
            <w:rFonts w:eastAsiaTheme="minorEastAsia"/>
          </w:rPr>
          <w:t xml:space="preserve">via </w:t>
        </w:r>
      </w:ins>
      <w:ins w:id="247" w:author="Nicholas Clark" w:date="2022-06-30T15:50:00Z">
        <w:r w:rsidR="00B56C22">
          <w:rPr>
            <w:rFonts w:eastAsiaTheme="minorEastAsia"/>
          </w:rPr>
          <w:t xml:space="preserve">a </w:t>
        </w:r>
      </w:ins>
      <w:ins w:id="248" w:author="Nicholas Clark" w:date="2022-06-30T15:34:00Z">
        <w:r w:rsidR="005B70D1">
          <w:rPr>
            <w:rFonts w:eastAsiaTheme="minorEastAsia"/>
          </w:rPr>
          <w:t xml:space="preserve">latent </w:t>
        </w:r>
        <w:commentRangeStart w:id="249"/>
        <w:commentRangeStart w:id="250"/>
        <w:r w:rsidR="005B70D1">
          <w:rPr>
            <w:rFonts w:eastAsiaTheme="minorEastAsia"/>
          </w:rPr>
          <w:t xml:space="preserve">Gaussian </w:t>
        </w:r>
      </w:ins>
      <w:ins w:id="251" w:author="Nicholas Clark" w:date="2022-06-30T15:37:00Z">
        <w:r w:rsidR="008908A0">
          <w:rPr>
            <w:rFonts w:eastAsiaTheme="minorEastAsia"/>
          </w:rPr>
          <w:t>p</w:t>
        </w:r>
      </w:ins>
      <w:ins w:id="252" w:author="Nicholas Clark" w:date="2022-06-30T15:34:00Z">
        <w:r w:rsidR="005B70D1">
          <w:rPr>
            <w:rFonts w:eastAsiaTheme="minorEastAsia"/>
          </w:rPr>
          <w:t>rocess</w:t>
        </w:r>
      </w:ins>
      <w:commentRangeEnd w:id="249"/>
      <w:r w:rsidR="009C5637">
        <w:rPr>
          <w:rStyle w:val="CommentReference"/>
        </w:rPr>
        <w:commentReference w:id="249"/>
      </w:r>
      <w:commentRangeEnd w:id="250"/>
      <w:r w:rsidR="00A4691D">
        <w:rPr>
          <w:rStyle w:val="CommentReference"/>
        </w:rPr>
        <w:commentReference w:id="250"/>
      </w:r>
      <w:ins w:id="253" w:author="Nicholas Clark" w:date="2022-07-11T16:03:00Z">
        <w:r w:rsidR="00A4691D">
          <w:rPr>
            <w:rFonts w:eastAsiaTheme="minorEastAsia"/>
          </w:rPr>
          <w:t xml:space="preserve"> (or other stochastic process)</w:t>
        </w:r>
      </w:ins>
      <w:ins w:id="254" w:author="Nicholas Clark" w:date="2022-06-30T15:50:00Z">
        <w:r w:rsidR="00B56C22">
          <w:rPr>
            <w:rFonts w:eastAsiaTheme="minorEastAsia"/>
          </w:rPr>
          <w:t xml:space="preserve">, which provides a non-parametric </w:t>
        </w:r>
      </w:ins>
      <w:ins w:id="255" w:author="Nicholas Clark" w:date="2022-06-30T15:51:00Z">
        <w:r w:rsidR="00B56C22">
          <w:rPr>
            <w:rFonts w:eastAsiaTheme="minorEastAsia"/>
          </w:rPr>
          <w:t xml:space="preserve">probability distribution over </w:t>
        </w:r>
      </w:ins>
      <w:ins w:id="256" w:author="Nicholas Clark" w:date="2022-06-30T15:52:00Z">
        <w:r w:rsidR="00B56C22">
          <w:rPr>
            <w:rFonts w:eastAsiaTheme="minorEastAsia"/>
          </w:rPr>
          <w:t>functions</w:t>
        </w:r>
      </w:ins>
      <w:ins w:id="257" w:author="Nicholas Clark" w:date="2022-06-30T15:50:00Z">
        <w:r w:rsidR="00B56C22">
          <w:rPr>
            <w:rFonts w:eastAsiaTheme="minorEastAsia"/>
          </w:rPr>
          <w:t xml:space="preserve">. </w:t>
        </w:r>
      </w:ins>
      <w:ins w:id="258" w:author="Nicholas Clark" w:date="2022-06-30T15:37:00Z">
        <w:r w:rsidR="008908A0">
          <w:rPr>
            <w:rFonts w:eastAsiaTheme="minorEastAsia"/>
          </w:rPr>
          <w:t>Gaussian processes are particularly suitable for ecological time series where we often expec</w:t>
        </w:r>
      </w:ins>
      <w:ins w:id="259" w:author="Nicholas Clark" w:date="2022-06-30T15:38:00Z">
        <w:r w:rsidR="008908A0">
          <w:rPr>
            <w:rFonts w:eastAsiaTheme="minorEastAsia"/>
          </w:rPr>
          <w:t xml:space="preserve">t dynamics to evolve </w:t>
        </w:r>
      </w:ins>
      <w:ins w:id="260" w:author="Nicholas Clark" w:date="2022-06-30T15:54:00Z">
        <w:r w:rsidR="007B223B">
          <w:rPr>
            <w:rFonts w:eastAsiaTheme="minorEastAsia"/>
          </w:rPr>
          <w:t xml:space="preserve">as a smooth function </w:t>
        </w:r>
      </w:ins>
      <w:ins w:id="261"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262" w:author="Nicholas Clark" w:date="2022-06-30T15:38:00Z">
        <w:r w:rsidR="008908A0">
          <w:rPr>
            <w:rFonts w:eastAsiaTheme="minorEastAsia"/>
          </w:rPr>
          <w:t>.</w:t>
        </w:r>
      </w:ins>
      <w:ins w:id="263" w:author="Nicholas Clark" w:date="2022-06-30T15:40:00Z">
        <w:r w:rsidR="008908A0">
          <w:rPr>
            <w:rFonts w:eastAsiaTheme="minorEastAsia"/>
          </w:rPr>
          <w:t xml:space="preserve"> </w:t>
        </w:r>
      </w:ins>
      <w:ins w:id="264" w:author="Nicholas Clark" w:date="2022-06-30T16:06:00Z">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265" w:author="Nicholas Clark" w:date="2022-06-30T16:07:00Z">
        <w:r w:rsidR="005E4D4C">
          <w:rPr>
            <w:rFonts w:eastAsiaTheme="minorEastAsia"/>
          </w:rPr>
          <w:t xml:space="preserve">been </w:t>
        </w:r>
      </w:ins>
      <w:ins w:id="266" w:author="Nicholas Clark" w:date="2022-06-30T16:06:00Z">
        <w:r w:rsidR="00576C40">
          <w:rPr>
            <w:rFonts w:eastAsiaTheme="minorEastAsia"/>
          </w:rPr>
          <w:t xml:space="preserve">shown </w:t>
        </w:r>
      </w:ins>
      <w:ins w:id="267" w:author="Nicholas Clark" w:date="2022-06-30T16:07:00Z">
        <w:r w:rsidR="005E4D4C">
          <w:rPr>
            <w:rFonts w:eastAsiaTheme="minorEastAsia"/>
          </w:rPr>
          <w:t>to hav</w:t>
        </w:r>
      </w:ins>
      <w:ins w:id="268" w:author="Nicholas Clark" w:date="2022-07-01T11:15:00Z">
        <w:r w:rsidR="00DD70D1">
          <w:rPr>
            <w:rFonts w:eastAsiaTheme="minorEastAsia"/>
          </w:rPr>
          <w:t>e</w:t>
        </w:r>
      </w:ins>
      <w:ins w:id="269" w:author="Nicholas Clark" w:date="2022-06-30T16:07:00Z">
        <w:r w:rsidR="005E4D4C">
          <w:rPr>
            <w:rFonts w:eastAsiaTheme="minorEastAsia"/>
          </w:rPr>
          <w:t xml:space="preserve"> </w:t>
        </w:r>
      </w:ins>
      <w:ins w:id="270" w:author="Nicholas Clark" w:date="2022-06-30T16:06:00Z">
        <w:r w:rsidR="00576C40">
          <w:rPr>
            <w:rFonts w:eastAsiaTheme="minorEastAsia"/>
          </w:rPr>
          <w:t xml:space="preserve">excellent </w:t>
        </w:r>
      </w:ins>
      <w:ins w:id="271" w:author="Nicholas Clark" w:date="2022-06-30T16:07:00Z">
        <w:r w:rsidR="00576C40">
          <w:rPr>
            <w:rFonts w:eastAsiaTheme="minorEastAsia"/>
          </w:rPr>
          <w:t xml:space="preserve">forecasting </w:t>
        </w:r>
      </w:ins>
      <w:ins w:id="272" w:author="Nicholas Clark" w:date="2022-06-30T16:06:00Z">
        <w:r w:rsidR="00576C40">
          <w:rPr>
            <w:rFonts w:eastAsiaTheme="minorEastAsia"/>
          </w:rPr>
          <w:t xml:space="preserve">properties </w:t>
        </w:r>
      </w:ins>
      <w:ins w:id="273" w:author="Nicholas Clark" w:date="2022-06-30T16:07:00Z">
        <w:r w:rsidR="001B3868">
          <w:rPr>
            <w:rFonts w:eastAsiaTheme="minorEastAsia"/>
          </w:rPr>
          <w:t>via</w:t>
        </w:r>
      </w:ins>
      <w:ins w:id="274" w:author="Nicholas Clark" w:date="2022-06-30T16:06:00Z">
        <w:r w:rsidR="00576C40">
          <w:rPr>
            <w:rFonts w:eastAsiaTheme="minorEastAsia"/>
          </w:rPr>
          <w:t xml:space="preserve"> </w:t>
        </w:r>
      </w:ins>
      <w:ins w:id="275" w:author="Nicholas Clark" w:date="2022-06-30T16:07:00Z">
        <w:r w:rsidR="00576C40">
          <w:rPr>
            <w:rFonts w:eastAsiaTheme="minorEastAsia"/>
          </w:rPr>
          <w:t>simulations by</w:t>
        </w:r>
      </w:ins>
      <w:ins w:id="276" w:author="Nicholas Clark" w:date="2022-06-30T16:06:00Z">
        <w:r w:rsidR="00576C40">
          <w:rPr>
            <w:rFonts w:eastAsiaTheme="minorEastAsia"/>
          </w:rPr>
          <w:t xml:space="preserve"> </w:t>
        </w:r>
        <w:r w:rsidR="00576C40" w:rsidRPr="008908A0">
          <w:rPr>
            <w:rFonts w:eastAsiaTheme="minorEastAsia"/>
          </w:rPr>
          <w:t>Riutort-Mayol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77" w:author="Nicholas Clark" w:date="2022-06-30T15:54:00Z"/>
          <w:rFonts w:eastAsiaTheme="minorEastAsia"/>
        </w:rPr>
      </w:pPr>
      <w:del w:id="278"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79" w:author="Nicholas Clark" w:date="2022-06-30T15:42:00Z">
        <w:r w:rsidDel="00651C26">
          <w:rPr>
            <w:rFonts w:eastAsiaTheme="minorEastAsia"/>
          </w:rPr>
          <w:delText xml:space="preserve">similarly </w:delText>
        </w:r>
      </w:del>
      <w:del w:id="280"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81" w:author="Nicholas Clark" w:date="2022-06-30T12:18:00Z">
        <w:r w:rsidR="0067259B" w:rsidRPr="00EA70A0" w:rsidDel="007B5757">
          <w:rPr>
            <w:rFonts w:eastAsiaTheme="minorEastAsia"/>
            <w:i/>
            <w:iCs/>
          </w:rPr>
          <w:delText>ja</w:delText>
        </w:r>
      </w:del>
      <w:del w:id="282"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83" w:author="Nicholas Clark" w:date="2022-06-30T12:19:00Z">
        <w:r w:rsidR="00174B0D" w:rsidDel="00C13901">
          <w:rPr>
            <w:rFonts w:eastAsiaTheme="minorEastAsia"/>
          </w:rPr>
          <w:delText xml:space="preserve">JAGS </w:delText>
        </w:r>
      </w:del>
      <w:del w:id="284"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85" w:author="Nicholas Clark" w:date="2022-06-30T12:19:00Z">
        <w:r w:rsidR="00643B99" w:rsidDel="00C13901">
          <w:rPr>
            <w:rFonts w:eastAsiaTheme="minorEastAsia"/>
          </w:rPr>
          <w:delText xml:space="preserve">JAGS </w:delText>
        </w:r>
      </w:del>
      <w:del w:id="286"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87" w:author="Nicholas Clark" w:date="2022-06-30T12:21:00Z">
        <w:r w:rsidR="00761C83" w:rsidDel="00C13901">
          <w:rPr>
            <w:rFonts w:eastAsiaTheme="minorEastAsia"/>
          </w:rPr>
          <w:delText xml:space="preserve">via Gibbs samplers </w:delText>
        </w:r>
      </w:del>
      <w:del w:id="288"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89" w:author="Nicholas Clark" w:date="2022-06-30T15:54:00Z"/>
          <w:rFonts w:eastAsiaTheme="minorEastAsia"/>
        </w:rPr>
      </w:pPr>
    </w:p>
    <w:p w14:paraId="672D2173" w14:textId="2597A1C2" w:rsidR="00227951" w:rsidRPr="0040569A" w:rsidDel="007B223B" w:rsidRDefault="00823325" w:rsidP="005C36C2">
      <w:pPr>
        <w:spacing w:line="360" w:lineRule="auto"/>
        <w:rPr>
          <w:del w:id="290" w:author="Nicholas Clark" w:date="2022-06-30T15:54:00Z"/>
          <w:rFonts w:eastAsiaTheme="minorEastAsia"/>
          <w:lang w:val="en-AU"/>
        </w:rPr>
      </w:pPr>
      <w:del w:id="291"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92" w:author="Nicholas Clark" w:date="2022-06-30T11:55:00Z">
        <w:r w:rsidR="009666FE" w:rsidDel="00A1368E">
          <w:rPr>
            <w:rFonts w:eastAsiaTheme="minorEastAsia"/>
          </w:rPr>
          <w:delText>smooths</w:delText>
        </w:r>
      </w:del>
      <w:del w:id="293"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3B72471D"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ins w:id="294" w:author="Nicholas Clark" w:date="2022-07-11T10:35:00Z">
        <w:r w:rsidR="009A007A">
          <w:rPr>
            <w:b/>
            <w:bCs/>
            <w:lang w:val="en-AU"/>
          </w:rPr>
          <w:t xml:space="preserve">DGAMs </w:t>
        </w:r>
      </w:ins>
      <w:del w:id="295" w:author="Nicholas Clark" w:date="2022-07-11T10:35:00Z">
        <w:r w:rsidR="00256632" w:rsidRPr="00C44A20" w:rsidDel="009A007A">
          <w:rPr>
            <w:b/>
            <w:bCs/>
            <w:lang w:val="en-AU"/>
          </w:rPr>
          <w:delText>m</w:delText>
        </w:r>
        <w:r w:rsidRPr="00C44A20" w:rsidDel="009A007A">
          <w:rPr>
            <w:b/>
            <w:bCs/>
            <w:lang w:val="en-AU"/>
          </w:rPr>
          <w:delText>odels</w:delText>
        </w:r>
        <w:r w:rsidR="00C339F9" w:rsidRPr="00C339F9" w:rsidDel="009A007A">
          <w:rPr>
            <w:b/>
            <w:bCs/>
            <w:lang w:val="en-AU"/>
          </w:rPr>
          <w:delText xml:space="preserve"> </w:delText>
        </w:r>
      </w:del>
      <w:r w:rsidR="00C339F9">
        <w:rPr>
          <w:b/>
          <w:bCs/>
          <w:lang w:val="en-AU"/>
        </w:rPr>
        <w:t xml:space="preserve">for </w:t>
      </w:r>
      <w:del w:id="296" w:author="Nicholas Clark" w:date="2022-07-11T10:34:00Z">
        <w:r w:rsidR="00C339F9" w:rsidDel="009A007A">
          <w:rPr>
            <w:b/>
            <w:bCs/>
            <w:lang w:val="en-AU"/>
          </w:rPr>
          <w:delText xml:space="preserve">a </w:delText>
        </w:r>
      </w:del>
      <w:del w:id="297" w:author="Nicholas Clark" w:date="2022-07-11T10:35:00Z">
        <w:r w:rsidR="00C339F9" w:rsidDel="009A007A">
          <w:rPr>
            <w:b/>
            <w:bCs/>
            <w:lang w:val="en-AU"/>
          </w:rPr>
          <w:delText>set of</w:delText>
        </w:r>
      </w:del>
      <w:ins w:id="298" w:author="Nicholas Clark" w:date="2022-07-11T10:35:00Z">
        <w:r w:rsidR="009A007A">
          <w:rPr>
            <w:b/>
            <w:bCs/>
            <w:lang w:val="en-AU"/>
          </w:rPr>
          <w:t>analysing</w:t>
        </w:r>
      </w:ins>
      <w:r w:rsidR="00C339F9">
        <w:rPr>
          <w:b/>
          <w:bCs/>
          <w:lang w:val="en-AU"/>
        </w:rPr>
        <w:t xml:space="preserve"> </w:t>
      </w:r>
      <w:ins w:id="299" w:author="Konstans Wells" w:date="2022-07-08T17:28:00Z">
        <w:r w:rsidR="003556BD">
          <w:rPr>
            <w:b/>
            <w:bCs/>
            <w:lang w:val="en-AU"/>
          </w:rPr>
          <w:t>multiple</w:t>
        </w:r>
        <w:del w:id="300" w:author="Nicholas Clark" w:date="2022-07-11T10:35:00Z">
          <w:r w:rsidR="003556BD" w:rsidDel="009A007A">
            <w:rPr>
              <w:b/>
              <w:bCs/>
              <w:lang w:val="en-AU"/>
            </w:rPr>
            <w:delText>/</w:delText>
          </w:r>
        </w:del>
      </w:ins>
      <w:del w:id="301" w:author="Nicholas Clark" w:date="2022-07-11T10:35:00Z">
        <w:r w:rsidR="00C339F9" w:rsidDel="009A007A">
          <w:rPr>
            <w:b/>
            <w:bCs/>
            <w:lang w:val="en-AU"/>
          </w:rPr>
          <w:delText>multivariate</w:delText>
        </w:r>
      </w:del>
      <w:r w:rsidR="00C339F9">
        <w:rPr>
          <w:b/>
          <w:bCs/>
          <w:lang w:val="en-AU"/>
        </w:rPr>
        <w:t xml:space="preserve"> ecological time series</w:t>
      </w:r>
    </w:p>
    <w:p w14:paraId="634E5D90" w14:textId="28A0178A"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how we</w:t>
      </w:r>
      <w:del w:id="302" w:author="Nicholas Clark" w:date="2022-07-11T10:33:00Z">
        <w:r w:rsidR="00AE2E78" w:rsidDel="00702AEC">
          <w:rPr>
            <w:lang w:val="en-AU"/>
          </w:rPr>
          <w:delText xml:space="preserve"> modify</w:delText>
        </w:r>
      </w:del>
      <w:r w:rsidR="00AE2E78">
        <w:rPr>
          <w:lang w:val="en-AU"/>
        </w:rPr>
        <w:t xml:space="preserve"> </w:t>
      </w:r>
      <w:del w:id="303" w:author="Nicholas Clark" w:date="2022-06-30T15:57:00Z">
        <w:r w:rsidR="00AE2E78" w:rsidDel="005808DE">
          <w:rPr>
            <w:lang w:val="en-AU"/>
          </w:rPr>
          <w:delText xml:space="preserve">our </w:delText>
        </w:r>
      </w:del>
      <w:ins w:id="304" w:author="Nicholas Clark" w:date="2022-06-30T15:57:00Z">
        <w:r w:rsidR="005808DE">
          <w:rPr>
            <w:lang w:val="en-AU"/>
          </w:rPr>
          <w:t xml:space="preserve">a </w:t>
        </w:r>
      </w:ins>
      <w:del w:id="305" w:author="Nicholas Clark" w:date="2022-06-30T15:57:00Z">
        <w:r w:rsidR="00AE2E78" w:rsidDel="005808DE">
          <w:rPr>
            <w:lang w:val="en-AU"/>
          </w:rPr>
          <w:delText xml:space="preserve">dynamic </w:delText>
        </w:r>
      </w:del>
      <w:ins w:id="306" w:author="Nicholas Clark" w:date="2022-06-30T15:57:00Z">
        <w:r w:rsidR="005808DE">
          <w:rPr>
            <w:lang w:val="en-AU"/>
          </w:rPr>
          <w:t>D</w:t>
        </w:r>
      </w:ins>
      <w:r w:rsidR="00AE2E78">
        <w:rPr>
          <w:lang w:val="en-AU"/>
        </w:rPr>
        <w:t xml:space="preserve">GAM </w:t>
      </w:r>
      <w:ins w:id="307" w:author="Nicholas Clark" w:date="2022-07-11T10:33:00Z">
        <w:r w:rsidR="00702AEC">
          <w:rPr>
            <w:lang w:val="en-AU"/>
          </w:rPr>
          <w:t xml:space="preserve">can be modified </w:t>
        </w:r>
      </w:ins>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ins w:id="308" w:author="Nicholas Clark" w:date="2022-07-11T10:36:00Z">
        <w:r w:rsidR="009A007A">
          <w:rPr>
            <w:lang w:val="en-AU"/>
          </w:rPr>
          <w:t xml:space="preserve"> with potentially common dynamics</w:t>
        </w:r>
      </w:ins>
      <w:r w:rsidR="00AE2E78">
        <w:rPr>
          <w:lang w:val="en-AU"/>
        </w:rPr>
        <w:t>.</w:t>
      </w:r>
      <w:r w:rsidR="003F798D">
        <w:rPr>
          <w:lang w:val="en-AU"/>
        </w:rPr>
        <w:t xml:space="preserve"> Dynamic factor models</w:t>
      </w:r>
      <w:r w:rsidR="00424EAF">
        <w:rPr>
          <w:lang w:val="en-AU"/>
        </w:rPr>
        <w:t xml:space="preserve"> that account for </w:t>
      </w:r>
      <w:del w:id="309" w:author="Nicholas Clark" w:date="2022-07-11T10:36:00Z">
        <w:r w:rsidR="00424EAF" w:rsidDel="009A007A">
          <w:rPr>
            <w:lang w:val="en-AU"/>
          </w:rPr>
          <w:delText xml:space="preserve">multivariate </w:delText>
        </w:r>
      </w:del>
      <w:r w:rsidR="00424EAF">
        <w:rPr>
          <w:lang w:val="en-AU"/>
        </w:rPr>
        <w:t>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ins w:id="310" w:author="Nicholas Clark" w:date="2022-07-11T16:14:00Z">
        <w:r w:rsidR="00640387">
          <w:rPr>
            <w:lang w:val="en-AU"/>
          </w:rPr>
          <w:t xml:space="preserve">abundances of </w:t>
        </w:r>
      </w:ins>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ins w:id="311" w:author="Konstans Wells" w:date="2022-07-08T17:31:00Z">
        <w:r w:rsidR="00B920B4">
          <w:rPr>
            <w:lang w:val="en-AU"/>
          </w:rPr>
          <w:t xml:space="preserve">common </w:t>
        </w:r>
      </w:ins>
      <w:del w:id="312" w:author="Nicholas Clark" w:date="2022-07-11T10:37:00Z">
        <w:r w:rsidR="005A6F82" w:rsidDel="00BE1140">
          <w:rPr>
            <w:lang w:val="en-AU"/>
          </w:rPr>
          <w:delText>latent</w:delText>
        </w:r>
        <w:r w:rsidR="005A6F82" w:rsidRPr="00BF6348" w:rsidDel="00BE1140">
          <w:rPr>
            <w:lang w:val="en-AU"/>
          </w:rPr>
          <w:delText xml:space="preserve"> </w:delText>
        </w:r>
      </w:del>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del w:id="313" w:author="Konstans Wells" w:date="2022-07-08T17:32:00Z">
        <w:r w:rsidR="00BF6348" w:rsidRPr="00BF6348" w:rsidDel="00B920B4">
          <w:rPr>
            <w:lang w:val="en-AU"/>
          </w:rPr>
          <w:delText xml:space="preserve">dynamic </w:delText>
        </w:r>
      </w:del>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314"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315" w:author="Nicholas Clark" w:date="2022-06-30T15:57:00Z">
        <w:r w:rsidR="005808DE">
          <w:rPr>
            <w:lang w:val="en-AU"/>
          </w:rPr>
          <w:t>a</w:t>
        </w:r>
      </w:ins>
      <w:del w:id="316" w:author="Nicholas Clark" w:date="2022-06-30T15:57:00Z">
        <w:r w:rsidR="00BF6348" w:rsidDel="005808DE">
          <w:rPr>
            <w:lang w:val="en-AU"/>
          </w:rPr>
          <w:delText>our</w:delText>
        </w:r>
      </w:del>
      <w:r w:rsidR="00BF6348">
        <w:rPr>
          <w:lang w:val="en-AU"/>
        </w:rPr>
        <w:t xml:space="preserve"> </w:t>
      </w:r>
      <w:commentRangeStart w:id="317"/>
      <w:r w:rsidR="00BF6348">
        <w:rPr>
          <w:lang w:val="en-AU"/>
        </w:rPr>
        <w:t>dynamic</w:t>
      </w:r>
      <w:commentRangeEnd w:id="317"/>
      <w:r w:rsidR="00B920B4">
        <w:rPr>
          <w:rStyle w:val="CommentReference"/>
        </w:rPr>
        <w:commentReference w:id="317"/>
      </w:r>
      <w:r w:rsidR="00BF6348">
        <w:rPr>
          <w:lang w:val="en-AU"/>
        </w:rPr>
        <w:t xml:space="preserve"> </w:t>
      </w:r>
      <w:ins w:id="318"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D2B5376"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del w:id="319" w:author="Nicholas Clark" w:date="2022-07-11T10:40:00Z">
                    <w:rPr>
                      <w:rFonts w:ascii="Cambria Math" w:hAnsi="Cambria Math"/>
                    </w:rPr>
                    <m:t>k</m:t>
                  </w:del>
                </m:r>
                <m:r>
                  <w:ins w:id="320" w:author="Nicholas Clark" w:date="2022-07-11T10:40:00Z">
                    <w:rPr>
                      <w:rFonts w:ascii="Cambria Math" w:hAnsi="Cambria Math"/>
                    </w:rPr>
                    <m:t>m</m:t>
                  </w:ins>
                </m:r>
                <m:r>
                  <w:rPr>
                    <w:rFonts w:ascii="Cambria Math" w:hAnsi="Cambria Math"/>
                  </w:rPr>
                  <m:t>=1</m:t>
                </m:r>
              </m:sub>
              <m:sup>
                <m:r>
                  <w:del w:id="321" w:author="Nicholas Clark" w:date="2022-07-11T10:40:00Z">
                    <w:rPr>
                      <w:rFonts w:ascii="Cambria Math" w:hAnsi="Cambria Math"/>
                    </w:rPr>
                    <m:t>K</m:t>
                  </w:del>
                </m:r>
                <m:r>
                  <w:ins w:id="322" w:author="Nicholas Clark" w:date="2022-07-11T10:40:00Z">
                    <w:rPr>
                      <w:rFonts w:ascii="Cambria Math" w:hAnsi="Cambria Math"/>
                    </w:rPr>
                    <m:t>M</m:t>
                  </w:ins>
                </m:r>
              </m:sup>
              <m:e>
                <m:sSub>
                  <m:sSubPr>
                    <m:ctrlPr>
                      <w:rPr>
                        <w:rFonts w:ascii="Cambria Math" w:hAnsi="Cambria Math"/>
                        <w:i/>
                      </w:rPr>
                    </m:ctrlPr>
                  </m:sSubPr>
                  <m:e>
                    <m:r>
                      <w:rPr>
                        <w:rFonts w:ascii="Cambria Math" w:hAnsi="Cambria Math"/>
                      </w:rPr>
                      <m:t>(z</m:t>
                    </m:r>
                  </m:e>
                  <m:sub>
                    <m:r>
                      <w:del w:id="323" w:author="Nicholas Clark" w:date="2022-07-11T10:40:00Z">
                        <w:rPr>
                          <w:rFonts w:ascii="Cambria Math" w:hAnsi="Cambria Math"/>
                        </w:rPr>
                        <m:t>k</m:t>
                      </w:del>
                    </m:r>
                    <m:r>
                      <w:ins w:id="324" w:author="Nicholas Clark" w:date="2022-07-11T10:40:00Z">
                        <w:rPr>
                          <w:rFonts w:ascii="Cambria Math" w:hAnsi="Cambria Math"/>
                        </w:rPr>
                        <m:t>m</m:t>
                      </w:ins>
                    </m:r>
                    <m:r>
                      <w:rPr>
                        <w:rFonts w:ascii="Cambria Math" w:hAnsi="Cambria Math"/>
                      </w:rPr>
                      <m:t>,t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411BF9E0"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del w:id="325" w:author="Nicholas Clark" w:date="2022-07-11T10:40:00Z">
                <w:rPr>
                  <w:rFonts w:ascii="Cambria Math" w:hAnsi="Cambria Math"/>
                </w:rPr>
                <m:t>k</m:t>
              </w:del>
            </m:r>
            <m:r>
              <w:ins w:id="326" w:author="Nicholas Clark" w:date="2022-07-11T10:40:00Z">
                <w:rPr>
                  <w:rFonts w:ascii="Cambria Math" w:hAnsi="Cambria Math"/>
                </w:rPr>
                <m:t>m</m:t>
              </w:ins>
            </m:r>
            <m:r>
              <w:rPr>
                <w:rFonts w:ascii="Cambria Math" w:hAnsi="Cambria Math"/>
              </w:rPr>
              <m:t>,t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ins w:id="327" w:author="Nicholas Clark" w:date="2022-07-11T10:40:00Z">
        <w:r w:rsidR="00762FEF">
          <w:rPr>
            <w:rFonts w:eastAsiaTheme="minorEastAsia"/>
            <w:i/>
            <w:iCs/>
            <w:lang w:val="en-AU"/>
          </w:rPr>
          <w:t>M</w:t>
        </w:r>
      </w:ins>
      <w:commentRangeStart w:id="328"/>
      <w:commentRangeStart w:id="329"/>
      <w:del w:id="330" w:author="Nicholas Clark" w:date="2022-07-11T10:40:00Z">
        <w:r w:rsidR="00F93FC1" w:rsidRPr="00F93FC1" w:rsidDel="00762FEF">
          <w:rPr>
            <w:rFonts w:eastAsiaTheme="minorEastAsia"/>
            <w:i/>
            <w:iCs/>
            <w:lang w:val="en-AU"/>
          </w:rPr>
          <w:delText>K</w:delText>
        </w:r>
      </w:del>
      <w:r w:rsidR="00F93FC1">
        <w:rPr>
          <w:rFonts w:eastAsiaTheme="minorEastAsia"/>
          <w:lang w:val="en-AU"/>
        </w:rPr>
        <w:t xml:space="preserve"> </w:t>
      </w:r>
      <w:r>
        <w:rPr>
          <w:rFonts w:eastAsiaTheme="minorEastAsia"/>
          <w:lang w:val="en-AU"/>
        </w:rPr>
        <w:t>factors</w:t>
      </w:r>
      <w:commentRangeEnd w:id="328"/>
      <w:r w:rsidR="000C240D">
        <w:rPr>
          <w:rStyle w:val="CommentReference"/>
        </w:rPr>
        <w:commentReference w:id="328"/>
      </w:r>
      <w:commentRangeEnd w:id="329"/>
      <w:r w:rsidR="00EE7D24">
        <w:rPr>
          <w:rStyle w:val="CommentReference"/>
        </w:rPr>
        <w:commentReference w:id="329"/>
      </w:r>
      <w:r>
        <w:rPr>
          <w:rFonts w:eastAsiaTheme="minorEastAsia"/>
          <w:lang w:val="en-AU"/>
        </w:rPr>
        <w:t xml:space="preserve">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C9DE4D7"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del w:id="331" w:author="Nicholas Clark" w:date="2022-07-11T10:40:00Z">
        <w:r w:rsidRPr="00C67451" w:rsidDel="00762FEF">
          <w:rPr>
            <w:rFonts w:eastAsiaTheme="minorEastAsia"/>
            <w:i/>
            <w:iCs/>
            <w:lang w:val="en-AU"/>
          </w:rPr>
          <w:delText>K</w:delText>
        </w:r>
      </w:del>
      <w:ins w:id="332" w:author="Nicholas Clark" w:date="2022-07-11T10:40:00Z">
        <w:r w:rsidR="00762FEF">
          <w:rPr>
            <w:rFonts w:eastAsiaTheme="minorEastAsia"/>
            <w:i/>
            <w:iCs/>
            <w:lang w:val="en-AU"/>
          </w:rPr>
          <w:t>M</w:t>
        </w:r>
      </w:ins>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ins w:id="333" w:author="Nicholas Clark" w:date="2022-07-11T10:40:00Z">
        <w:r w:rsidR="00762FEF">
          <w:rPr>
            <w:rFonts w:eastAsiaTheme="minorEastAsia"/>
            <w:i/>
            <w:iCs/>
            <w:lang w:val="en-AU"/>
          </w:rPr>
          <w:t>M</w:t>
        </w:r>
      </w:ins>
      <w:del w:id="334" w:author="Nicholas Clark" w:date="2022-07-11T10:40:00Z">
        <w:r w:rsidR="00B81EE0" w:rsidRPr="00B81EE0" w:rsidDel="00762FEF">
          <w:rPr>
            <w:rFonts w:eastAsiaTheme="minorEastAsia"/>
            <w:i/>
            <w:iCs/>
            <w:lang w:val="en-AU"/>
          </w:rPr>
          <w:delText>K</w:delText>
        </w:r>
      </w:del>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del w:id="335" w:author="Nicholas Clark" w:date="2022-07-11T10:40:00Z">
        <w:r w:rsidR="00B81EE0" w:rsidRPr="00B81EE0" w:rsidDel="00762FEF">
          <w:rPr>
            <w:rFonts w:eastAsiaTheme="minorEastAsia"/>
            <w:i/>
            <w:iCs/>
            <w:lang w:val="en-AU"/>
          </w:rPr>
          <w:delText>K</w:delText>
        </w:r>
      </w:del>
      <w:ins w:id="336" w:author="Nicholas Clark" w:date="2022-07-11T10:40:00Z">
        <w:r w:rsidR="00762FEF">
          <w:rPr>
            <w:rFonts w:eastAsiaTheme="minorEastAsia"/>
            <w:i/>
            <w:iCs/>
            <w:lang w:val="en-AU"/>
          </w:rPr>
          <w:t>M</w:t>
        </w:r>
      </w:ins>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337" w:author="Nicholas Clark" w:date="2022-06-30T15:58:00Z">
        <w:r w:rsidR="00B81EE0" w:rsidDel="00EC5971">
          <w:rPr>
            <w:rFonts w:eastAsiaTheme="minorEastAsia"/>
            <w:lang w:val="en-AU"/>
          </w:rPr>
          <w:delText>We approach this</w:delText>
        </w:r>
      </w:del>
      <w:ins w:id="338" w:author="Nicholas Clark" w:date="2022-06-30T15:58:00Z">
        <w:r w:rsidR="00EC5971">
          <w:rPr>
            <w:rFonts w:eastAsiaTheme="minorEastAsia"/>
            <w:lang w:val="en-AU"/>
          </w:rPr>
          <w:t>The</w:t>
        </w:r>
      </w:ins>
      <w:r w:rsidR="00B81EE0">
        <w:rPr>
          <w:rFonts w:eastAsiaTheme="minorEastAsia"/>
          <w:lang w:val="en-AU"/>
        </w:rPr>
        <w:t xml:space="preserve"> problem </w:t>
      </w:r>
      <w:ins w:id="339"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340" w:author="Nicholas Clark" w:date="2022-06-30T15:58:00Z">
        <w:r w:rsidR="00EC5971">
          <w:rPr>
            <w:rFonts w:eastAsiaTheme="minorEastAsia"/>
            <w:lang w:val="en-AU"/>
          </w:rPr>
          <w:t>ne such</w:t>
        </w:r>
      </w:ins>
      <w:del w:id="341"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xml:space="preserve">, </w:t>
      </w:r>
      <w:del w:id="342" w:author="Nicholas Clark" w:date="2022-07-11T10:41:00Z">
        <w:r w:rsidR="006538AA" w:rsidDel="00130384">
          <w:rPr>
            <w:rFonts w:eastAsiaTheme="minorEastAsia"/>
            <w:lang w:val="en-AU"/>
          </w:rPr>
          <w:delText>w</w:delText>
        </w:r>
        <w:r w:rsidR="00EB4CA4" w:rsidDel="00130384">
          <w:rPr>
            <w:rFonts w:eastAsiaTheme="minorEastAsia"/>
            <w:lang w:val="en-AU"/>
          </w:rPr>
          <w:delText>e estimat</w:delText>
        </w:r>
        <w:r w:rsidR="004740F9" w:rsidDel="00130384">
          <w:rPr>
            <w:rFonts w:eastAsiaTheme="minorEastAsia"/>
            <w:lang w:val="en-AU"/>
          </w:rPr>
          <w:delText>e</w:delText>
        </w:r>
        <w:r w:rsidR="00EB4CA4" w:rsidDel="00130384">
          <w:rPr>
            <w:rFonts w:eastAsiaTheme="minorEastAsia"/>
            <w:lang w:val="en-AU"/>
          </w:rPr>
          <w:delText xml:space="preserve"> </w:delText>
        </w:r>
      </w:del>
      <w:r w:rsidR="006538AA">
        <w:rPr>
          <w:rFonts w:eastAsiaTheme="minorEastAsia"/>
          <w:lang w:val="en-AU"/>
        </w:rPr>
        <w:t>two other hyperparameters</w:t>
      </w:r>
      <w:ins w:id="343" w:author="Nicholas Clark" w:date="2022-07-11T10:41:00Z">
        <w:r w:rsidR="00130384">
          <w:rPr>
            <w:rFonts w:eastAsiaTheme="minorEastAsia"/>
            <w:lang w:val="en-AU"/>
          </w:rPr>
          <w:t xml:space="preserve"> can be estimated to</w:t>
        </w:r>
      </w:ins>
      <w:del w:id="344" w:author="Nicholas Clark" w:date="2022-07-11T10:41:00Z">
        <w:r w:rsidR="006538AA" w:rsidDel="00130384">
          <w:rPr>
            <w:rFonts w:eastAsiaTheme="minorEastAsia"/>
            <w:lang w:val="en-AU"/>
          </w:rPr>
          <w:delText xml:space="preserve"> that</w:delText>
        </w:r>
      </w:del>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ins w:id="345" w:author="Nicholas Clark" w:date="2022-07-11T10:41:00Z">
        <w:r w:rsidR="00762FEF">
          <w:rPr>
            <w:rFonts w:eastAsiaTheme="minorEastAsia"/>
            <w:i/>
            <w:iCs/>
            <w:lang w:val="en-AU"/>
          </w:rPr>
          <w:t>M</w:t>
        </w:r>
      </w:ins>
      <w:del w:id="346" w:author="Nicholas Clark" w:date="2022-07-11T10:41:00Z">
        <w:r w:rsidR="001F5388" w:rsidRPr="0011048B" w:rsidDel="00762FEF">
          <w:rPr>
            <w:rFonts w:eastAsiaTheme="minorEastAsia"/>
            <w:i/>
            <w:iCs/>
            <w:lang w:val="en-AU"/>
          </w:rPr>
          <w:delText>K</w:delText>
        </w:r>
      </w:del>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del w:id="347" w:author="Nicholas Clark" w:date="2022-07-11T10:41:00Z">
        <w:r w:rsidR="00334865" w:rsidRPr="00334865" w:rsidDel="00556EED">
          <w:rPr>
            <w:rFonts w:eastAsiaTheme="minorEastAsia"/>
            <w:i/>
            <w:iCs/>
            <w:lang w:val="en-AU"/>
          </w:rPr>
          <w:delText>K</w:delText>
        </w:r>
      </w:del>
      <w:ins w:id="348" w:author="Nicholas Clark" w:date="2022-07-11T10:41:00Z">
        <w:r w:rsidR="00556EED">
          <w:rPr>
            <w:rFonts w:eastAsiaTheme="minorEastAsia"/>
            <w:i/>
            <w:iCs/>
            <w:lang w:val="en-AU"/>
          </w:rPr>
          <w:t>M</w:t>
        </w:r>
      </w:ins>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349"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350" w:author="Nicholas Clark" w:date="2022-06-30T15:48:00Z"/>
          <w:lang w:val="en-AU"/>
        </w:rPr>
      </w:pPr>
    </w:p>
    <w:p w14:paraId="6DACB305" w14:textId="43F1386C" w:rsidR="00DC75B5" w:rsidRDefault="00DC75B5" w:rsidP="005C36C2">
      <w:pPr>
        <w:spacing w:line="360" w:lineRule="auto"/>
        <w:rPr>
          <w:ins w:id="351" w:author="Nicholas Clark" w:date="2022-06-30T15:48:00Z"/>
          <w:b/>
          <w:bCs/>
          <w:lang w:val="en-AU"/>
        </w:rPr>
      </w:pPr>
      <w:ins w:id="352" w:author="Nicholas Clark" w:date="2022-06-30T15:48:00Z">
        <w:r w:rsidRPr="00DC75B5">
          <w:rPr>
            <w:b/>
            <w:bCs/>
            <w:lang w:val="en-AU"/>
            <w:rPrChange w:id="353" w:author="Nicholas Clark" w:date="2022-06-30T15:48:00Z">
              <w:rPr>
                <w:lang w:val="en-AU"/>
              </w:rPr>
            </w:rPrChange>
          </w:rPr>
          <w:t xml:space="preserve">ESTIMATING DGAMS WITH THE </w:t>
        </w:r>
        <w:r w:rsidRPr="007B6B78">
          <w:rPr>
            <w:b/>
            <w:bCs/>
            <w:i/>
            <w:iCs/>
            <w:lang w:val="en-AU"/>
            <w:rPrChange w:id="354" w:author="Nicholas Clark" w:date="2022-07-08T16:16:00Z">
              <w:rPr>
                <w:lang w:val="en-AU"/>
              </w:rPr>
            </w:rPrChange>
          </w:rPr>
          <w:t>mvgam</w:t>
        </w:r>
        <w:r w:rsidRPr="00DC75B5">
          <w:rPr>
            <w:b/>
            <w:bCs/>
            <w:lang w:val="en-AU"/>
            <w:rPrChange w:id="355" w:author="Nicholas Clark" w:date="2022-06-30T15:48:00Z">
              <w:rPr>
                <w:lang w:val="en-AU"/>
              </w:rPr>
            </w:rPrChange>
          </w:rPr>
          <w:t xml:space="preserve"> </w:t>
        </w:r>
      </w:ins>
      <w:ins w:id="356" w:author="Nicholas Clark" w:date="2022-07-01T11:07:00Z">
        <w:r w:rsidR="00AE03B8">
          <w:rPr>
            <w:b/>
            <w:bCs/>
            <w:lang w:val="en-AU"/>
          </w:rPr>
          <w:t xml:space="preserve">R </w:t>
        </w:r>
      </w:ins>
      <w:ins w:id="357" w:author="Nicholas Clark" w:date="2022-06-30T15:48:00Z">
        <w:r w:rsidRPr="00DC75B5">
          <w:rPr>
            <w:b/>
            <w:bCs/>
            <w:lang w:val="en-AU"/>
            <w:rPrChange w:id="358" w:author="Nicholas Clark" w:date="2022-06-30T15:48:00Z">
              <w:rPr>
                <w:lang w:val="en-AU"/>
              </w:rPr>
            </w:rPrChange>
          </w:rPr>
          <w:t>PACKAGE</w:t>
        </w:r>
      </w:ins>
    </w:p>
    <w:p w14:paraId="497E3CF7" w14:textId="19CAF2D9" w:rsidR="008F4FE8" w:rsidRPr="00F83543" w:rsidRDefault="007B223B" w:rsidP="008F4FE8">
      <w:pPr>
        <w:spacing w:line="360" w:lineRule="auto"/>
        <w:rPr>
          <w:ins w:id="359" w:author="Nicholas Clark" w:date="2022-06-30T16:03:00Z"/>
          <w:lang w:val="en-AU"/>
        </w:rPr>
      </w:pPr>
      <w:ins w:id="360" w:author="Nicholas Clark" w:date="2022-06-30T15:55:00Z">
        <w:r>
          <w:rPr>
            <w:rFonts w:eastAsiaTheme="minorEastAsia"/>
          </w:rPr>
          <w:t xml:space="preserve">While it is possible to model residual autocorrelation for univariate series in the </w:t>
        </w:r>
      </w:ins>
      <w:ins w:id="361" w:author="Nicholas Clark" w:date="2022-06-30T15:56:00Z">
        <w:r>
          <w:rPr>
            <w:rFonts w:eastAsiaTheme="minorEastAsia"/>
          </w:rPr>
          <w:t xml:space="preserve">popular </w:t>
        </w:r>
      </w:ins>
      <w:ins w:id="362" w:author="Nicholas Clark" w:date="2022-06-30T15:55:00Z">
        <w:r>
          <w:rPr>
            <w:rFonts w:eastAsiaTheme="minorEastAsia"/>
          </w:rPr>
          <w:t xml:space="preserve">R package </w:t>
        </w:r>
        <w:r w:rsidRPr="008C492A">
          <w:rPr>
            <w:rFonts w:eastAsiaTheme="minorEastAsia"/>
            <w:i/>
            <w:iCs/>
          </w:rPr>
          <w:t>mgcv</w:t>
        </w:r>
        <w:r>
          <w:rPr>
            <w:rFonts w:eastAsiaTheme="minorEastAsia"/>
          </w:rPr>
          <w:t xml:space="preserve"> using the </w:t>
        </w:r>
        <w:r w:rsidRPr="008C492A">
          <w:rPr>
            <w:rFonts w:eastAsiaTheme="minorEastAsia"/>
            <w:i/>
            <w:iCs/>
          </w:rPr>
          <w:t>gamm</w:t>
        </w:r>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del w:id="363" w:author="Konstans Wells" w:date="2022-07-08T17:38:00Z">
          <w:r w:rsidDel="00054DD8">
            <w:rPr>
              <w:rFonts w:eastAsiaTheme="minorEastAsia"/>
            </w:rPr>
            <w:delText>this</w:delText>
          </w:r>
        </w:del>
      </w:ins>
      <w:ins w:id="364" w:author="Konstans Wells" w:date="2022-07-08T17:38:00Z">
        <w:r w:rsidR="00054DD8">
          <w:rPr>
            <w:rFonts w:eastAsiaTheme="minorEastAsia"/>
          </w:rPr>
          <w:t>an</w:t>
        </w:r>
      </w:ins>
      <w:ins w:id="365" w:author="Nicholas Clark" w:date="2022-06-30T15:55:00Z">
        <w:r>
          <w:rPr>
            <w:rFonts w:eastAsiaTheme="minorEastAsia"/>
          </w:rPr>
          <w:t xml:space="preserve"> autocorrelation process in forecasts. </w:t>
        </w:r>
      </w:ins>
      <w:ins w:id="366" w:author="Nicholas Clark" w:date="2022-06-30T15:56:00Z">
        <w:r w:rsidR="0062133B">
          <w:rPr>
            <w:rFonts w:eastAsiaTheme="minorEastAsia"/>
          </w:rPr>
          <w:t xml:space="preserve">There is also no simple way that we are aware of to estimate dynamic factor </w:t>
        </w:r>
      </w:ins>
      <w:ins w:id="367" w:author="Nicholas Clark" w:date="2022-07-01T11:07:00Z">
        <w:r w:rsidR="009055D1">
          <w:rPr>
            <w:rFonts w:eastAsiaTheme="minorEastAsia"/>
          </w:rPr>
          <w:t>D</w:t>
        </w:r>
      </w:ins>
      <w:ins w:id="368" w:author="Nicholas Clark" w:date="2022-06-30T15:56:00Z">
        <w:r w:rsidR="0062133B">
          <w:rPr>
            <w:rFonts w:eastAsiaTheme="minorEastAsia"/>
          </w:rPr>
          <w:t>GAMs</w:t>
        </w:r>
      </w:ins>
      <w:ins w:id="369" w:author="Nicholas Clark" w:date="2022-07-01T11:16:00Z">
        <w:r w:rsidR="00E644BB">
          <w:rPr>
            <w:rFonts w:eastAsiaTheme="minorEastAsia"/>
          </w:rPr>
          <w:t xml:space="preserve"> using existing open-source software</w:t>
        </w:r>
      </w:ins>
      <w:ins w:id="370" w:author="Nicholas Clark" w:date="2022-06-30T15:56:00Z">
        <w:r w:rsidR="0062133B">
          <w:rPr>
            <w:rFonts w:eastAsiaTheme="minorEastAsia"/>
          </w:rPr>
          <w:t xml:space="preserve">. </w:t>
        </w:r>
      </w:ins>
      <w:ins w:id="371" w:author="Nicholas Clark" w:date="2022-06-30T15:55:00Z">
        <w:r>
          <w:rPr>
            <w:rFonts w:eastAsiaTheme="minorEastAsia"/>
          </w:rPr>
          <w:t xml:space="preserve">We introduce the </w:t>
        </w:r>
        <w:r w:rsidRPr="007B223B">
          <w:rPr>
            <w:rFonts w:eastAsiaTheme="minorEastAsia"/>
            <w:i/>
            <w:iCs/>
            <w:rPrChange w:id="372" w:author="Nicholas Clark" w:date="2022-06-30T15:56:00Z">
              <w:rPr>
                <w:rFonts w:eastAsiaTheme="minorEastAsia"/>
              </w:rPr>
            </w:rPrChange>
          </w:rPr>
          <w:t>mvgam</w:t>
        </w:r>
        <w:r>
          <w:rPr>
            <w:rFonts w:eastAsiaTheme="minorEastAsia"/>
          </w:rPr>
          <w:t xml:space="preserve"> R package as an open-source software tool to estimate parameters of DGAMs </w:t>
        </w:r>
      </w:ins>
      <w:ins w:id="373" w:author="Nicholas Clark" w:date="2022-07-11T12:24:00Z">
        <w:r w:rsidR="00781ED2">
          <w:rPr>
            <w:rFonts w:eastAsiaTheme="minorEastAsia"/>
          </w:rPr>
          <w:t xml:space="preserve">for discrete time series </w:t>
        </w:r>
      </w:ins>
      <w:ins w:id="374" w:author="Nicholas Clark" w:date="2022-06-30T15:55:00Z">
        <w:r>
          <w:rPr>
            <w:rFonts w:eastAsiaTheme="minorEastAsia"/>
          </w:rPr>
          <w:t xml:space="preserve">and use them to </w:t>
        </w:r>
      </w:ins>
      <w:ins w:id="375" w:author="Nicholas Clark" w:date="2022-06-30T15:56:00Z">
        <w:r>
          <w:rPr>
            <w:rFonts w:eastAsiaTheme="minorEastAsia"/>
          </w:rPr>
          <w:t xml:space="preserve">generate probabilistic forecasts. </w:t>
        </w:r>
      </w:ins>
      <w:ins w:id="376" w:author="Nicholas Clark" w:date="2022-06-30T15:55:00Z">
        <w:r>
          <w:rPr>
            <w:rFonts w:eastAsiaTheme="minorEastAsia"/>
          </w:rPr>
          <w:t xml:space="preserve">Our models are coded in either the JAGS or Stan probabilistic programming languages using the function </w:t>
        </w:r>
        <w:r w:rsidRPr="00EA70A0">
          <w:rPr>
            <w:rFonts w:eastAsiaTheme="minorEastAsia"/>
            <w:i/>
            <w:iCs/>
          </w:rPr>
          <w:t>mvgam</w:t>
        </w:r>
        <w:r>
          <w:rPr>
            <w:rFonts w:eastAsiaTheme="minorEastAsia"/>
            <w:i/>
            <w:iCs/>
          </w:rPr>
          <w:t>()</w:t>
        </w:r>
        <w:r>
          <w:rPr>
            <w:rFonts w:eastAsiaTheme="minorEastAsia"/>
          </w:rPr>
          <w:t xml:space="preserve">, which relies on the </w:t>
        </w:r>
        <w:r w:rsidRPr="00EA70A0">
          <w:rPr>
            <w:rFonts w:eastAsiaTheme="minorEastAsia"/>
            <w:i/>
            <w:iCs/>
          </w:rPr>
          <w:t>jagam</w:t>
        </w:r>
      </w:ins>
      <w:ins w:id="377" w:author="Nicholas Clark" w:date="2022-07-11T16:15:00Z">
        <w:r w:rsidR="00B43C9C">
          <w:rPr>
            <w:rFonts w:eastAsiaTheme="minorEastAsia"/>
            <w:i/>
            <w:iCs/>
          </w:rPr>
          <w:t>()</w:t>
        </w:r>
      </w:ins>
      <w:ins w:id="378" w:author="Nicholas Clark" w:date="2022-06-30T15:55:00Z">
        <w:r>
          <w:rPr>
            <w:rFonts w:eastAsiaTheme="minorEastAsia"/>
          </w:rPr>
          <w:t xml:space="preserve"> function from </w:t>
        </w:r>
        <w:r w:rsidRPr="00EA70A0">
          <w:rPr>
            <w:rFonts w:eastAsiaTheme="minorEastAsia"/>
            <w:i/>
            <w:iCs/>
          </w:rPr>
          <w:t>mgcv</w:t>
        </w:r>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379" w:author="Nicholas Clark" w:date="2022-06-30T16:04:00Z">
        <w:r w:rsidR="00576C40">
          <w:rPr>
            <w:rFonts w:eastAsiaTheme="minorEastAsia"/>
          </w:rPr>
          <w:t>(either as random walk, AR trends up to ord</w:t>
        </w:r>
      </w:ins>
      <w:ins w:id="380" w:author="Nicholas Clark" w:date="2022-06-30T16:05:00Z">
        <w:r w:rsidR="00576C40">
          <w:rPr>
            <w:rFonts w:eastAsiaTheme="minorEastAsia"/>
          </w:rPr>
          <w:t xml:space="preserve">er 3, or as Gaussian processes) </w:t>
        </w:r>
      </w:ins>
      <w:ins w:id="381" w:author="Nicholas Clark" w:date="2022-06-30T15:55:00Z">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r w:rsidRPr="00761C83">
          <w:rPr>
            <w:rFonts w:eastAsiaTheme="minorEastAsia"/>
            <w:i/>
            <w:iCs/>
          </w:rPr>
          <w:t>rjags</w:t>
        </w:r>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r w:rsidRPr="006B0B30">
          <w:rPr>
            <w:rFonts w:eastAsiaTheme="minorEastAsia"/>
            <w:i/>
            <w:iCs/>
          </w:rPr>
          <w:t>rstan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382" w:author="Nicholas Clark" w:date="2022-06-30T16:03:00Z">
        <w:r w:rsidR="008F4FE8" w:rsidRPr="008F4FE8">
          <w:rPr>
            <w:lang w:val="en-AU"/>
          </w:rPr>
          <w:t xml:space="preserve"> </w:t>
        </w:r>
        <w:r w:rsidR="008F4FE8">
          <w:rPr>
            <w:lang w:val="en-AU"/>
          </w:rPr>
          <w:t xml:space="preserve">The </w:t>
        </w:r>
        <w:r w:rsidR="008F4FE8" w:rsidRPr="008F4FE8">
          <w:rPr>
            <w:i/>
            <w:iCs/>
            <w:lang w:val="en-AU"/>
            <w:rPrChange w:id="383" w:author="Nicholas Clark" w:date="2022-06-30T16:03:00Z">
              <w:rPr>
                <w:lang w:val="en-AU"/>
              </w:rPr>
            </w:rPrChange>
          </w:rPr>
          <w:t>mvgam</w:t>
        </w:r>
        <w:r w:rsidR="008F4FE8">
          <w:rPr>
            <w:lang w:val="en-AU"/>
          </w:rPr>
          <w:t xml:space="preserve"> R package provides the following key functions:</w:t>
        </w:r>
      </w:ins>
    </w:p>
    <w:p w14:paraId="0AF5AD05" w14:textId="77777777" w:rsidR="008F4FE8" w:rsidRDefault="008F4FE8" w:rsidP="008F4FE8">
      <w:pPr>
        <w:spacing w:line="360" w:lineRule="auto"/>
        <w:rPr>
          <w:ins w:id="384"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385" w:author="Nicholas Clark" w:date="2022-06-30T16:07:00Z"/>
          <w:rPrChange w:id="386" w:author="Nicholas Clark" w:date="2022-06-30T16:07:00Z">
            <w:rPr>
              <w:ins w:id="387" w:author="Nicholas Clark" w:date="2022-06-30T16:07:00Z"/>
              <w:i/>
              <w:iCs/>
              <w:lang w:val="en-AU"/>
            </w:rPr>
          </w:rPrChange>
        </w:rPr>
      </w:pPr>
      <w:ins w:id="388" w:author="Nicholas Clark" w:date="2022-06-30T16:03:00Z">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r w:rsidRPr="006B0B30">
          <w:rPr>
            <w:i/>
            <w:iCs/>
            <w:lang w:val="en-AU"/>
          </w:rPr>
          <w:t>mvgam()</w:t>
        </w:r>
      </w:ins>
    </w:p>
    <w:p w14:paraId="53ECE0AF" w14:textId="627D9F82" w:rsidR="00CC73E7" w:rsidRPr="000C1644" w:rsidRDefault="00CC73E7" w:rsidP="00CC73E7">
      <w:pPr>
        <w:pStyle w:val="ListParagraph"/>
        <w:numPr>
          <w:ilvl w:val="0"/>
          <w:numId w:val="4"/>
        </w:numPr>
        <w:spacing w:line="360" w:lineRule="auto"/>
        <w:rPr>
          <w:ins w:id="389" w:author="Nicholas Clark" w:date="2022-06-30T16:03:00Z"/>
        </w:rPr>
      </w:pPr>
      <w:ins w:id="390"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391" w:author="Nicholas Clark" w:date="2022-07-01T11:17:00Z">
        <w:r w:rsidR="00461325">
          <w:rPr>
            <w:lang w:val="en-AU"/>
          </w:rPr>
          <w:t>,</w:t>
        </w:r>
      </w:ins>
      <w:ins w:id="392" w:author="Nicholas Clark" w:date="2022-06-30T16:07:00Z">
        <w:r>
          <w:rPr>
            <w:lang w:val="en-AU"/>
          </w:rPr>
          <w:t xml:space="preserve"> using the S3 plot function </w:t>
        </w:r>
        <w:r w:rsidRPr="006B0B30">
          <w:rPr>
            <w:i/>
            <w:iCs/>
            <w:lang w:val="en-AU"/>
          </w:rPr>
          <w:t>plot.mvgam()</w:t>
        </w:r>
      </w:ins>
    </w:p>
    <w:p w14:paraId="7D7C8179" w14:textId="1C5A4F60" w:rsidR="008F4FE8" w:rsidRPr="00024CDC" w:rsidRDefault="008F4FE8" w:rsidP="008F4FE8">
      <w:pPr>
        <w:pStyle w:val="ListParagraph"/>
        <w:numPr>
          <w:ilvl w:val="0"/>
          <w:numId w:val="4"/>
        </w:numPr>
        <w:spacing w:line="360" w:lineRule="auto"/>
        <w:rPr>
          <w:ins w:id="393" w:author="Nicholas Clark" w:date="2022-06-30T16:08:00Z"/>
          <w:rPrChange w:id="394" w:author="Nicholas Clark" w:date="2022-06-30T16:08:00Z">
            <w:rPr>
              <w:ins w:id="395" w:author="Nicholas Clark" w:date="2022-06-30T16:08:00Z"/>
              <w:i/>
              <w:iCs/>
              <w:lang w:val="en-AU"/>
            </w:rPr>
          </w:rPrChange>
        </w:rPr>
      </w:pPr>
      <w:ins w:id="396"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r w:rsidRPr="006B0B30">
          <w:rPr>
            <w:i/>
            <w:iCs/>
            <w:lang w:val="en-AU"/>
          </w:rPr>
          <w:t>plot.mvgam(type = ‘residuals’)</w:t>
        </w:r>
      </w:ins>
    </w:p>
    <w:p w14:paraId="4FA3D5CA" w14:textId="2809CAF7" w:rsidR="00024CDC" w:rsidRPr="000C1644" w:rsidRDefault="00024CDC" w:rsidP="00024CDC">
      <w:pPr>
        <w:pStyle w:val="ListParagraph"/>
        <w:numPr>
          <w:ilvl w:val="0"/>
          <w:numId w:val="4"/>
        </w:numPr>
        <w:spacing w:line="360" w:lineRule="auto"/>
        <w:rPr>
          <w:ins w:id="397" w:author="Nicholas Clark" w:date="2022-06-30T16:03:00Z"/>
        </w:rPr>
      </w:pPr>
      <w:ins w:id="398"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r w:rsidRPr="006B0B30">
          <w:rPr>
            <w:i/>
            <w:iCs/>
            <w:lang w:val="en-AU"/>
          </w:rPr>
          <w:t>ppc.mvgam()</w:t>
        </w:r>
      </w:ins>
    </w:p>
    <w:p w14:paraId="2C8004C8" w14:textId="77777777" w:rsidR="008F4FE8" w:rsidRPr="000C1644" w:rsidRDefault="008F4FE8" w:rsidP="008F4FE8">
      <w:pPr>
        <w:pStyle w:val="ListParagraph"/>
        <w:numPr>
          <w:ilvl w:val="0"/>
          <w:numId w:val="4"/>
        </w:numPr>
        <w:spacing w:line="360" w:lineRule="auto"/>
        <w:rPr>
          <w:ins w:id="399" w:author="Nicholas Clark" w:date="2022-06-30T16:03:00Z"/>
        </w:rPr>
      </w:pPr>
      <w:bookmarkStart w:id="400" w:name="_Hlk107556103"/>
      <w:ins w:id="401" w:author="Nicholas Clark" w:date="2022-06-30T16:03:00Z">
        <w:r>
          <w:rPr>
            <w:lang w:val="en-AU"/>
          </w:rPr>
          <w:t xml:space="preserve">Compute correlations among latent trends for multivariate sets of series using function </w:t>
        </w:r>
        <w:r w:rsidRPr="006B0B30">
          <w:rPr>
            <w:i/>
            <w:iCs/>
            <w:lang w:val="en-AU"/>
          </w:rPr>
          <w:t>lv_correlations()</w:t>
        </w:r>
      </w:ins>
    </w:p>
    <w:bookmarkEnd w:id="400"/>
    <w:p w14:paraId="46443004" w14:textId="77777777" w:rsidR="008F4FE8" w:rsidRPr="000C1644" w:rsidRDefault="008F4FE8" w:rsidP="008F4FE8">
      <w:pPr>
        <w:pStyle w:val="ListParagraph"/>
        <w:numPr>
          <w:ilvl w:val="0"/>
          <w:numId w:val="4"/>
        </w:numPr>
        <w:spacing w:line="360" w:lineRule="auto"/>
        <w:rPr>
          <w:ins w:id="402" w:author="Nicholas Clark" w:date="2022-06-30T16:03:00Z"/>
        </w:rPr>
      </w:pPr>
      <w:ins w:id="403" w:author="Nicholas Clark" w:date="2022-06-30T16:03:00Z">
        <w:r>
          <w:t xml:space="preserve">Perform model selection using rolling window forecast evaluation with functions </w:t>
        </w:r>
        <w:r w:rsidRPr="006B0B30">
          <w:rPr>
            <w:i/>
            <w:iCs/>
          </w:rPr>
          <w:t>eval_mvgam()</w:t>
        </w:r>
        <w:r>
          <w:t xml:space="preserve">, </w:t>
        </w:r>
        <w:r w:rsidRPr="006B0B30">
          <w:rPr>
            <w:i/>
            <w:iCs/>
          </w:rPr>
          <w:t>roll_eval_mvgam()</w:t>
        </w:r>
        <w:r>
          <w:t xml:space="preserve"> and </w:t>
        </w:r>
        <w:r w:rsidRPr="006B0B30">
          <w:rPr>
            <w:i/>
            <w:iCs/>
          </w:rPr>
          <w:t>compare_mvgams()</w:t>
        </w:r>
      </w:ins>
    </w:p>
    <w:p w14:paraId="40F2EE9B" w14:textId="77777777" w:rsidR="008F4FE8" w:rsidRPr="00F35DDB" w:rsidRDefault="008F4FE8" w:rsidP="008F4FE8">
      <w:pPr>
        <w:pStyle w:val="ListParagraph"/>
        <w:numPr>
          <w:ilvl w:val="0"/>
          <w:numId w:val="4"/>
        </w:numPr>
        <w:spacing w:line="360" w:lineRule="auto"/>
        <w:rPr>
          <w:ins w:id="404" w:author="Nicholas Clark" w:date="2022-06-30T16:03:00Z"/>
        </w:rPr>
      </w:pPr>
      <w:ins w:id="405"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r w:rsidRPr="006B0B30">
          <w:rPr>
            <w:i/>
            <w:iCs/>
            <w:lang w:val="en-AU"/>
          </w:rPr>
          <w:t>pfilter_mvgam_init()</w:t>
        </w:r>
        <w:r>
          <w:rPr>
            <w:lang w:val="en-AU"/>
          </w:rPr>
          <w:t xml:space="preserve"> and </w:t>
        </w:r>
        <w:r w:rsidRPr="006B0B30">
          <w:rPr>
            <w:i/>
            <w:iCs/>
            <w:lang w:val="en-AU"/>
          </w:rPr>
          <w:t>pflter_mvgam_online()</w:t>
        </w:r>
      </w:ins>
    </w:p>
    <w:p w14:paraId="295292AF" w14:textId="77777777" w:rsidR="008F4FE8" w:rsidRPr="004B402F" w:rsidRDefault="008F4FE8" w:rsidP="008F4FE8">
      <w:pPr>
        <w:pStyle w:val="ListParagraph"/>
        <w:numPr>
          <w:ilvl w:val="0"/>
          <w:numId w:val="4"/>
        </w:numPr>
        <w:spacing w:line="360" w:lineRule="auto"/>
        <w:rPr>
          <w:ins w:id="406" w:author="Nicholas Clark" w:date="2022-06-30T16:03:00Z"/>
        </w:rPr>
      </w:pPr>
      <w:ins w:id="407"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r w:rsidRPr="006B0B30">
          <w:rPr>
            <w:i/>
            <w:iCs/>
            <w:lang w:val="en-AU"/>
          </w:rPr>
          <w:t>mvgam(run_model = FALSE)</w:t>
        </w:r>
      </w:ins>
    </w:p>
    <w:p w14:paraId="7B212A20" w14:textId="77777777" w:rsidR="007B223B" w:rsidRDefault="007B223B" w:rsidP="007B223B">
      <w:pPr>
        <w:spacing w:line="360" w:lineRule="auto"/>
        <w:rPr>
          <w:ins w:id="408" w:author="Nicholas Clark" w:date="2022-06-30T15:55:00Z"/>
          <w:rFonts w:eastAsiaTheme="minorEastAsia"/>
        </w:rPr>
      </w:pPr>
    </w:p>
    <w:p w14:paraId="497219D7" w14:textId="2B179EDD" w:rsidR="00461325" w:rsidRPr="00461325" w:rsidRDefault="00461325" w:rsidP="00461325">
      <w:pPr>
        <w:spacing w:line="360" w:lineRule="auto"/>
        <w:rPr>
          <w:ins w:id="409" w:author="Nicholas Clark" w:date="2022-07-01T11:19:00Z"/>
          <w:lang w:val="en-AU"/>
        </w:rPr>
      </w:pPr>
      <w:ins w:id="410" w:author="Nicholas Clark" w:date="2022-07-01T11:18:00Z">
        <w:r w:rsidRPr="00487ED6">
          <w:rPr>
            <w:i/>
            <w:iCs/>
            <w:lang w:val="en-AU"/>
            <w:rPrChange w:id="411" w:author="Nicholas Clark" w:date="2022-07-01T11:32:00Z">
              <w:rPr>
                <w:lang w:val="en-AU"/>
              </w:rPr>
            </w:rPrChange>
          </w:rPr>
          <w:t>mvgam</w:t>
        </w:r>
        <w:r>
          <w:rPr>
            <w:lang w:val="en-AU"/>
          </w:rPr>
          <w:t xml:space="preserve"> extends functions available in existing software</w:t>
        </w:r>
      </w:ins>
      <w:ins w:id="412" w:author="Nicholas Clark" w:date="2022-07-01T11:19:00Z">
        <w:r>
          <w:rPr>
            <w:lang w:val="en-AU"/>
          </w:rPr>
          <w:t xml:space="preserve"> packages in </w:t>
        </w:r>
      </w:ins>
      <w:ins w:id="413" w:author="Nicholas Clark" w:date="2022-07-01T11:42:00Z">
        <w:r w:rsidR="00C865D9">
          <w:rPr>
            <w:lang w:val="en-AU"/>
          </w:rPr>
          <w:t>several</w:t>
        </w:r>
      </w:ins>
      <w:ins w:id="414" w:author="Nicholas Clark" w:date="2022-07-01T11:19:00Z">
        <w:r>
          <w:rPr>
            <w:lang w:val="en-AU"/>
          </w:rPr>
          <w:t xml:space="preserve"> ways. First, while </w:t>
        </w:r>
      </w:ins>
      <w:ins w:id="415" w:author="Nicholas Clark" w:date="2022-07-01T11:20:00Z">
        <w:r>
          <w:rPr>
            <w:lang w:val="en-AU"/>
          </w:rPr>
          <w:t xml:space="preserve">fully </w:t>
        </w:r>
      </w:ins>
      <w:ins w:id="416" w:author="Nicholas Clark" w:date="2022-07-01T11:19:00Z">
        <w:r>
          <w:rPr>
            <w:lang w:val="en-AU"/>
          </w:rPr>
          <w:t>Bayesian GAMs can be estimated using a variety of softw</w:t>
        </w:r>
      </w:ins>
      <w:ins w:id="417" w:author="Nicholas Clark" w:date="2022-07-01T11:20:00Z">
        <w:r>
          <w:rPr>
            <w:lang w:val="en-AU"/>
          </w:rPr>
          <w:t xml:space="preserve">are including </w:t>
        </w:r>
      </w:ins>
      <w:ins w:id="418" w:author="Nicholas Clark" w:date="2022-07-01T11:19:00Z">
        <w:r w:rsidRPr="00461325">
          <w:rPr>
            <w:i/>
            <w:iCs/>
            <w:lang w:val="en-AU"/>
            <w:rPrChange w:id="419" w:author="Nicholas Clark" w:date="2022-07-01T11:21:00Z">
              <w:rPr>
                <w:lang w:val="en-AU"/>
              </w:rPr>
            </w:rPrChange>
          </w:rPr>
          <w:t>brms</w:t>
        </w:r>
      </w:ins>
      <w:ins w:id="420" w:author="Nicholas Clark" w:date="2022-07-01T11:36:00Z">
        <w:r w:rsidR="00461013">
          <w:rPr>
            <w:lang w:val="en-AU"/>
          </w:rPr>
          <w:t xml:space="preserve"> </w:t>
        </w:r>
      </w:ins>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421" w:author="Nicholas Clark" w:date="2022-07-01T11:20:00Z">
        <w:r>
          <w:rPr>
            <w:lang w:val="en-AU"/>
          </w:rPr>
          <w:t>,</w:t>
        </w:r>
      </w:ins>
      <w:ins w:id="422" w:author="Nicholas Clark" w:date="2022-07-01T11:19:00Z">
        <w:r>
          <w:rPr>
            <w:lang w:val="en-AU"/>
          </w:rPr>
          <w:t xml:space="preserve"> </w:t>
        </w:r>
        <w:r w:rsidRPr="00461325">
          <w:rPr>
            <w:i/>
            <w:iCs/>
            <w:lang w:val="en-AU"/>
            <w:rPrChange w:id="423" w:author="Nicholas Clark" w:date="2022-07-01T11:21:00Z">
              <w:rPr>
                <w:lang w:val="en-AU"/>
              </w:rPr>
            </w:rPrChange>
          </w:rPr>
          <w:t>BayesX</w:t>
        </w:r>
      </w:ins>
      <w:ins w:id="424" w:author="Nicholas Clark" w:date="2022-07-01T11:40:00Z">
        <w:r w:rsidR="00461013">
          <w:rPr>
            <w:i/>
            <w:iCs/>
            <w:lang w:val="en-AU"/>
          </w:rPr>
          <w:t xml:space="preserve"> </w:t>
        </w:r>
      </w:ins>
      <w:r w:rsidR="00461013" w:rsidRPr="00461013">
        <w:rPr>
          <w:lang w:val="en-AU"/>
          <w:rPrChange w:id="425" w:author="Nicholas Clark" w:date="2022-07-01T11:41:00Z">
            <w:rPr>
              <w:i/>
              <w:iCs/>
              <w:lang w:val="en-AU"/>
            </w:rPr>
          </w:rPrChange>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426" w:author="Nicholas Clark" w:date="2022-07-01T11:41:00Z">
            <w:rPr>
              <w:i/>
              <w:iCs/>
              <w:lang w:val="en-AU"/>
            </w:rPr>
          </w:rPrChange>
        </w:rPr>
        <w:fldChar w:fldCharType="separate"/>
      </w:r>
      <w:r w:rsidR="00461013" w:rsidRPr="00461013">
        <w:rPr>
          <w:noProof/>
          <w:lang w:val="en-AU"/>
          <w:rPrChange w:id="427" w:author="Nicholas Clark" w:date="2022-07-01T11:41:00Z">
            <w:rPr>
              <w:i/>
              <w:iCs/>
              <w:noProof/>
              <w:lang w:val="en-AU"/>
            </w:rPr>
          </w:rPrChange>
        </w:rPr>
        <w:t>(Brezger et al. 2005)</w:t>
      </w:r>
      <w:r w:rsidR="00461013" w:rsidRPr="00461013">
        <w:rPr>
          <w:lang w:val="en-AU"/>
          <w:rPrChange w:id="428" w:author="Nicholas Clark" w:date="2022-07-01T11:41:00Z">
            <w:rPr>
              <w:i/>
              <w:iCs/>
              <w:lang w:val="en-AU"/>
            </w:rPr>
          </w:rPrChange>
        </w:rPr>
        <w:fldChar w:fldCharType="end"/>
      </w:r>
      <w:ins w:id="429" w:author="Nicholas Clark" w:date="2022-07-01T11:20:00Z">
        <w:r w:rsidRPr="00461013">
          <w:rPr>
            <w:lang w:val="en-AU"/>
          </w:rPr>
          <w:t>,</w:t>
        </w:r>
        <w:r>
          <w:rPr>
            <w:lang w:val="en-AU"/>
          </w:rPr>
          <w:t xml:space="preserve"> and </w:t>
        </w:r>
        <w:r w:rsidRPr="00461325">
          <w:rPr>
            <w:i/>
            <w:iCs/>
            <w:lang w:val="en-AU"/>
            <w:rPrChange w:id="430" w:author="Nicholas Clark" w:date="2022-07-01T11:21:00Z">
              <w:rPr>
                <w:lang w:val="en-AU"/>
              </w:rPr>
            </w:rPrChange>
          </w:rPr>
          <w:t>bamlss</w:t>
        </w:r>
      </w:ins>
      <w:ins w:id="431" w:author="Nicholas Clark" w:date="2022-07-01T11:41:00Z">
        <w:r w:rsidR="00461013">
          <w:rPr>
            <w:i/>
            <w:iCs/>
            <w:lang w:val="en-AU"/>
          </w:rPr>
          <w:t xml:space="preserve"> </w:t>
        </w:r>
      </w:ins>
      <w:r w:rsidR="00461013" w:rsidRPr="00461013">
        <w:rPr>
          <w:lang w:val="en-AU"/>
          <w:rPrChange w:id="432" w:author="Nicholas Clark" w:date="2022-07-01T11:41:00Z">
            <w:rPr>
              <w:i/>
              <w:iCs/>
              <w:lang w:val="en-AU"/>
            </w:rPr>
          </w:rPrChange>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433" w:author="Nicholas Clark" w:date="2022-07-01T11:41:00Z">
            <w:rPr>
              <w:i/>
              <w:iCs/>
              <w:lang w:val="en-AU"/>
            </w:rPr>
          </w:rPrChange>
        </w:rPr>
        <w:fldChar w:fldCharType="separate"/>
      </w:r>
      <w:r w:rsidR="00461013" w:rsidRPr="00461013">
        <w:rPr>
          <w:noProof/>
          <w:lang w:val="en-AU"/>
          <w:rPrChange w:id="434" w:author="Nicholas Clark" w:date="2022-07-01T11:41:00Z">
            <w:rPr>
              <w:i/>
              <w:iCs/>
              <w:noProof/>
              <w:lang w:val="en-AU"/>
            </w:rPr>
          </w:rPrChange>
        </w:rPr>
        <w:t>(Umlauf et al. 2018)</w:t>
      </w:r>
      <w:r w:rsidR="00461013" w:rsidRPr="00461013">
        <w:rPr>
          <w:lang w:val="en-AU"/>
          <w:rPrChange w:id="435" w:author="Nicholas Clark" w:date="2022-07-01T11:41:00Z">
            <w:rPr>
              <w:i/>
              <w:iCs/>
              <w:lang w:val="en-AU"/>
            </w:rPr>
          </w:rPrChange>
        </w:rPr>
        <w:fldChar w:fldCharType="end"/>
      </w:r>
      <w:ins w:id="436" w:author="Nicholas Clark" w:date="2022-07-01T11:20:00Z">
        <w:r w:rsidRPr="00461013">
          <w:rPr>
            <w:lang w:val="en-AU"/>
          </w:rPr>
          <w:t>,</w:t>
        </w:r>
        <w:r>
          <w:rPr>
            <w:lang w:val="en-AU"/>
          </w:rPr>
          <w:t xml:space="preserve"> </w:t>
        </w:r>
      </w:ins>
      <w:ins w:id="437" w:author="Nicholas Clark" w:date="2022-07-01T11:21:00Z">
        <w:r w:rsidRPr="00461325">
          <w:rPr>
            <w:i/>
            <w:iCs/>
            <w:lang w:val="en-AU"/>
            <w:rPrChange w:id="438" w:author="Nicholas Clark" w:date="2022-07-01T11:21:00Z">
              <w:rPr>
                <w:lang w:val="en-AU"/>
              </w:rPr>
            </w:rPrChange>
          </w:rPr>
          <w:t xml:space="preserve">mvgam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r w:rsidRPr="00461325">
          <w:rPr>
            <w:i/>
            <w:iCs/>
            <w:lang w:val="en-AU"/>
            <w:rPrChange w:id="439" w:author="Nicholas Clark" w:date="2022-07-01T11:21:00Z">
              <w:rPr>
                <w:lang w:val="en-AU"/>
              </w:rPr>
            </w:rPrChange>
          </w:rPr>
          <w:t>mgcv</w:t>
        </w:r>
        <w:r w:rsidRPr="00461325">
          <w:rPr>
            <w:lang w:val="en-AU"/>
          </w:rPr>
          <w:t xml:space="preserve"> </w:t>
        </w:r>
      </w:ins>
      <w:ins w:id="440" w:author="Nicholas Clark" w:date="2022-07-01T11:26:00Z">
        <w:r>
          <w:rPr>
            <w:lang w:val="en-AU"/>
          </w:rPr>
          <w:t xml:space="preserve">together </w:t>
        </w:r>
      </w:ins>
      <w:ins w:id="441" w:author="Nicholas Clark" w:date="2022-07-01T11:21:00Z">
        <w:r w:rsidRPr="00461325">
          <w:rPr>
            <w:lang w:val="en-AU"/>
          </w:rPr>
          <w:t xml:space="preserve">with latent dynamic trends </w:t>
        </w:r>
      </w:ins>
      <w:ins w:id="442" w:author="Nicholas Clark" w:date="2022-07-01T11:22:00Z">
        <w:r>
          <w:rPr>
            <w:lang w:val="en-AU"/>
          </w:rPr>
          <w:t>(</w:t>
        </w:r>
        <w:r w:rsidRPr="00230CEE">
          <w:rPr>
            <w:i/>
            <w:iCs/>
            <w:lang w:val="en-AU"/>
            <w:rPrChange w:id="443" w:author="Nicholas Clark" w:date="2022-07-01T11:29:00Z">
              <w:rPr>
                <w:lang w:val="en-AU"/>
              </w:rPr>
            </w:rPrChange>
          </w:rPr>
          <w:t>bamlss</w:t>
        </w:r>
        <w:r>
          <w:rPr>
            <w:lang w:val="en-AU"/>
          </w:rPr>
          <w:t xml:space="preserve"> and</w:t>
        </w:r>
      </w:ins>
      <w:ins w:id="444" w:author="Nicholas Clark" w:date="2022-07-01T11:23:00Z">
        <w:r>
          <w:rPr>
            <w:lang w:val="en-AU"/>
          </w:rPr>
          <w:t xml:space="preserve"> </w:t>
        </w:r>
        <w:r w:rsidRPr="00230CEE">
          <w:rPr>
            <w:i/>
            <w:iCs/>
            <w:lang w:val="en-AU"/>
            <w:rPrChange w:id="445" w:author="Nicholas Clark" w:date="2022-07-01T11:29:00Z">
              <w:rPr>
                <w:lang w:val="en-AU"/>
              </w:rPr>
            </w:rPrChange>
          </w:rPr>
          <w:t>BayesX</w:t>
        </w:r>
        <w:r>
          <w:rPr>
            <w:lang w:val="en-AU"/>
          </w:rPr>
          <w:t xml:space="preserve"> can estimate a diversity of smooth functions but to our knowledge dynamic latent processes cannot be jointly estimated; </w:t>
        </w:r>
        <w:r w:rsidRPr="00230CEE">
          <w:rPr>
            <w:i/>
            <w:iCs/>
            <w:lang w:val="en-AU"/>
            <w:rPrChange w:id="446" w:author="Nicholas Clark" w:date="2022-07-01T11:30:00Z">
              <w:rPr>
                <w:lang w:val="en-AU"/>
              </w:rPr>
            </w:rPrChange>
          </w:rPr>
          <w:t>brms</w:t>
        </w:r>
        <w:r>
          <w:rPr>
            <w:lang w:val="en-AU"/>
          </w:rPr>
          <w:t xml:space="preserve"> offers more flexibility </w:t>
        </w:r>
      </w:ins>
      <w:ins w:id="447" w:author="Nicholas Clark" w:date="2022-07-01T11:42:00Z">
        <w:r w:rsidR="00C865D9">
          <w:rPr>
            <w:lang w:val="en-AU"/>
          </w:rPr>
          <w:t xml:space="preserve">for time series </w:t>
        </w:r>
      </w:ins>
      <w:ins w:id="448" w:author="Nicholas Clark" w:date="2022-07-01T11:23:00Z">
        <w:r>
          <w:rPr>
            <w:lang w:val="en-AU"/>
          </w:rPr>
          <w:t xml:space="preserve">and can accommodate dynamic </w:t>
        </w:r>
      </w:ins>
      <w:ins w:id="449" w:author="Nicholas Clark" w:date="2022-07-11T16:16:00Z">
        <w:r w:rsidR="00A93B13">
          <w:rPr>
            <w:lang w:val="en-AU"/>
          </w:rPr>
          <w:t xml:space="preserve">latent </w:t>
        </w:r>
      </w:ins>
      <w:ins w:id="450" w:author="Nicholas Clark" w:date="2022-07-01T11:23:00Z">
        <w:r>
          <w:rPr>
            <w:lang w:val="en-AU"/>
          </w:rPr>
          <w:t>processes</w:t>
        </w:r>
      </w:ins>
      <w:ins w:id="451" w:author="Nicholas Clark" w:date="2022-07-01T11:34:00Z">
        <w:r w:rsidR="00487ED6">
          <w:rPr>
            <w:lang w:val="en-AU"/>
          </w:rPr>
          <w:t>, including AR and ARMA processes</w:t>
        </w:r>
      </w:ins>
      <w:ins w:id="452" w:author="Nicholas Clark" w:date="2022-07-08T16:16:00Z">
        <w:r w:rsidR="003F28F6">
          <w:rPr>
            <w:lang w:val="en-AU"/>
          </w:rPr>
          <w:t xml:space="preserve"> of order 1</w:t>
        </w:r>
      </w:ins>
      <w:ins w:id="453" w:author="Nicholas Clark" w:date="2022-07-01T11:34:00Z">
        <w:r w:rsidR="00487ED6">
          <w:rPr>
            <w:lang w:val="en-AU"/>
          </w:rPr>
          <w:t>,</w:t>
        </w:r>
      </w:ins>
      <w:ins w:id="454" w:author="Nicholas Clark" w:date="2022-07-01T11:23:00Z">
        <w:r>
          <w:rPr>
            <w:lang w:val="en-AU"/>
          </w:rPr>
          <w:t xml:space="preserve"> but </w:t>
        </w:r>
      </w:ins>
      <w:ins w:id="455" w:author="Nicholas Clark" w:date="2022-07-01T11:26:00Z">
        <w:r>
          <w:rPr>
            <w:lang w:val="en-AU"/>
          </w:rPr>
          <w:t>we are not aware of extensions to dynamic factor</w:t>
        </w:r>
      </w:ins>
      <w:ins w:id="456" w:author="Nicholas Clark" w:date="2022-07-01T11:35:00Z">
        <w:r w:rsidR="00487ED6">
          <w:rPr>
            <w:lang w:val="en-AU"/>
          </w:rPr>
          <w:t>s</w:t>
        </w:r>
      </w:ins>
      <w:ins w:id="457" w:author="Nicholas Clark" w:date="2022-07-01T11:26:00Z">
        <w:r>
          <w:rPr>
            <w:lang w:val="en-AU"/>
          </w:rPr>
          <w:t xml:space="preserve">). </w:t>
        </w:r>
        <w:r w:rsidR="00230CEE">
          <w:rPr>
            <w:lang w:val="en-AU"/>
          </w:rPr>
          <w:t>Second, our softw</w:t>
        </w:r>
      </w:ins>
      <w:ins w:id="458" w:author="Nicholas Clark" w:date="2022-07-01T11:27:00Z">
        <w:r w:rsidR="00230CEE">
          <w:rPr>
            <w:lang w:val="en-AU"/>
          </w:rPr>
          <w:t xml:space="preserve">are </w:t>
        </w:r>
        <w:r w:rsidR="00230CEE" w:rsidRPr="00230CEE">
          <w:rPr>
            <w:lang w:val="en-AU"/>
          </w:rPr>
          <w:t>can employ Hamiltonian Monte Carlo</w:t>
        </w:r>
      </w:ins>
      <w:ins w:id="459" w:author="Nicholas Clark" w:date="2022-07-01T11:29:00Z">
        <w:r w:rsidR="00230CEE">
          <w:rPr>
            <w:lang w:val="en-AU"/>
          </w:rPr>
          <w:t xml:space="preserve"> through the </w:t>
        </w:r>
        <w:r w:rsidR="00230CEE" w:rsidRPr="00230CEE">
          <w:rPr>
            <w:i/>
            <w:iCs/>
            <w:lang w:val="en-AU"/>
            <w:rPrChange w:id="460" w:author="Nicholas Clark" w:date="2022-07-01T11:29:00Z">
              <w:rPr>
                <w:lang w:val="en-AU"/>
              </w:rPr>
            </w:rPrChange>
          </w:rPr>
          <w:t>Stan</w:t>
        </w:r>
        <w:r w:rsidR="00230CEE">
          <w:rPr>
            <w:lang w:val="en-AU"/>
          </w:rPr>
          <w:t xml:space="preserve"> interface</w:t>
        </w:r>
      </w:ins>
      <w:ins w:id="461"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462" w:author="Nicholas Clark" w:date="2022-07-01T11:35:00Z">
        <w:r w:rsidR="00277E43">
          <w:rPr>
            <w:lang w:val="en-AU"/>
          </w:rPr>
          <w:t xml:space="preserve">compared to Gibbs samplers </w:t>
        </w:r>
      </w:ins>
      <w:ins w:id="463" w:author="Nicholas Clark" w:date="2022-07-01T11:27:00Z">
        <w:r w:rsidR="00230CEE" w:rsidRPr="00230CEE">
          <w:rPr>
            <w:lang w:val="en-AU"/>
          </w:rPr>
          <w:t>(</w:t>
        </w:r>
        <w:r w:rsidR="00230CEE" w:rsidRPr="00230CEE">
          <w:rPr>
            <w:i/>
            <w:iCs/>
            <w:lang w:val="en-AU"/>
            <w:rPrChange w:id="464" w:author="Nicholas Clark" w:date="2022-07-01T11:27:00Z">
              <w:rPr>
                <w:lang w:val="en-AU"/>
              </w:rPr>
            </w:rPrChange>
          </w:rPr>
          <w:t xml:space="preserve">BayesX </w:t>
        </w:r>
        <w:r w:rsidR="00230CEE" w:rsidRPr="00230CEE">
          <w:rPr>
            <w:lang w:val="en-AU"/>
          </w:rPr>
          <w:t>uses its own</w:t>
        </w:r>
      </w:ins>
      <w:ins w:id="465" w:author="Nicholas Clark" w:date="2022-07-01T11:35:00Z">
        <w:r w:rsidR="00277E43">
          <w:rPr>
            <w:lang w:val="en-AU"/>
          </w:rPr>
          <w:t xml:space="preserve"> custom</w:t>
        </w:r>
      </w:ins>
      <w:ins w:id="466" w:author="Nicholas Clark" w:date="2022-07-01T11:27:00Z">
        <w:r w:rsidR="00230CEE" w:rsidRPr="00230CEE">
          <w:rPr>
            <w:lang w:val="en-AU"/>
          </w:rPr>
          <w:t xml:space="preserve"> </w:t>
        </w:r>
      </w:ins>
      <w:ins w:id="467" w:author="Nicholas Clark" w:date="2022-07-01T11:28:00Z">
        <w:r w:rsidR="00230CEE">
          <w:rPr>
            <w:lang w:val="en-AU"/>
          </w:rPr>
          <w:t xml:space="preserve">Gibbs </w:t>
        </w:r>
      </w:ins>
      <w:ins w:id="468" w:author="Nicholas Clark" w:date="2022-07-01T11:27:00Z">
        <w:r w:rsidR="00230CEE" w:rsidRPr="00230CEE">
          <w:rPr>
            <w:lang w:val="en-AU"/>
          </w:rPr>
          <w:t xml:space="preserve">samplers, </w:t>
        </w:r>
      </w:ins>
      <w:ins w:id="469" w:author="Nicholas Clark" w:date="2022-07-01T11:29:00Z">
        <w:r w:rsidR="00230CEE">
          <w:rPr>
            <w:lang w:val="en-AU"/>
          </w:rPr>
          <w:t xml:space="preserve">while </w:t>
        </w:r>
        <w:r w:rsidR="00230CEE" w:rsidRPr="00EC11B5">
          <w:rPr>
            <w:i/>
            <w:iCs/>
            <w:lang w:val="en-AU"/>
            <w:rPrChange w:id="470" w:author="Nicholas Clark" w:date="2022-07-01T11:31:00Z">
              <w:rPr>
                <w:lang w:val="en-AU"/>
              </w:rPr>
            </w:rPrChange>
          </w:rPr>
          <w:t>bamlss</w:t>
        </w:r>
        <w:r w:rsidR="00230CEE">
          <w:rPr>
            <w:lang w:val="en-AU"/>
          </w:rPr>
          <w:t xml:space="preserve"> does not employ full MCMC). </w:t>
        </w:r>
      </w:ins>
      <w:ins w:id="471" w:author="Nicholas Clark" w:date="2022-07-01T11:30:00Z">
        <w:r w:rsidR="00230CEE">
          <w:rPr>
            <w:lang w:val="en-AU"/>
          </w:rPr>
          <w:t xml:space="preserve">Finally, our package is designed for analysing and forecasting </w:t>
        </w:r>
      </w:ins>
      <w:ins w:id="472" w:author="Nicholas Clark" w:date="2022-07-01T11:47:00Z">
        <w:r w:rsidR="007764C9">
          <w:rPr>
            <w:lang w:val="en-AU"/>
          </w:rPr>
          <w:t xml:space="preserve">sets of </w:t>
        </w:r>
      </w:ins>
      <w:ins w:id="473" w:author="Nicholas Clark" w:date="2022-07-01T11:30:00Z">
        <w:r w:rsidR="00230CEE">
          <w:rPr>
            <w:lang w:val="en-AU"/>
          </w:rPr>
          <w:t xml:space="preserve">discrete time series, and as such the additional utilities </w:t>
        </w:r>
      </w:ins>
      <w:ins w:id="474" w:author="Nicholas Clark" w:date="2022-07-01T11:35:00Z">
        <w:r w:rsidR="00323DBD">
          <w:rPr>
            <w:lang w:val="en-AU"/>
          </w:rPr>
          <w:t xml:space="preserve">we offer </w:t>
        </w:r>
      </w:ins>
      <w:ins w:id="475" w:author="Nicholas Clark" w:date="2022-07-01T11:30:00Z">
        <w:r w:rsidR="00230CEE">
          <w:rPr>
            <w:lang w:val="en-AU"/>
          </w:rPr>
          <w:t xml:space="preserve">for working with time series (including options to compare models using rolling forecast evaluation </w:t>
        </w:r>
      </w:ins>
      <w:ins w:id="476" w:author="Nicholas Clark" w:date="2022-07-01T11:32:00Z">
        <w:r w:rsidR="00EC11B5">
          <w:rPr>
            <w:lang w:val="en-AU"/>
          </w:rPr>
          <w:t>as well as</w:t>
        </w:r>
      </w:ins>
      <w:ins w:id="477" w:author="Nicholas Clark" w:date="2022-07-01T11:30:00Z">
        <w:r w:rsidR="00230CEE">
          <w:rPr>
            <w:lang w:val="en-AU"/>
          </w:rPr>
          <w:t xml:space="preserve"> routines to assimilate new observations </w:t>
        </w:r>
      </w:ins>
      <w:ins w:id="478" w:author="Nicholas Clark" w:date="2022-07-01T11:31:00Z">
        <w:r w:rsidR="00230CEE">
          <w:rPr>
            <w:lang w:val="en-AU"/>
          </w:rPr>
          <w:t>‘online’ for automatic forecast updating</w:t>
        </w:r>
      </w:ins>
      <w:ins w:id="479" w:author="Nicholas Clark" w:date="2022-07-01T11:32:00Z">
        <w:r w:rsidR="00CF7CC6">
          <w:rPr>
            <w:lang w:val="en-AU"/>
          </w:rPr>
          <w:t>; Appendix 1</w:t>
        </w:r>
      </w:ins>
      <w:ins w:id="480" w:author="Nicholas Clark" w:date="2022-07-01T11:31:00Z">
        <w:r w:rsidR="00230CEE">
          <w:rPr>
            <w:lang w:val="en-AU"/>
          </w:rPr>
          <w:t xml:space="preserve">) make our software attractive for a range of applied forecasting </w:t>
        </w:r>
        <w:commentRangeStart w:id="481"/>
        <w:r w:rsidR="00230CEE">
          <w:rPr>
            <w:lang w:val="en-AU"/>
          </w:rPr>
          <w:t>tasks</w:t>
        </w:r>
      </w:ins>
      <w:commentRangeEnd w:id="481"/>
      <w:r w:rsidR="00B758DD">
        <w:rPr>
          <w:rStyle w:val="CommentReference"/>
        </w:rPr>
        <w:commentReference w:id="481"/>
      </w:r>
      <w:ins w:id="482" w:author="Nicholas Clark" w:date="2022-07-01T11:31:00Z">
        <w:r w:rsidR="00230CEE">
          <w:rPr>
            <w:lang w:val="en-AU"/>
          </w:rPr>
          <w:t>.</w:t>
        </w:r>
      </w:ins>
    </w:p>
    <w:p w14:paraId="6AF7BA35" w14:textId="77777777" w:rsidR="00230CEE" w:rsidRDefault="00230CEE" w:rsidP="007B223B">
      <w:pPr>
        <w:spacing w:line="360" w:lineRule="auto"/>
        <w:rPr>
          <w:ins w:id="483" w:author="Nicholas Clark" w:date="2022-07-01T11:31:00Z"/>
          <w:lang w:val="en-AU"/>
        </w:rPr>
      </w:pPr>
    </w:p>
    <w:p w14:paraId="425A0729" w14:textId="1467BE2E" w:rsidR="007B223B" w:rsidRPr="0040569A" w:rsidRDefault="007B223B" w:rsidP="007B223B">
      <w:pPr>
        <w:spacing w:line="360" w:lineRule="auto"/>
        <w:rPr>
          <w:ins w:id="484" w:author="Nicholas Clark" w:date="2022-06-30T15:55:00Z"/>
          <w:rFonts w:eastAsiaTheme="minorEastAsia"/>
          <w:lang w:val="en-AU"/>
        </w:rPr>
      </w:pPr>
      <w:ins w:id="485" w:author="Nicholas Clark" w:date="2022-06-30T15:55:00Z">
        <w:r>
          <w:rPr>
            <w:lang w:val="en-AU"/>
          </w:rPr>
          <w:t xml:space="preserve">It is notable that our </w:t>
        </w:r>
        <w:r>
          <w:rPr>
            <w:rFonts w:eastAsiaTheme="minorEastAsia"/>
          </w:rPr>
          <w:t xml:space="preserve">design permits any formula allowed in </w:t>
        </w:r>
        <w:r w:rsidRPr="00DB6CE0">
          <w:rPr>
            <w:rFonts w:eastAsiaTheme="minorEastAsia"/>
            <w:i/>
            <w:iCs/>
          </w:rPr>
          <w:t>mgcv</w:t>
        </w:r>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486" w:author="Nicholas Clark" w:date="2022-06-30T16:04:00Z">
        <w:r w:rsidR="008F4FE8">
          <w:rPr>
            <w:rFonts w:eastAsiaTheme="minorEastAsia"/>
          </w:rPr>
          <w:t>p</w:t>
        </w:r>
      </w:ins>
      <w:ins w:id="487"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488" w:author="Nicholas Clark" w:date="2022-06-30T15:48:00Z">
            <w:rPr>
              <w:lang w:val="en-AU"/>
            </w:rPr>
          </w:rPrChange>
        </w:rPr>
      </w:pPr>
      <w:ins w:id="489" w:author="Nicholas Clark" w:date="2022-06-30T15:49:00Z">
        <w:r>
          <w:rPr>
            <w:rFonts w:eastAsiaTheme="minorEastAsia"/>
          </w:rPr>
          <w:t xml:space="preserve">While the </w:t>
        </w:r>
        <w:r w:rsidRPr="006B0B30">
          <w:rPr>
            <w:rFonts w:eastAsiaTheme="minorEastAsia"/>
            <w:i/>
            <w:iCs/>
          </w:rPr>
          <w:t>mvgam</w:t>
        </w:r>
        <w:r>
          <w:rPr>
            <w:rFonts w:eastAsiaTheme="minorEastAsia"/>
          </w:rPr>
          <w:t xml:space="preserve"> package does not currently </w:t>
        </w:r>
      </w:ins>
      <w:ins w:id="490" w:author="Nicholas Clark" w:date="2022-07-01T11:49:00Z">
        <w:r w:rsidR="00D1521B">
          <w:rPr>
            <w:rFonts w:eastAsiaTheme="minorEastAsia"/>
          </w:rPr>
          <w:t>support</w:t>
        </w:r>
      </w:ins>
      <w:ins w:id="491"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r w:rsidRPr="006B0B30">
          <w:rPr>
            <w:rFonts w:eastAsiaTheme="minorEastAsia"/>
            <w:i/>
            <w:iCs/>
          </w:rPr>
          <w:t>mvgam</w:t>
        </w:r>
        <w:r>
          <w:rPr>
            <w:rFonts w:eastAsiaTheme="minorEastAsia"/>
          </w:rPr>
          <w:t xml:space="preserve">, i.e. with </w:t>
        </w:r>
        <w:r w:rsidRPr="006B0B30">
          <w:rPr>
            <w:rFonts w:eastAsiaTheme="minorEastAsia"/>
            <w:i/>
            <w:iCs/>
          </w:rPr>
          <w:t>rstan</w:t>
        </w:r>
      </w:ins>
      <w:ins w:id="492" w:author="Nicholas Clark" w:date="2022-07-01T11:48:00Z">
        <w:r w:rsidR="00D1521B">
          <w:rPr>
            <w:rFonts w:eastAsiaTheme="minorEastAsia"/>
          </w:rPr>
          <w:t xml:space="preserve">, </w:t>
        </w:r>
      </w:ins>
      <w:ins w:id="493" w:author="Nicholas Clark" w:date="2022-06-30T15:49:00Z">
        <w:r w:rsidRPr="006B0B30">
          <w:rPr>
            <w:rFonts w:eastAsiaTheme="minorEastAsia"/>
            <w:i/>
            <w:iCs/>
          </w:rPr>
          <w:t>rjags</w:t>
        </w:r>
        <w:r>
          <w:rPr>
            <w:rFonts w:eastAsiaTheme="minorEastAsia"/>
          </w:rPr>
          <w:t xml:space="preserve"> </w:t>
        </w:r>
      </w:ins>
      <w:ins w:id="494" w:author="Nicholas Clark" w:date="2022-07-01T11:48:00Z">
        <w:r w:rsidR="00D1521B">
          <w:rPr>
            <w:rFonts w:eastAsiaTheme="minorEastAsia"/>
          </w:rPr>
          <w:t xml:space="preserve">or other interfaces </w:t>
        </w:r>
      </w:ins>
      <w:ins w:id="495" w:author="Nicholas Clark" w:date="2022-06-30T15:49:00Z">
        <w:r>
          <w:rPr>
            <w:rFonts w:eastAsiaTheme="minorEastAsia"/>
          </w:rPr>
          <w:t>directly).</w:t>
        </w:r>
      </w:ins>
    </w:p>
    <w:p w14:paraId="5ABE6F64" w14:textId="77777777" w:rsidR="00282622" w:rsidRDefault="00282622" w:rsidP="005C36C2">
      <w:pPr>
        <w:spacing w:line="360" w:lineRule="auto"/>
        <w:rPr>
          <w:ins w:id="496"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0D1534F1"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497" w:author="Nicholas Clark" w:date="2022-06-30T16:09:00Z">
        <w:r w:rsidRPr="00B77811" w:rsidDel="00D03B18">
          <w:rPr>
            <w:lang w:val="en-AU"/>
          </w:rPr>
          <w:delText>model</w:delText>
        </w:r>
      </w:del>
      <w:ins w:id="498"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499" w:author="Nicholas Clark" w:date="2022-06-30T13:55:00Z">
        <w:r w:rsidR="008E0F84" w:rsidDel="00CD3BE9">
          <w:rPr>
            <w:lang w:val="en-AU"/>
          </w:rPr>
          <w:delText xml:space="preserve">multivariate </w:delText>
        </w:r>
      </w:del>
      <w:ins w:id="500" w:author="Nicholas Clark" w:date="2022-06-30T13:55:00Z">
        <w:r w:rsidR="00CD3BE9">
          <w:rPr>
            <w:lang w:val="en-AU"/>
          </w:rPr>
          <w:t>multi</w:t>
        </w:r>
      </w:ins>
      <w:ins w:id="501" w:author="Konstans Wells" w:date="2022-07-08T17:48:00Z">
        <w:r w:rsidR="005456CF">
          <w:rPr>
            <w:lang w:val="en-AU"/>
          </w:rPr>
          <w:t>-</w:t>
        </w:r>
      </w:ins>
      <w:ins w:id="502" w:author="Nicholas Clark" w:date="2022-06-30T13:55:00Z">
        <w:r w:rsidR="00CD3BE9">
          <w:rPr>
            <w:lang w:val="en-AU"/>
          </w:rPr>
          <w:t xml:space="preserve">series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ins w:id="503" w:author="Nicholas Clark" w:date="2022-06-30T15:25:00Z">
        <w:r w:rsidR="00794641">
          <w:rPr>
            <w:lang w:val="en-AU"/>
          </w:rPr>
          <w:t>N</w:t>
        </w:r>
      </w:ins>
      <w:del w:id="504" w:author="Nicholas Clark" w:date="2022-06-30T15:25:00Z">
        <w:r w:rsidR="003F69A5" w:rsidDel="00794641">
          <w:rPr>
            <w:lang w:val="en-AU"/>
          </w:rPr>
          <w:delText>n</w:delText>
        </w:r>
      </w:del>
      <w:r w:rsidR="003F69A5">
        <w:rPr>
          <w:lang w:val="en-AU"/>
        </w:rPr>
        <w:t xml:space="preserve">egative </w:t>
      </w:r>
      <w:ins w:id="505" w:author="Nicholas Clark" w:date="2022-06-30T15:26:00Z">
        <w:r w:rsidR="00794641">
          <w:rPr>
            <w:lang w:val="en-AU"/>
          </w:rPr>
          <w:t>B</w:t>
        </w:r>
      </w:ins>
      <w:del w:id="506"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507"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508" w:author="Nicholas Clark" w:date="2022-06-30T12:32:00Z">
        <w:r w:rsidR="00274FF8">
          <w:rPr>
            <w:lang w:val="en-AU"/>
          </w:rPr>
          <w:t>5</w:t>
        </w:r>
      </w:ins>
      <w:del w:id="509"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r w:rsidR="00976E9C" w:rsidRPr="00976E9C">
        <w:rPr>
          <w:i/>
          <w:iCs/>
          <w:lang w:val="en-AU"/>
        </w:rPr>
        <w:t>sim_mvgam()</w:t>
      </w:r>
      <w:r w:rsidR="00976E9C">
        <w:rPr>
          <w:lang w:val="en-AU"/>
        </w:rPr>
        <w:t xml:space="preserve"> in the </w:t>
      </w:r>
      <w:r w:rsidR="00976E9C" w:rsidRPr="00A24810">
        <w:rPr>
          <w:i/>
          <w:iCs/>
          <w:lang w:val="en-AU"/>
        </w:rPr>
        <w:t>mvgam</w:t>
      </w:r>
      <w:r w:rsidR="00976E9C">
        <w:rPr>
          <w:lang w:val="en-AU"/>
        </w:rPr>
        <w:t xml:space="preserve"> package</w:t>
      </w:r>
      <w:r w:rsidR="00332179">
        <w:rPr>
          <w:lang w:val="en-AU"/>
        </w:rPr>
        <w:t xml:space="preserve">) </w:t>
      </w:r>
      <w:r>
        <w:rPr>
          <w:lang w:val="en-AU"/>
        </w:rPr>
        <w:t xml:space="preserve">and </w:t>
      </w:r>
      <w:ins w:id="510"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511" w:author="Nicholas Clark" w:date="2022-07-01T07:40:00Z">
        <w:r w:rsidR="006631E8">
          <w:rPr>
            <w:lang w:val="en-AU"/>
          </w:rPr>
          <w:t xml:space="preserve">independent random walk </w:t>
        </w:r>
      </w:ins>
      <w:del w:id="512"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513" w:author="Nicholas Clark" w:date="2022-07-01T07:40:00Z">
        <w:r w:rsidR="006631E8">
          <w:rPr>
            <w:lang w:val="en-AU"/>
          </w:rPr>
          <w:t>es</w:t>
        </w:r>
      </w:ins>
      <w:del w:id="514"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515" w:author="Nicholas Clark" w:date="2022-07-01T07:46:00Z">
        <w:r w:rsidR="001A3760">
          <w:rPr>
            <w:lang w:val="en-AU"/>
          </w:rPr>
          <w:t>%</w:t>
        </w:r>
      </w:ins>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516"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517"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518" w:author="Nicholas Clark" w:date="2022-06-30T12:31:00Z">
        <w:r w:rsidR="005C14B4">
          <w:rPr>
            <w:lang w:val="en-AU"/>
          </w:rPr>
          <w:t>four</w:t>
        </w:r>
      </w:ins>
      <w:del w:id="519"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520" w:author="Nicholas Clark" w:date="2022-06-30T13:55:00Z">
        <w:r w:rsidR="00B718F0" w:rsidRPr="000025C9" w:rsidDel="000025C9">
          <w:rPr>
            <w:lang w:val="en-AU"/>
            <w:rPrChange w:id="521" w:author="Nicholas Clark" w:date="2022-06-30T13:55:00Z">
              <w:rPr>
                <w:i/>
                <w:iCs/>
                <w:lang w:val="en-AU"/>
              </w:rPr>
            </w:rPrChange>
          </w:rPr>
          <w:delText>gam</w:delText>
        </w:r>
        <w:r w:rsidR="00B718F0" w:rsidRPr="000025C9" w:rsidDel="000025C9">
          <w:rPr>
            <w:lang w:val="en-AU"/>
          </w:rPr>
          <w:delText xml:space="preserve"> </w:delText>
        </w:r>
      </w:del>
      <w:ins w:id="522" w:author="Nicholas Clark" w:date="2022-06-30T13:55:00Z">
        <w:r w:rsidR="000025C9" w:rsidRPr="000025C9">
          <w:rPr>
            <w:lang w:val="en-AU"/>
            <w:rPrChange w:id="523"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524"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525" w:author="Nicholas Clark" w:date="2022-06-30T13:55:00Z">
        <w:r w:rsidR="008C2E09" w:rsidDel="000025C9">
          <w:rPr>
            <w:i/>
            <w:iCs/>
            <w:lang w:val="en-AU"/>
          </w:rPr>
          <w:delText>12</w:delText>
        </w:r>
      </w:del>
      <w:ins w:id="526"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527" w:author="Nicholas Clark" w:date="2022-06-30T14:04:00Z">
        <w:r w:rsidR="00B718F0" w:rsidDel="003B1250">
          <w:rPr>
            <w:lang w:val="en-AU"/>
          </w:rPr>
          <w:delText xml:space="preserve"> a</w:delText>
        </w:r>
      </w:del>
      <w:r w:rsidR="00B718F0">
        <w:rPr>
          <w:lang w:val="en-AU"/>
        </w:rPr>
        <w:t xml:space="preserve"> local smooth </w:t>
      </w:r>
      <w:ins w:id="528"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529" w:author="Nicholas Clark" w:date="2022-06-30T14:04:00Z">
        <w:r w:rsidR="00BC0241">
          <w:rPr>
            <w:lang w:val="en-AU"/>
          </w:rPr>
          <w:t>,</w:t>
        </w:r>
      </w:ins>
      <w:r w:rsidR="00B718F0">
        <w:rPr>
          <w:lang w:val="en-AU"/>
        </w:rPr>
        <w:t xml:space="preserve"> </w:t>
      </w:r>
      <w:del w:id="530" w:author="Nicholas Clark" w:date="2022-06-30T13:56:00Z">
        <w:r w:rsidR="00B718F0" w:rsidDel="000025C9">
          <w:rPr>
            <w:lang w:val="en-AU"/>
          </w:rPr>
          <w:delText>and independent non-wiggly</w:delText>
        </w:r>
      </w:del>
      <w:ins w:id="531" w:author="Nicholas Clark" w:date="2022-06-30T13:56:00Z">
        <w:r w:rsidR="000025C9">
          <w:rPr>
            <w:lang w:val="en-AU"/>
          </w:rPr>
          <w:t xml:space="preserve">a smooth </w:t>
        </w:r>
      </w:ins>
      <w:ins w:id="532" w:author="Nicholas Clark" w:date="2022-06-30T14:04:00Z">
        <w:r w:rsidR="003B1250">
          <w:rPr>
            <w:lang w:val="en-AU"/>
          </w:rPr>
          <w:t xml:space="preserve">function </w:t>
        </w:r>
      </w:ins>
      <w:ins w:id="533" w:author="Nicholas Clark" w:date="2022-06-30T13:56:00Z">
        <w:r w:rsidR="000025C9">
          <w:rPr>
            <w:lang w:val="en-AU"/>
          </w:rPr>
          <w:t>for a  global trend</w:t>
        </w:r>
      </w:ins>
      <w:del w:id="534" w:author="Nicholas Clark" w:date="2022-06-30T13:56:00Z">
        <w:r w:rsidR="00B718F0" w:rsidDel="000025C9">
          <w:rPr>
            <w:lang w:val="en-AU"/>
          </w:rPr>
          <w:delText xml:space="preserve"> </w:delText>
        </w:r>
        <w:r w:rsidR="005442D9" w:rsidDel="000025C9">
          <w:rPr>
            <w:lang w:val="en-AU"/>
          </w:rPr>
          <w:delText xml:space="preserve">annual </w:delText>
        </w:r>
      </w:del>
      <w:del w:id="535"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536"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537" w:author="Nicholas Clark" w:date="2022-06-30T13:57:00Z">
        <w:r w:rsidR="000025C9">
          <w:rPr>
            <w:i/>
            <w:iCs/>
            <w:lang w:val="en-AU"/>
          </w:rPr>
          <w:t>4</w:t>
        </w:r>
      </w:ins>
      <w:del w:id="538"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539" w:author="Nicholas Clark" w:date="2022-06-30T13:57:00Z">
        <w:r w:rsidR="000025C9">
          <w:rPr>
            <w:lang w:val="en-AU"/>
          </w:rPr>
          <w:t xml:space="preserve"> and local smooth</w:t>
        </w:r>
      </w:ins>
      <w:ins w:id="540" w:author="Nicholas Clark" w:date="2022-06-30T14:04:00Z">
        <w:r w:rsidR="003B1250">
          <w:rPr>
            <w:lang w:val="en-AU"/>
          </w:rPr>
          <w:t xml:space="preserve"> functions</w:t>
        </w:r>
      </w:ins>
      <w:ins w:id="541"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542" w:author="Nicholas Clark" w:date="2022-06-30T13:58:00Z">
        <w:r w:rsidR="00213929">
          <w:rPr>
            <w:lang w:val="en-AU"/>
          </w:rPr>
          <w:t xml:space="preserve">Our next model was a GAM </w:t>
        </w:r>
      </w:ins>
      <w:ins w:id="543" w:author="Nicholas Clark" w:date="2022-06-30T14:01:00Z">
        <w:r w:rsidR="0016188C">
          <w:rPr>
            <w:lang w:val="en-AU"/>
          </w:rPr>
          <w:t>(</w:t>
        </w:r>
      </w:ins>
      <w:ins w:id="544" w:author="Nicholas Clark" w:date="2022-07-11T12:59:00Z">
        <w:r w:rsidR="00312B6A">
          <w:rPr>
            <w:lang w:val="en-AU"/>
          </w:rPr>
          <w:t xml:space="preserve">also </w:t>
        </w:r>
      </w:ins>
      <w:ins w:id="545" w:author="Nicholas Clark" w:date="2022-06-30T13:58:00Z">
        <w:r w:rsidR="00213929">
          <w:rPr>
            <w:lang w:val="en-AU"/>
          </w:rPr>
          <w:t xml:space="preserve">fitted with </w:t>
        </w:r>
        <w:r w:rsidR="00213929" w:rsidRPr="00213929">
          <w:rPr>
            <w:i/>
            <w:iCs/>
            <w:lang w:val="en-AU"/>
            <w:rPrChange w:id="546" w:author="Nicholas Clark" w:date="2022-06-30T13:58:00Z">
              <w:rPr>
                <w:lang w:val="en-AU"/>
              </w:rPr>
            </w:rPrChange>
          </w:rPr>
          <w:t>mgcv</w:t>
        </w:r>
      </w:ins>
      <w:ins w:id="547" w:author="Nicholas Clark" w:date="2022-06-30T14:01:00Z">
        <w:r w:rsidR="0016188C">
          <w:rPr>
            <w:lang w:val="en-AU"/>
          </w:rPr>
          <w:t xml:space="preserve">) </w:t>
        </w:r>
      </w:ins>
      <w:ins w:id="548" w:author="Nicholas Clark" w:date="2022-06-30T13:58:00Z">
        <w:r w:rsidR="00213929">
          <w:rPr>
            <w:lang w:val="en-AU"/>
          </w:rPr>
          <w:t>that used a stochastic trend via an autoregressive observation model</w:t>
        </w:r>
      </w:ins>
      <w:ins w:id="549" w:author="Nicholas Clark" w:date="2022-06-30T14:01:00Z">
        <w:r w:rsidR="0016188C">
          <w:rPr>
            <w:lang w:val="en-AU"/>
          </w:rPr>
          <w:t>. This model used</w:t>
        </w:r>
      </w:ins>
      <w:ins w:id="550" w:author="Nicholas Clark" w:date="2022-06-30T13:58:00Z">
        <w:r w:rsidR="00213929">
          <w:rPr>
            <w:lang w:val="en-AU"/>
          </w:rPr>
          <w:t xml:space="preserve"> s</w:t>
        </w:r>
      </w:ins>
      <w:ins w:id="551" w:author="Nicholas Clark" w:date="2022-06-30T13:59:00Z">
        <w:r w:rsidR="00213929">
          <w:rPr>
            <w:lang w:val="en-AU"/>
          </w:rPr>
          <w:t xml:space="preserve">ame hierarchical seasonality smooths as the GAM above but </w:t>
        </w:r>
      </w:ins>
      <w:ins w:id="552" w:author="Nicholas Clark" w:date="2022-06-30T14:01:00Z">
        <w:r w:rsidR="0016188C">
          <w:rPr>
            <w:lang w:val="en-AU"/>
          </w:rPr>
          <w:t xml:space="preserve">replaced the trend smooths with </w:t>
        </w:r>
      </w:ins>
      <w:ins w:id="553" w:author="Nicholas Clark" w:date="2022-06-30T13:59:00Z">
        <w:r w:rsidR="00213929">
          <w:rPr>
            <w:lang w:val="en-AU"/>
          </w:rPr>
          <w:t>a</w:t>
        </w:r>
      </w:ins>
      <w:ins w:id="554" w:author="Nicholas Clark" w:date="2022-06-30T14:02:00Z">
        <w:r w:rsidR="0016188C">
          <w:rPr>
            <w:lang w:val="en-AU"/>
          </w:rPr>
          <w:t>n AR1</w:t>
        </w:r>
      </w:ins>
      <w:ins w:id="555" w:author="Nicholas Clark" w:date="2022-06-30T13:59:00Z">
        <w:r w:rsidR="00213929">
          <w:rPr>
            <w:lang w:val="en-AU"/>
          </w:rPr>
          <w:t xml:space="preserve"> parametric term for the effect of log(y</w:t>
        </w:r>
        <w:r w:rsidR="00213929" w:rsidRPr="00213929">
          <w:rPr>
            <w:vertAlign w:val="subscript"/>
            <w:lang w:val="en-AU"/>
            <w:rPrChange w:id="556" w:author="Nicholas Clark" w:date="2022-06-30T13:59:00Z">
              <w:rPr>
                <w:lang w:val="en-AU"/>
              </w:rPr>
            </w:rPrChange>
          </w:rPr>
          <w:t>t-1</w:t>
        </w:r>
        <w:r w:rsidR="00213929">
          <w:rPr>
            <w:lang w:val="en-AU"/>
          </w:rPr>
          <w:t>)</w:t>
        </w:r>
      </w:ins>
      <w:ins w:id="557" w:author="Nicholas Clark" w:date="2022-06-30T14:02:00Z">
        <w:r w:rsidR="0016188C">
          <w:rPr>
            <w:lang w:val="en-AU"/>
          </w:rPr>
          <w:t>, with separate AR1 terms estimated for each series</w:t>
        </w:r>
      </w:ins>
      <w:ins w:id="558"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559" w:author="Nicholas Clark" w:date="2022-06-30T14:05:00Z">
        <w:r w:rsidR="009E3710">
          <w:rPr>
            <w:lang w:val="en-AU"/>
          </w:rPr>
          <w:t>to</w:t>
        </w:r>
      </w:ins>
      <w:ins w:id="560" w:author="Nicholas Clark" w:date="2022-06-30T14:00:00Z">
        <w:r w:rsidR="004D3A74">
          <w:rPr>
            <w:lang w:val="en-AU"/>
          </w:rPr>
          <w:t xml:space="preserve"> outliers (see Appendix 1 for an investigation of the forecas</w:t>
        </w:r>
      </w:ins>
      <w:ins w:id="561" w:author="Nicholas Clark" w:date="2022-06-30T14:01:00Z">
        <w:r w:rsidR="004D3A74">
          <w:rPr>
            <w:lang w:val="en-AU"/>
          </w:rPr>
          <w:t xml:space="preserve">ting behaviours of autoregressive observation models for discrete time series). </w:t>
        </w:r>
      </w:ins>
      <w:ins w:id="562"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r w:rsidR="00CD367A">
        <w:rPr>
          <w:lang w:val="en-AU"/>
        </w:rPr>
        <w:t xml:space="preserve">We </w:t>
      </w:r>
      <w:ins w:id="563" w:author="Nicholas Clark" w:date="2022-07-01T07:44:00Z">
        <w:r w:rsidR="00C95E67">
          <w:rPr>
            <w:lang w:val="en-AU"/>
          </w:rPr>
          <w:t xml:space="preserve">next </w:t>
        </w:r>
      </w:ins>
      <w:ins w:id="564" w:author="Nicholas Clark" w:date="2022-07-01T07:43:00Z">
        <w:r w:rsidR="00C95E67">
          <w:rPr>
            <w:lang w:val="en-AU"/>
          </w:rPr>
          <w:t>asked whether a d</w:t>
        </w:r>
      </w:ins>
      <w:ins w:id="565" w:author="Nicholas Clark" w:date="2022-07-01T07:44:00Z">
        <w:r w:rsidR="00C95E67">
          <w:rPr>
            <w:lang w:val="en-AU"/>
          </w:rPr>
          <w:t>ynamic factor process could capture the multi-series temporal dynamics by</w:t>
        </w:r>
      </w:ins>
      <w:del w:id="566" w:author="Nicholas Clark" w:date="2022-07-01T07:44:00Z">
        <w:r w:rsidR="00CD367A" w:rsidDel="00C95E67">
          <w:rPr>
            <w:lang w:val="en-AU"/>
          </w:rPr>
          <w:delText>next</w:delText>
        </w:r>
      </w:del>
      <w:r w:rsidR="00CD367A">
        <w:rPr>
          <w:lang w:val="en-AU"/>
        </w:rPr>
        <w:t xml:space="preserve"> fi</w:t>
      </w:r>
      <w:ins w:id="567" w:author="Nicholas Clark" w:date="2022-07-01T07:44:00Z">
        <w:r w:rsidR="00C95E67">
          <w:rPr>
            <w:lang w:val="en-AU"/>
          </w:rPr>
          <w:t>t</w:t>
        </w:r>
      </w:ins>
      <w:r w:rsidR="00CD367A">
        <w:rPr>
          <w:lang w:val="en-AU"/>
        </w:rPr>
        <w:t>t</w:t>
      </w:r>
      <w:ins w:id="568"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569"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ins w:id="570" w:author="Nicholas Clark" w:date="2022-07-11T10:42:00Z">
        <w:r w:rsidR="001C79E7">
          <w:rPr>
            <w:i/>
            <w:iCs/>
            <w:lang w:val="en-AU"/>
          </w:rPr>
          <w:t>M</w:t>
        </w:r>
      </w:ins>
      <w:del w:id="571" w:author="Nicholas Clark" w:date="2022-07-11T10:42:00Z">
        <w:r w:rsidR="009C0B0D" w:rsidRPr="007527F9" w:rsidDel="001C79E7">
          <w:rPr>
            <w:i/>
            <w:iCs/>
            <w:lang w:val="en-AU"/>
          </w:rPr>
          <w:delText>K</w:delText>
        </w:r>
      </w:del>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572" w:author="Nicholas Clark" w:date="2022-06-30T11:55:00Z">
        <w:r w:rsidR="00CD367A" w:rsidDel="00A1368E">
          <w:rPr>
            <w:lang w:val="en-AU"/>
          </w:rPr>
          <w:delText>smooths</w:delText>
        </w:r>
      </w:del>
      <w:ins w:id="573" w:author="Nicholas Clark" w:date="2022-06-30T11:55:00Z">
        <w:r w:rsidR="00A1368E">
          <w:rPr>
            <w:lang w:val="en-AU"/>
          </w:rPr>
          <w:t>smooth functions</w:t>
        </w:r>
      </w:ins>
      <w:r w:rsidR="00CD367A">
        <w:rPr>
          <w:lang w:val="en-AU"/>
        </w:rPr>
        <w:t xml:space="preserve"> but no yearly </w:t>
      </w:r>
      <w:r w:rsidR="006B1447">
        <w:rPr>
          <w:lang w:val="en-AU"/>
        </w:rPr>
        <w:t>smooth</w:t>
      </w:r>
      <w:ins w:id="574"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575"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576"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577" w:author="Nicholas Clark" w:date="2022-06-30T12:33:00Z">
        <w:r w:rsidR="00A14581" w:rsidDel="009B5A61">
          <w:rPr>
            <w:lang w:val="en-AU"/>
          </w:rPr>
          <w:delText>random walks</w:delText>
        </w:r>
      </w:del>
      <w:ins w:id="578" w:author="Nicholas Clark" w:date="2022-06-30T12:33:00Z">
        <w:r w:rsidR="009B5A61">
          <w:rPr>
            <w:lang w:val="en-AU"/>
          </w:rPr>
          <w:t>AR1 models</w:t>
        </w:r>
      </w:ins>
      <w:r w:rsidR="00A14581">
        <w:rPr>
          <w:lang w:val="en-AU"/>
        </w:rPr>
        <w:t xml:space="preserve"> were used for </w:t>
      </w:r>
      <w:ins w:id="579" w:author="Konstans Wells" w:date="2022-07-08T17:53:00Z">
        <w:r w:rsidR="008A2C83">
          <w:rPr>
            <w:lang w:val="en-AU"/>
          </w:rPr>
          <w:t xml:space="preserve">modelling the </w:t>
        </w:r>
      </w:ins>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r w:rsidR="000A520F" w:rsidRPr="000A520F">
        <w:rPr>
          <w:i/>
          <w:iCs/>
          <w:lang w:val="en-AU"/>
        </w:rPr>
        <w:t>mgcv</w:t>
      </w:r>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r w:rsidR="00B63DA2" w:rsidRPr="00B63DA2">
        <w:rPr>
          <w:rFonts w:eastAsiaTheme="minorEastAsia"/>
          <w:i/>
          <w:iCs/>
        </w:rPr>
        <w:t xml:space="preserve">mvgam </w:t>
      </w:r>
      <w:r w:rsidR="00B63DA2">
        <w:rPr>
          <w:rFonts w:eastAsiaTheme="minorEastAsia"/>
        </w:rPr>
        <w:t>impl</w:t>
      </w:r>
      <w:ins w:id="580"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xml:space="preserve">, zero-centred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581"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582" w:author="Nicholas Clark" w:date="2022-06-30T15:23:00Z">
        <w:r w:rsidR="003070DC">
          <w:rPr>
            <w:rFonts w:eastAsiaTheme="minorEastAsia"/>
          </w:rPr>
          <w:t xml:space="preserve">, we used complexity-penalising priors for </w:t>
        </w:r>
      </w:ins>
      <w:ins w:id="583" w:author="Nicholas Clark" w:date="2022-06-30T15:24:00Z">
        <w:r w:rsidR="003070DC">
          <w:rPr>
            <w:rFonts w:eastAsiaTheme="minorEastAsia"/>
          </w:rPr>
          <w:t>the Negative Binomial</w:t>
        </w:r>
      </w:ins>
      <w:ins w:id="584" w:author="Nicholas Clark" w:date="2022-06-30T15:23:00Z">
        <w:r w:rsidR="003070DC">
          <w:rPr>
            <w:rFonts w:eastAsiaTheme="minorEastAsia"/>
          </w:rPr>
          <w:t xml:space="preserve"> overdispersion parameters</w:t>
        </w:r>
      </w:ins>
      <w:ins w:id="585" w:author="Nicholas Clark" w:date="2022-06-30T16:09:00Z">
        <w:r w:rsidR="00C10ABA">
          <w:rPr>
            <w:rFonts w:eastAsiaTheme="minorEastAsia"/>
          </w:rPr>
          <w:t xml:space="preserve"> (which are used by </w:t>
        </w:r>
      </w:ins>
      <w:ins w:id="586" w:author="Nicholas Clark" w:date="2022-06-30T16:10:00Z">
        <w:r w:rsidR="00C10ABA">
          <w:rPr>
            <w:rFonts w:eastAsiaTheme="minorEastAsia"/>
          </w:rPr>
          <w:t xml:space="preserve">default in </w:t>
        </w:r>
        <w:r w:rsidR="00C10ABA" w:rsidRPr="00C10ABA">
          <w:rPr>
            <w:rFonts w:eastAsiaTheme="minorEastAsia"/>
            <w:i/>
            <w:iCs/>
            <w:rPrChange w:id="587" w:author="Nicholas Clark" w:date="2022-06-30T16:10:00Z">
              <w:rPr>
                <w:rFonts w:eastAsiaTheme="minorEastAsia"/>
              </w:rPr>
            </w:rPrChange>
          </w:rPr>
          <w:t>mvgam</w:t>
        </w:r>
        <w:r w:rsidR="00C10ABA">
          <w:rPr>
            <w:rFonts w:eastAsiaTheme="minorEastAsia"/>
          </w:rPr>
          <w:t xml:space="preserve"> to penalise an observation model towards a Poisson if there is minimal support for overdispersion)</w:t>
        </w:r>
      </w:ins>
      <w:ins w:id="588" w:author="Nicholas Clark" w:date="2022-06-30T15:23:00Z">
        <w:r w:rsidR="003070DC">
          <w:rPr>
            <w:rFonts w:eastAsiaTheme="minorEastAsia"/>
          </w:rPr>
          <w:t xml:space="preserve">. </w:t>
        </w:r>
      </w:ins>
      <w:r w:rsidR="005442D9">
        <w:rPr>
          <w:lang w:val="en-AU"/>
        </w:rPr>
        <w:t xml:space="preserve">For </w:t>
      </w:r>
      <w:r w:rsidR="005442D9" w:rsidRPr="005442D9">
        <w:rPr>
          <w:i/>
          <w:iCs/>
          <w:lang w:val="en-AU"/>
        </w:rPr>
        <w:t>mvgam</w:t>
      </w:r>
      <w:r w:rsidR="005442D9">
        <w:rPr>
          <w:lang w:val="en-AU"/>
        </w:rPr>
        <w:t xml:space="preserve"> model</w:t>
      </w:r>
      <w:r w:rsidR="003812DE">
        <w:rPr>
          <w:lang w:val="en-AU"/>
        </w:rPr>
        <w:t>s</w:t>
      </w:r>
      <w:r w:rsidR="005442D9">
        <w:rPr>
          <w:lang w:val="en-AU"/>
        </w:rPr>
        <w:t xml:space="preserve"> we ran </w:t>
      </w:r>
      <w:del w:id="589" w:author="Nicholas Clark" w:date="2022-06-30T14:03:00Z">
        <w:r w:rsidR="005442D9" w:rsidDel="00E44204">
          <w:rPr>
            <w:lang w:val="en-AU"/>
          </w:rPr>
          <w:delText xml:space="preserve">two </w:delText>
        </w:r>
      </w:del>
      <w:ins w:id="590" w:author="Nicholas Clark" w:date="2022-06-30T14:03:00Z">
        <w:r w:rsidR="00E44204">
          <w:rPr>
            <w:lang w:val="en-AU"/>
          </w:rPr>
          <w:t xml:space="preserve">four </w:t>
        </w:r>
      </w:ins>
      <w:r w:rsidR="005442D9">
        <w:rPr>
          <w:lang w:val="en-AU"/>
        </w:rPr>
        <w:t xml:space="preserve">MCMC chains for </w:t>
      </w:r>
      <w:ins w:id="591" w:author="Nicholas Clark" w:date="2022-06-30T14:02:00Z">
        <w:r w:rsidR="00E44204">
          <w:rPr>
            <w:lang w:val="en-AU"/>
          </w:rPr>
          <w:t>5</w:t>
        </w:r>
      </w:ins>
      <w:del w:id="592" w:author="Nicholas Clark" w:date="2022-06-30T14:02:00Z">
        <w:r w:rsidR="005442D9" w:rsidDel="00E44204">
          <w:rPr>
            <w:lang w:val="en-AU"/>
          </w:rPr>
          <w:delText>10</w:delText>
        </w:r>
      </w:del>
      <w:r w:rsidR="005442D9">
        <w:rPr>
          <w:lang w:val="en-AU"/>
        </w:rPr>
        <w:t xml:space="preserve">,000 iterations as burnin and collected </w:t>
      </w:r>
      <w:ins w:id="593" w:author="Nicholas Clark" w:date="2022-07-11T16:39:00Z">
        <w:r w:rsidR="008A3447">
          <w:rPr>
            <w:lang w:val="en-AU"/>
          </w:rPr>
          <w:t>4</w:t>
        </w:r>
      </w:ins>
      <w:del w:id="594" w:author="Nicholas Clark" w:date="2022-07-11T16:39:00Z">
        <w:r w:rsidR="005442D9" w:rsidDel="008A3447">
          <w:rPr>
            <w:lang w:val="en-AU"/>
          </w:rPr>
          <w:delText>1</w:delText>
        </w:r>
      </w:del>
      <w:r w:rsidR="005442D9">
        <w:rPr>
          <w:lang w:val="en-AU"/>
        </w:rPr>
        <w:t>000 samples from the joint posterior.</w:t>
      </w:r>
      <w:ins w:id="595" w:author="Nicholas Clark" w:date="2022-06-30T13:43:00Z">
        <w:r w:rsidR="009109AE">
          <w:rPr>
            <w:lang w:val="en-AU"/>
          </w:rPr>
          <w:t xml:space="preserve"> </w:t>
        </w:r>
        <w:bookmarkStart w:id="596" w:name="_Hlk107489197"/>
        <w:r w:rsidR="009109AE">
          <w:rPr>
            <w:lang w:val="en-AU"/>
          </w:rPr>
          <w:t xml:space="preserve">Convergence </w:t>
        </w:r>
      </w:ins>
      <w:ins w:id="597" w:author="Nicholas Clark" w:date="2022-06-30T13:44:00Z">
        <w:r w:rsidR="009109AE">
          <w:rPr>
            <w:lang w:val="en-AU"/>
          </w:rPr>
          <w:t xml:space="preserve">of chains was checked with the </w:t>
        </w:r>
      </w:ins>
      <w:ins w:id="598" w:author="Nicholas Clark" w:date="2022-06-30T13:45:00Z">
        <w:r w:rsidR="00AC3D71">
          <w:rPr>
            <w:lang w:val="en-AU"/>
          </w:rPr>
          <w:t>Gelman-Rubin</w:t>
        </w:r>
      </w:ins>
      <w:ins w:id="599"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600" w:author="Nicholas Clark" w:date="2022-06-30T13:45:00Z">
        <w:r w:rsidR="00AC3D71">
          <w:rPr>
            <w:lang w:val="en-AU"/>
          </w:rPr>
          <w:t xml:space="preserve"> </w:t>
        </w:r>
      </w:ins>
      <w:ins w:id="601" w:author="Nicholas Clark" w:date="2022-06-30T13:44:00Z">
        <w:r w:rsidR="009109AE">
          <w:rPr>
            <w:lang w:val="en-AU"/>
          </w:rPr>
          <w:t>and by visual inspection of posterior chains.</w:t>
        </w:r>
      </w:ins>
      <w:bookmarkEnd w:id="596"/>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602"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r w:rsidRPr="003A4674">
        <w:rPr>
          <w:i/>
          <w:iCs/>
          <w:lang w:val="en-AU"/>
        </w:rPr>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603" w:author="Nicholas Clark" w:date="2022-07-01T07:47:00Z">
        <w:r w:rsidR="001E62AC">
          <w:rPr>
            <w:lang w:val="en-AU"/>
          </w:rPr>
          <w:t xml:space="preserve">common </w:t>
        </w:r>
      </w:ins>
      <w:r w:rsidR="00D24F9D">
        <w:rPr>
          <w:lang w:val="en-AU"/>
        </w:rPr>
        <w:t xml:space="preserve">goal </w:t>
      </w:r>
      <w:del w:id="604"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605" w:author="Nicholas Clark" w:date="2022-07-01T08:28:00Z">
        <w:r w:rsidR="00245079" w:rsidRPr="008946E9">
          <w:t>irregular sampling in time</w:t>
        </w:r>
      </w:ins>
      <w:del w:id="606" w:author="Nicholas Clark" w:date="2022-07-01T08:28:00Z">
        <w:r w:rsidR="00562B61" w:rsidDel="00245079">
          <w:rPr>
            <w:lang w:val="en-AU"/>
          </w:rPr>
          <w:delText>irregular sampling</w:delText>
        </w:r>
      </w:del>
      <w:r w:rsidR="00562B61">
        <w:rPr>
          <w:lang w:val="en-AU"/>
        </w:rPr>
        <w:t xml:space="preserve">, making them useful for exploring the utility of </w:t>
      </w:r>
      <w:del w:id="607" w:author="Nicholas Clark" w:date="2022-07-01T07:48:00Z">
        <w:r w:rsidR="00562B61" w:rsidRPr="000522F6" w:rsidDel="000522F6">
          <w:rPr>
            <w:lang w:val="en-AU"/>
            <w:rPrChange w:id="608" w:author="Nicholas Clark" w:date="2022-07-01T07:48:00Z">
              <w:rPr>
                <w:i/>
                <w:iCs/>
                <w:lang w:val="en-AU"/>
              </w:rPr>
            </w:rPrChange>
          </w:rPr>
          <w:delText>mvgam</w:delText>
        </w:r>
      </w:del>
      <w:ins w:id="609"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7CF5C4EE"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xml:space="preserve">. We therefore included a cumulative growing degree day (cum_gdd) variable using temperature records for each site’s nearest weather station from </w:t>
      </w:r>
      <w:r w:rsidRPr="00FD41C4">
        <w:rPr>
          <w:lang w:val="en-AU"/>
        </w:rPr>
        <w:t>NO</w:t>
      </w:r>
      <w:ins w:id="610" w:author="Nicholas Clark" w:date="2022-06-30T15:18:00Z">
        <w:r w:rsidR="007F5C9C">
          <w:rPr>
            <w:lang w:val="en-AU"/>
          </w:rPr>
          <w:t>A</w:t>
        </w:r>
      </w:ins>
      <w:del w:id="611"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A. americanum</w:t>
      </w:r>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612"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ins w:id="613" w:author="Nicholas Clark" w:date="2022-07-11T10:47:00Z">
        <w:r w:rsidR="00647856">
          <w:rPr>
            <w:lang w:val="en-AU"/>
          </w:rPr>
          <w:t>C</w:t>
        </w:r>
      </w:ins>
      <w:ins w:id="614" w:author="Nicholas Clark" w:date="2022-07-11T10:48:00Z">
        <w:r w:rsidR="00647856">
          <w:rPr>
            <w:lang w:val="en-AU"/>
          </w:rPr>
          <w:t>ounts of ticks were aggregated at the temporal resolution of epidemiological week</w:t>
        </w:r>
      </w:ins>
      <w:ins w:id="615" w:author="Nicholas Clark" w:date="2022-07-11T10:50:00Z">
        <w:r w:rsidR="00647856">
          <w:rPr>
            <w:lang w:val="en-AU"/>
          </w:rPr>
          <w:t xml:space="preserve">, a </w:t>
        </w:r>
      </w:ins>
      <w:ins w:id="616" w:author="Nicholas Clark" w:date="2022-07-11T10:52:00Z">
        <w:r w:rsidR="0015058F">
          <w:rPr>
            <w:lang w:val="en-AU"/>
          </w:rPr>
          <w:t xml:space="preserve">standardised </w:t>
        </w:r>
      </w:ins>
      <w:ins w:id="617" w:author="Nicholas Clark" w:date="2022-07-11T10:50:00Z">
        <w:r w:rsidR="00647856" w:rsidRPr="00647856">
          <w:rPr>
            <w:lang w:val="en-AU"/>
          </w:rPr>
          <w:t>method of counting weeks</w:t>
        </w:r>
      </w:ins>
      <w:ins w:id="618" w:author="Nicholas Clark" w:date="2022-07-11T10:53:00Z">
        <w:r w:rsidR="0015058F">
          <w:rPr>
            <w:lang w:val="en-AU"/>
          </w:rPr>
          <w:t xml:space="preserve"> developed by the US Centers for Disease Control</w:t>
        </w:r>
      </w:ins>
      <w:ins w:id="619" w:author="Nicholas Clark" w:date="2022-07-11T10:50:00Z">
        <w:r w:rsidR="00647856" w:rsidRPr="00647856">
          <w:rPr>
            <w:lang w:val="en-AU"/>
          </w:rPr>
          <w:t xml:space="preserve"> </w:t>
        </w:r>
      </w:ins>
      <w:ins w:id="620" w:author="Nicholas Clark" w:date="2022-07-11T10:53:00Z">
        <w:r w:rsidR="0015058F">
          <w:rPr>
            <w:lang w:val="en-AU"/>
          </w:rPr>
          <w:t xml:space="preserve">and Prevention </w:t>
        </w:r>
      </w:ins>
      <w:ins w:id="621" w:author="Nicholas Clark" w:date="2022-07-11T10:50:00Z">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ins>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622" w:author="Nicholas Clark" w:date="2022-07-01T07:48:00Z">
        <w:r w:rsidR="00250DFD" w:rsidDel="0001214F">
          <w:rPr>
            <w:lang w:val="en-AU"/>
          </w:rPr>
          <w:delText>were removed</w:delText>
        </w:r>
      </w:del>
      <w:ins w:id="623" w:author="Nicholas Clark" w:date="2022-07-01T07:48:00Z">
        <w:r w:rsidR="0001214F">
          <w:rPr>
            <w:lang w:val="en-AU"/>
          </w:rPr>
          <w:t>had entirely missing observations</w:t>
        </w:r>
      </w:ins>
      <w:r w:rsidR="00250DFD">
        <w:rPr>
          <w:lang w:val="en-AU"/>
        </w:rPr>
        <w:t xml:space="preserve"> </w:t>
      </w:r>
      <w:del w:id="624" w:author="Nicholas Clark" w:date="2022-07-01T07:48:00Z">
        <w:r w:rsidR="00250DFD" w:rsidDel="0001214F">
          <w:rPr>
            <w:lang w:val="en-AU"/>
          </w:rPr>
          <w:delText>prior to modelling as no observations</w:delText>
        </w:r>
      </w:del>
      <w:ins w:id="625"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626"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627" w:author="Nicholas Clark" w:date="2022-07-01T07:48:00Z">
        <w:r w:rsidR="0001214F">
          <w:rPr>
            <w:lang w:val="en-AU"/>
          </w:rPr>
          <w:t xml:space="preserve">but we </w:t>
        </w:r>
      </w:ins>
      <w:ins w:id="628" w:author="Nicholas Clark" w:date="2022-07-01T07:49:00Z">
        <w:r w:rsidR="0001214F">
          <w:rPr>
            <w:lang w:val="en-AU"/>
          </w:rPr>
          <w:t>kept these in the model</w:t>
        </w:r>
      </w:ins>
      <w:ins w:id="629" w:author="Nicholas Clark" w:date="2022-07-11T13:10:00Z">
        <w:r w:rsidR="00E856C8">
          <w:rPr>
            <w:lang w:val="en-AU"/>
          </w:rPr>
          <w:t xml:space="preserve"> as missing data</w:t>
        </w:r>
      </w:ins>
      <w:ins w:id="630" w:author="Nicholas Clark" w:date="2022-07-01T07:49:00Z">
        <w:r w:rsidR="0001214F">
          <w:rPr>
            <w:lang w:val="en-AU"/>
          </w:rPr>
          <w:t xml:space="preserve">. </w:t>
        </w:r>
      </w:ins>
      <w:r w:rsidR="00F82D7A">
        <w:rPr>
          <w:lang w:val="en-AU"/>
        </w:rPr>
        <w:t>For each species we fit four models representing different hypothe</w:t>
      </w:r>
      <w:r w:rsidR="00BC4226">
        <w:rPr>
          <w:lang w:val="en-AU"/>
        </w:rPr>
        <w:t xml:space="preserve">tical </w:t>
      </w:r>
      <w:r w:rsidR="00F82D7A">
        <w:rPr>
          <w:lang w:val="en-AU"/>
        </w:rPr>
        <w:t>dynamics</w:t>
      </w:r>
      <w:ins w:id="631" w:author="Nicholas Clark" w:date="2022-07-01T08:02:00Z">
        <w:r w:rsidR="006A081A">
          <w:rPr>
            <w:lang w:val="en-AU"/>
          </w:rPr>
          <w:t xml:space="preserve">, though </w:t>
        </w:r>
        <w:bookmarkStart w:id="632" w:name="_Hlk108429660"/>
        <w:r w:rsidR="006A081A">
          <w:rPr>
            <w:lang w:val="en-AU"/>
          </w:rPr>
          <w:t>we caution that our goal here was not to carry out a rigorous analysis but to highlight how DGAMs could be used to facilitate model selection and scru</w:t>
        </w:r>
      </w:ins>
      <w:ins w:id="633" w:author="Nicholas Clark" w:date="2022-07-01T08:03:00Z">
        <w:r w:rsidR="006A081A">
          <w:rPr>
            <w:lang w:val="en-AU"/>
          </w:rPr>
          <w:t>tiny</w:t>
        </w:r>
      </w:ins>
      <w:bookmarkEnd w:id="632"/>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r w:rsidR="005808FB">
        <w:rPr>
          <w:lang w:val="en-AU"/>
        </w:rPr>
        <w:t>cum_gdd</w:t>
      </w:r>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634" w:author="Nicholas Clark" w:date="2022-07-01T07:53:00Z">
        <w:r w:rsidR="001D4FD1">
          <w:rPr>
            <w:lang w:val="en-AU"/>
          </w:rPr>
          <w:t xml:space="preserve">We hypothesised that the </w:t>
        </w:r>
      </w:ins>
      <w:ins w:id="635" w:author="Nicholas Clark" w:date="2022-07-01T07:55:00Z">
        <w:r w:rsidR="001D4FD1">
          <w:rPr>
            <w:lang w:val="en-AU"/>
          </w:rPr>
          <w:t xml:space="preserve">site-specific </w:t>
        </w:r>
      </w:ins>
      <w:ins w:id="636" w:author="Nicholas Clark" w:date="2022-07-01T07:54:00Z">
        <w:r w:rsidR="001D4FD1">
          <w:rPr>
            <w:lang w:val="en-AU"/>
          </w:rPr>
          <w:t>partial effect</w:t>
        </w:r>
      </w:ins>
      <w:ins w:id="637" w:author="Nicholas Clark" w:date="2022-07-01T07:55:00Z">
        <w:r w:rsidR="001D4FD1">
          <w:rPr>
            <w:lang w:val="en-AU"/>
          </w:rPr>
          <w:t>s</w:t>
        </w:r>
      </w:ins>
      <w:ins w:id="638" w:author="Nicholas Clark" w:date="2022-07-01T07:54:00Z">
        <w:r w:rsidR="001D4FD1">
          <w:rPr>
            <w:lang w:val="en-AU"/>
          </w:rPr>
          <w:t xml:space="preserve"> of cum_gdd could be mildly nonlinear</w:t>
        </w:r>
      </w:ins>
      <w:ins w:id="639" w:author="Nicholas Clark" w:date="2022-07-01T07:55:00Z">
        <w:r w:rsidR="001D4FD1">
          <w:rPr>
            <w:lang w:val="en-AU"/>
          </w:rPr>
          <w:t>, so we set k = 5 for this smooth function.</w:t>
        </w:r>
      </w:ins>
      <w:ins w:id="640" w:author="Nicholas Clark" w:date="2022-07-01T07:54:00Z">
        <w:r w:rsidR="001D4FD1">
          <w:rPr>
            <w:lang w:val="en-AU"/>
          </w:rPr>
          <w:t xml:space="preserve"> </w:t>
        </w:r>
      </w:ins>
      <w:r w:rsidR="005808FB">
        <w:rPr>
          <w:lang w:val="en-AU"/>
        </w:rPr>
        <w:t>Formula</w:t>
      </w:r>
      <w:ins w:id="641"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r w:rsidR="00686551">
        <w:rPr>
          <w:i/>
          <w:iCs/>
          <w:lang w:val="en-AU"/>
        </w:rPr>
        <w:t>s(</w:t>
      </w:r>
      <w:r w:rsidR="005808FB" w:rsidRPr="005808FB">
        <w:rPr>
          <w:i/>
          <w:iCs/>
          <w:lang w:val="en-AU"/>
        </w:rPr>
        <w:t>site</w:t>
      </w:r>
      <w:r w:rsidR="00686551">
        <w:rPr>
          <w:i/>
          <w:iCs/>
          <w:lang w:val="en-AU"/>
        </w:rPr>
        <w:t>, bs = ‘re’)</w:t>
      </w:r>
      <w:r w:rsidR="005808FB" w:rsidRPr="005808FB">
        <w:rPr>
          <w:i/>
          <w:iCs/>
          <w:lang w:val="en-AU"/>
        </w:rPr>
        <w:t xml:space="preserve"> + s(cum_gdd, site, k = </w:t>
      </w:r>
      <w:ins w:id="642" w:author="Nicholas Clark" w:date="2022-07-01T07:51:00Z">
        <w:r w:rsidR="00BD4AF6">
          <w:rPr>
            <w:i/>
            <w:iCs/>
            <w:lang w:val="en-AU"/>
          </w:rPr>
          <w:t>5</w:t>
        </w:r>
      </w:ins>
      <w:del w:id="643"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w:t>
      </w:r>
      <w:ins w:id="644" w:author="Nicholas Clark" w:date="2022-07-01T07:55:00Z">
        <w:r w:rsidR="009C35F4">
          <w:rPr>
            <w:lang w:val="en-AU"/>
          </w:rPr>
          <w:t xml:space="preserve">In addition to the assumption of cum_gdd </w:t>
        </w:r>
      </w:ins>
      <w:ins w:id="645" w:author="Nicholas Clark" w:date="2022-07-01T07:56:00Z">
        <w:r w:rsidR="009C35F4">
          <w:rPr>
            <w:lang w:val="en-AU"/>
          </w:rPr>
          <w:t>nonlinearity, we assumed the global seasonal pattern was moderately nonlinear</w:t>
        </w:r>
      </w:ins>
      <w:ins w:id="646" w:author="Nicholas Clark" w:date="2022-07-01T09:40:00Z">
        <w:r w:rsidR="0035411C">
          <w:rPr>
            <w:lang w:val="en-AU"/>
          </w:rPr>
          <w:t xml:space="preserve"> and flexible enough</w:t>
        </w:r>
      </w:ins>
      <w:ins w:id="647" w:author="Nicholas Clark" w:date="2022-07-01T07:56:00Z">
        <w:r w:rsidR="009C35F4">
          <w:rPr>
            <w:lang w:val="en-AU"/>
          </w:rPr>
          <w:t xml:space="preserve"> to capture the characteristic double peaks commo</w:t>
        </w:r>
      </w:ins>
      <w:ins w:id="648" w:author="Nicholas Clark" w:date="2022-07-01T07:57:00Z">
        <w:r w:rsidR="009C35F4">
          <w:rPr>
            <w:lang w:val="en-AU"/>
          </w:rPr>
          <w:t>nly</w:t>
        </w:r>
      </w:ins>
      <w:ins w:id="649" w:author="Nicholas Clark" w:date="2022-07-01T07:56:00Z">
        <w:r w:rsidR="009C35F4">
          <w:rPr>
            <w:lang w:val="en-AU"/>
          </w:rPr>
          <w:t xml:space="preserve"> seen in hard tick nymph abundance survey time series</w:t>
        </w:r>
      </w:ins>
      <w:ins w:id="650"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651" w:author="Nicholas Clark" w:date="2022-07-01T07:56:00Z">
        <w:r w:rsidR="009C35F4">
          <w:rPr>
            <w:lang w:val="en-AU"/>
          </w:rPr>
          <w:t xml:space="preserve">, </w:t>
        </w:r>
      </w:ins>
      <w:ins w:id="652" w:author="Nicholas Clark" w:date="2022-07-01T07:57:00Z">
        <w:r w:rsidR="009C35F4">
          <w:rPr>
            <w:lang w:val="en-AU"/>
          </w:rPr>
          <w:t xml:space="preserve">and we assumed the seasonal function was cyclic with equal values between the end of </w:t>
        </w:r>
        <w:r w:rsidR="009C35F4">
          <w:rPr>
            <w:lang w:val="en-AU"/>
          </w:rPr>
          <w:lastRenderedPageBreak/>
          <w:t xml:space="preserve">December and the beginning of January. </w:t>
        </w:r>
      </w:ins>
      <w:r>
        <w:rPr>
          <w:lang w:val="en-AU"/>
        </w:rPr>
        <w:t xml:space="preserve">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 xml:space="preserve">s(cum_gdd, site, k = </w:t>
      </w:r>
      <w:ins w:id="653" w:author="Nicholas Clark" w:date="2022-07-01T07:51:00Z">
        <w:r w:rsidR="00BD4AF6">
          <w:rPr>
            <w:i/>
            <w:iCs/>
            <w:lang w:val="en-AU"/>
          </w:rPr>
          <w:t>5</w:t>
        </w:r>
      </w:ins>
      <w:del w:id="654"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655" w:author="Nicholas Clark" w:date="2022-07-01T07:51:00Z">
        <w:r w:rsidR="00F85C3B" w:rsidDel="00BD4AF6">
          <w:rPr>
            <w:i/>
            <w:iCs/>
            <w:lang w:val="en-AU"/>
          </w:rPr>
          <w:delText>26</w:delText>
        </w:r>
      </w:del>
      <w:ins w:id="656"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657" w:author="Nicholas Clark" w:date="2022-07-01T08:01:00Z">
        <w:r w:rsidR="009C35F4">
          <w:rPr>
            <w:lang w:val="en-AU"/>
          </w:rPr>
          <w:t xml:space="preserve"> function</w:t>
        </w:r>
      </w:ins>
      <w:r>
        <w:rPr>
          <w:lang w:val="en-AU"/>
        </w:rPr>
        <w:t xml:space="preserve"> and a seasonal smooth </w:t>
      </w:r>
      <w:ins w:id="658"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659"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 xml:space="preserve">s(cum_gdd, site, k = </w:t>
      </w:r>
      <w:ins w:id="660" w:author="Nicholas Clark" w:date="2022-07-01T07:51:00Z">
        <w:r w:rsidR="00BD4AF6">
          <w:rPr>
            <w:i/>
            <w:iCs/>
            <w:lang w:val="en-AU"/>
          </w:rPr>
          <w:t>5</w:t>
        </w:r>
      </w:ins>
      <w:del w:id="661"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662" w:author="Nicholas Clark" w:date="2022-07-01T07:51:00Z">
        <w:r w:rsidR="00F85C3B" w:rsidDel="00BD4AF6">
          <w:rPr>
            <w:i/>
            <w:iCs/>
            <w:lang w:val="en-AU"/>
          </w:rPr>
          <w:delText>2</w:delText>
        </w:r>
        <w:r w:rsidRPr="005C1ED0" w:rsidDel="00BD4AF6">
          <w:rPr>
            <w:i/>
            <w:iCs/>
            <w:lang w:val="en-AU"/>
          </w:rPr>
          <w:delText>6</w:delText>
        </w:r>
      </w:del>
      <w:ins w:id="663"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664"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 xml:space="preserve">s(cum_gdd, site, k = </w:t>
      </w:r>
      <w:ins w:id="665" w:author="Nicholas Clark" w:date="2022-07-01T07:51:00Z">
        <w:r w:rsidR="00BD4AF6">
          <w:rPr>
            <w:i/>
            <w:iCs/>
            <w:lang w:val="en-AU"/>
          </w:rPr>
          <w:t>5</w:t>
        </w:r>
      </w:ins>
      <w:del w:id="666"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667" w:author="Nicholas Clark" w:date="2022-07-01T07:52:00Z">
        <w:r w:rsidR="00F85C3B" w:rsidDel="00BD4AF6">
          <w:rPr>
            <w:i/>
            <w:iCs/>
            <w:lang w:val="en-AU"/>
          </w:rPr>
          <w:delText>2</w:delText>
        </w:r>
        <w:r w:rsidRPr="00265994" w:rsidDel="00BD4AF6">
          <w:rPr>
            <w:i/>
            <w:iCs/>
            <w:lang w:val="en-AU"/>
          </w:rPr>
          <w:delText>6</w:delText>
        </w:r>
      </w:del>
      <w:ins w:id="668"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6590FEB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ins w:id="669" w:author="Nicholas Clark" w:date="2022-07-11T10:44:00Z">
        <w:r w:rsidR="00672B01">
          <w:rPr>
            <w:i/>
            <w:iCs/>
            <w:lang w:val="en-AU"/>
          </w:rPr>
          <w:t>M</w:t>
        </w:r>
      </w:ins>
      <w:del w:id="670" w:author="Nicholas Clark" w:date="2022-07-11T10:44:00Z">
        <w:r w:rsidR="00F85C3B" w:rsidRPr="00A41144" w:rsidDel="00672B01">
          <w:rPr>
            <w:i/>
            <w:iCs/>
            <w:lang w:val="en-AU"/>
          </w:rPr>
          <w:delText>K</w:delText>
        </w:r>
      </w:del>
      <w:r w:rsidR="00F85C3B">
        <w:rPr>
          <w:lang w:val="en-AU"/>
        </w:rPr>
        <w:t xml:space="preserve"> = </w:t>
      </w:r>
      <w:ins w:id="671" w:author="Nicholas Clark" w:date="2022-06-30T15:28:00Z">
        <w:r w:rsidR="00F34123">
          <w:rPr>
            <w:lang w:val="en-AU"/>
          </w:rPr>
          <w:t>4</w:t>
        </w:r>
      </w:ins>
      <w:del w:id="672"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673" w:author="Nicholas Clark" w:date="2022-06-30T15:28:00Z">
        <w:r w:rsidR="00F34123">
          <w:rPr>
            <w:lang w:val="en-AU"/>
          </w:rPr>
          <w:t>5</w:t>
        </w:r>
      </w:ins>
      <w:del w:id="674"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r w:rsidR="00A41144" w:rsidRPr="00A41144">
        <w:rPr>
          <w:i/>
          <w:iCs/>
          <w:lang w:val="en-AU"/>
        </w:rPr>
        <w:t>Amblyomma</w:t>
      </w:r>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675"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676" w:author="Nicholas Clark" w:date="2022-06-30T13:54:00Z">
        <w:r w:rsidR="00D92F8B" w:rsidDel="008D7BF5">
          <w:rPr>
            <w:lang w:val="en-AU"/>
          </w:rPr>
          <w:delText xml:space="preserve">two </w:delText>
        </w:r>
      </w:del>
      <w:ins w:id="677" w:author="Nicholas Clark" w:date="2022-06-30T13:54:00Z">
        <w:r w:rsidR="008D7BF5">
          <w:rPr>
            <w:lang w:val="en-AU"/>
          </w:rPr>
          <w:t xml:space="preserve">four </w:t>
        </w:r>
      </w:ins>
      <w:r w:rsidR="00D92F8B">
        <w:rPr>
          <w:lang w:val="en-AU"/>
        </w:rPr>
        <w:t xml:space="preserve">MCMC chains for </w:t>
      </w:r>
      <w:del w:id="678" w:author="Nicholas Clark" w:date="2022-06-30T13:54:00Z">
        <w:r w:rsidR="00773B8C" w:rsidDel="00ED09B8">
          <w:rPr>
            <w:lang w:val="en-AU"/>
          </w:rPr>
          <w:delText>10</w:delText>
        </w:r>
      </w:del>
      <w:ins w:id="679" w:author="Nicholas Clark" w:date="2022-06-30T13:54:00Z">
        <w:r w:rsidR="00ED09B8">
          <w:rPr>
            <w:lang w:val="en-AU"/>
          </w:rPr>
          <w:t>5</w:t>
        </w:r>
      </w:ins>
      <w:r w:rsidR="00D92F8B">
        <w:rPr>
          <w:lang w:val="en-AU"/>
        </w:rPr>
        <w:t xml:space="preserve">,000 iterations as burnin. </w:t>
      </w:r>
      <w:r w:rsidR="00D9157A">
        <w:rPr>
          <w:lang w:val="en-AU"/>
        </w:rPr>
        <w:t xml:space="preserve">We collected </w:t>
      </w:r>
      <w:ins w:id="680" w:author="Nicholas Clark" w:date="2022-06-30T13:54:00Z">
        <w:r w:rsidR="005C3E4B">
          <w:rPr>
            <w:lang w:val="en-AU"/>
          </w:rPr>
          <w:t>4</w:t>
        </w:r>
      </w:ins>
      <w:del w:id="681"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w:t>
      </w:r>
      <w:del w:id="682" w:author="Nicholas Clark" w:date="2022-07-11T13:11:00Z">
        <w:r w:rsidR="0060747C" w:rsidRPr="005C1ED0" w:rsidDel="00D11F40">
          <w:rPr>
            <w:lang w:val="en-AU"/>
          </w:rPr>
          <w:delText xml:space="preserve">model </w:delText>
        </w:r>
      </w:del>
      <w:r w:rsidR="0060747C" w:rsidRPr="005C1ED0">
        <w:rPr>
          <w:lang w:val="en-AU"/>
        </w:rPr>
        <w:t>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213FCC98"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del w:id="683" w:author="Nicholas Clark" w:date="2022-07-11T16:42:00Z">
        <w:r w:rsidR="00E80033" w:rsidDel="00FA1ED8">
          <w:rPr>
            <w:lang w:val="en-AU"/>
          </w:rPr>
          <w:delText xml:space="preserve">(using </w:delText>
        </w:r>
        <w:r w:rsidR="00E80033" w:rsidRPr="00E80033" w:rsidDel="00FA1ED8">
          <w:rPr>
            <w:i/>
            <w:iCs/>
            <w:lang w:val="en-AU"/>
          </w:rPr>
          <w:delText>mvgam</w:delText>
        </w:r>
        <w:r w:rsidR="00E80033" w:rsidDel="00FA1ED8">
          <w:rPr>
            <w:lang w:val="en-AU"/>
          </w:rPr>
          <w:delText>)</w:delText>
        </w:r>
        <w:r w:rsidRPr="00A85345" w:rsidDel="00FA1ED8">
          <w:rPr>
            <w:lang w:val="en-AU"/>
          </w:rPr>
          <w:delText xml:space="preserve"> </w:delText>
        </w:r>
      </w:del>
      <w:r w:rsidRPr="00A85345">
        <w:rPr>
          <w:lang w:val="en-AU"/>
        </w:rPr>
        <w:t xml:space="preserve">models versus </w:t>
      </w:r>
      <w:r w:rsidR="00EA5106">
        <w:rPr>
          <w:lang w:val="en-AU"/>
        </w:rPr>
        <w:t xml:space="preserve">static </w:t>
      </w:r>
      <w:ins w:id="684" w:author="Nicholas Clark" w:date="2022-07-08T13:09:00Z">
        <w:r w:rsidR="005747C0">
          <w:rPr>
            <w:lang w:val="en-AU"/>
          </w:rPr>
          <w:t xml:space="preserve">and autoregressive </w:t>
        </w:r>
      </w:ins>
      <w:r w:rsidR="00EA5106">
        <w:rPr>
          <w:lang w:val="en-AU"/>
        </w:rPr>
        <w:t>GAMs</w:t>
      </w:r>
      <w:del w:id="685" w:author="Nicholas Clark" w:date="2022-07-11T16:42:00Z">
        <w:r w:rsidR="00EA5106" w:rsidDel="00FA1ED8">
          <w:rPr>
            <w:lang w:val="en-AU"/>
          </w:rPr>
          <w:delText xml:space="preserve"> </w:delText>
        </w:r>
        <w:r w:rsidR="00E80033" w:rsidDel="00FA1ED8">
          <w:rPr>
            <w:lang w:val="en-AU"/>
          </w:rPr>
          <w:delText>(</w:delText>
        </w:r>
        <w:r w:rsidR="00EA5106" w:rsidDel="00FA1ED8">
          <w:rPr>
            <w:lang w:val="en-AU"/>
          </w:rPr>
          <w:delText xml:space="preserve">using </w:delText>
        </w:r>
        <w:r w:rsidR="00EA5106" w:rsidRPr="00092761" w:rsidDel="00FA1ED8">
          <w:rPr>
            <w:i/>
            <w:iCs/>
            <w:lang w:val="en-AU"/>
          </w:rPr>
          <w:delText>mgcv</w:delText>
        </w:r>
        <w:r w:rsidR="00E80033" w:rsidDel="00FA1ED8">
          <w:rPr>
            <w:lang w:val="en-AU"/>
          </w:rPr>
          <w:delText>)</w:delText>
        </w:r>
      </w:del>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686"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687" w:author="Nicholas Clark" w:date="2022-06-30T13:47:00Z">
        <w:r w:rsidR="00FF1490" w:rsidDel="006B0898">
          <w:rPr>
            <w:lang w:val="en-AU"/>
          </w:rPr>
          <w:delText>s</w:delText>
        </w:r>
      </w:del>
      <w:r w:rsidR="005A167B">
        <w:rPr>
          <w:lang w:val="en-AU"/>
        </w:rPr>
        <w:t xml:space="preserve"> 2</w:t>
      </w:r>
      <w:r w:rsidR="00FF1490">
        <w:rPr>
          <w:lang w:val="en-AU"/>
        </w:rPr>
        <w:t>; Figure S</w:t>
      </w:r>
      <w:ins w:id="688" w:author="Nicholas Clark" w:date="2022-07-08T13:10:00Z">
        <w:r w:rsidR="00D44E2C">
          <w:rPr>
            <w:lang w:val="en-AU"/>
          </w:rPr>
          <w:t>2</w:t>
        </w:r>
      </w:ins>
      <w:del w:id="689" w:author="Nicholas Clark" w:date="2022-07-08T13:10:00Z">
        <w:r w:rsidR="00FF1490" w:rsidDel="00D44E2C">
          <w:rPr>
            <w:lang w:val="en-AU"/>
          </w:rPr>
          <w:delText>1</w:delText>
        </w:r>
      </w:del>
      <w:r w:rsidR="005A167B">
        <w:rPr>
          <w:lang w:val="en-AU"/>
        </w:rPr>
        <w:t>)</w:t>
      </w:r>
      <w:r w:rsidR="00EA5106">
        <w:rPr>
          <w:lang w:val="en-AU"/>
        </w:rPr>
        <w:t xml:space="preserve">. </w:t>
      </w:r>
      <w:r w:rsidR="00CB5C58">
        <w:rPr>
          <w:lang w:val="en-AU"/>
        </w:rPr>
        <w:t xml:space="preserve">As expected, the correctly specified seasonal DGAM was the best performer when the </w:t>
      </w:r>
      <w:ins w:id="690"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691" w:author="Nicholas Clark" w:date="2022-06-30T13:47:00Z">
        <w:r w:rsidR="00AC3D71">
          <w:rPr>
            <w:lang w:val="en-AU"/>
          </w:rPr>
          <w:t xml:space="preserve">trend </w:t>
        </w:r>
      </w:ins>
      <w:r w:rsidR="00CB5C58">
        <w:rPr>
          <w:lang w:val="en-AU"/>
        </w:rPr>
        <w:t xml:space="preserve">dynamics (Figure 2). The </w:t>
      </w:r>
      <w:del w:id="692" w:author="Nicholas Clark" w:date="2022-07-08T13:12:00Z">
        <w:r w:rsidR="00CB5C58" w:rsidDel="00C552FF">
          <w:rPr>
            <w:lang w:val="en-AU"/>
          </w:rPr>
          <w:delText xml:space="preserve">seasonal </w:delText>
        </w:r>
      </w:del>
      <w:ins w:id="693" w:author="Nicholas Clark" w:date="2022-07-08T13:12:00Z">
        <w:r w:rsidR="00C552FF">
          <w:rPr>
            <w:lang w:val="en-AU"/>
          </w:rPr>
          <w:t xml:space="preserve">static and autoregressive seasonal </w:t>
        </w:r>
      </w:ins>
      <w:r w:rsidR="00CB5C58">
        <w:rPr>
          <w:lang w:val="en-AU"/>
        </w:rPr>
        <w:t>GAM</w:t>
      </w:r>
      <w:ins w:id="694" w:author="Nicholas Clark" w:date="2022-07-08T13:12:00Z">
        <w:r w:rsidR="00C552FF">
          <w:rPr>
            <w:lang w:val="en-AU"/>
          </w:rPr>
          <w:t>s</w:t>
        </w:r>
      </w:ins>
      <w:r w:rsidR="00CB5C58">
        <w:rPr>
          <w:lang w:val="en-AU"/>
        </w:rPr>
        <w:t xml:space="preserve"> w</w:t>
      </w:r>
      <w:ins w:id="695" w:author="Nicholas Clark" w:date="2022-07-08T13:12:00Z">
        <w:r w:rsidR="00C552FF">
          <w:rPr>
            <w:lang w:val="en-AU"/>
          </w:rPr>
          <w:t>ere</w:t>
        </w:r>
      </w:ins>
      <w:del w:id="696" w:author="Nicholas Clark" w:date="2022-07-08T13:12:00Z">
        <w:r w:rsidR="00CB5C58" w:rsidDel="00C552FF">
          <w:rPr>
            <w:lang w:val="en-AU"/>
          </w:rPr>
          <w:delText>as</w:delText>
        </w:r>
      </w:del>
      <w:r w:rsidR="00CB5C58">
        <w:rPr>
          <w:lang w:val="en-AU"/>
        </w:rPr>
        <w:t xml:space="preserve"> the worst performer</w:t>
      </w:r>
      <w:ins w:id="697" w:author="Nicholas Clark" w:date="2022-07-08T13:12:00Z">
        <w:r w:rsidR="00C552FF">
          <w:rPr>
            <w:lang w:val="en-AU"/>
          </w:rPr>
          <w:t>s</w:t>
        </w:r>
      </w:ins>
      <w:r w:rsidR="00CB5C58">
        <w:rPr>
          <w:lang w:val="en-AU"/>
        </w:rPr>
        <w:t xml:space="preserve"> in nearly all comparisons</w:t>
      </w:r>
      <w:del w:id="698" w:author="Nicholas Clark" w:date="2022-07-08T13:13:00Z">
        <w:r w:rsidR="00CB5C58" w:rsidDel="00C552FF">
          <w:rPr>
            <w:lang w:val="en-AU"/>
          </w:rPr>
          <w:delText>, though it did perform markedly better than the mis-specified nonseasonal DGAM under moderate dynamics and with no missing observations</w:delText>
        </w:r>
      </w:del>
      <w:r w:rsidR="00CB5C58">
        <w:rPr>
          <w:lang w:val="en-AU"/>
        </w:rPr>
        <w:t xml:space="preserve">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del w:id="699" w:author="Nicholas Clark" w:date="2022-07-08T13:13:00Z">
        <w:r w:rsidR="00B9606B" w:rsidDel="00BC4823">
          <w:rPr>
            <w:lang w:val="en-AU"/>
          </w:rPr>
          <w:delText>with no comparisons favouring the</w:delText>
        </w:r>
      </w:del>
      <w:ins w:id="700" w:author="Nicholas Clark" w:date="2022-07-08T13:13:00Z">
        <w:r w:rsidR="00BC4823">
          <w:rPr>
            <w:lang w:val="en-AU"/>
          </w:rPr>
          <w:t>although the two</w:t>
        </w:r>
      </w:ins>
      <w:r w:rsidR="00B9606B">
        <w:rPr>
          <w:lang w:val="en-AU"/>
        </w:rPr>
        <w:t xml:space="preserve"> </w:t>
      </w:r>
      <w:r w:rsidR="001B75DA" w:rsidRPr="001B75DA">
        <w:rPr>
          <w:lang w:val="en-AU"/>
        </w:rPr>
        <w:t>GAM</w:t>
      </w:r>
      <w:ins w:id="701" w:author="Nicholas Clark" w:date="2022-07-08T13:13:00Z">
        <w:r w:rsidR="00BC4823">
          <w:rPr>
            <w:lang w:val="en-AU"/>
          </w:rPr>
          <w:t xml:space="preserve">s </w:t>
        </w:r>
        <w:r w:rsidR="00C60387">
          <w:rPr>
            <w:lang w:val="en-AU"/>
          </w:rPr>
          <w:t xml:space="preserve">were </w:t>
        </w:r>
      </w:ins>
      <w:ins w:id="702" w:author="Nicholas Clark" w:date="2022-07-08T13:14:00Z">
        <w:r w:rsidR="00C60387">
          <w:rPr>
            <w:lang w:val="en-AU"/>
          </w:rPr>
          <w:t>more on-par with the</w:t>
        </w:r>
      </w:ins>
      <w:del w:id="703" w:author="Nicholas Clark" w:date="2022-07-08T13:14:00Z">
        <w:r w:rsidR="001B75DA" w:rsidDel="00C60387">
          <w:rPr>
            <w:i/>
            <w:iCs/>
            <w:lang w:val="en-AU"/>
          </w:rPr>
          <w:delText xml:space="preserve"> </w:delText>
        </w:r>
        <w:r w:rsidR="00B9606B" w:rsidDel="00C60387">
          <w:rPr>
            <w:lang w:val="en-AU"/>
          </w:rPr>
          <w:delText>over</w:delText>
        </w:r>
        <w:r w:rsidR="001B75DA" w:rsidDel="00C60387">
          <w:rPr>
            <w:lang w:val="en-AU"/>
          </w:rPr>
          <w:delText xml:space="preserve"> the</w:delText>
        </w:r>
      </w:del>
      <w:r w:rsidR="00B9606B">
        <w:rPr>
          <w:lang w:val="en-AU"/>
        </w:rPr>
        <w:t xml:space="preserve"> </w:t>
      </w:r>
      <w:r w:rsidR="00B67E3D">
        <w:rPr>
          <w:lang w:val="en-AU"/>
        </w:rPr>
        <w:t>D</w:t>
      </w:r>
      <w:r w:rsidR="00B9606B">
        <w:rPr>
          <w:lang w:val="en-AU"/>
        </w:rPr>
        <w:t>GAMs</w:t>
      </w:r>
      <w:ins w:id="704" w:author="Nicholas Clark" w:date="2022-07-08T13:14:00Z">
        <w:r w:rsidR="00C60387">
          <w:rPr>
            <w:lang w:val="en-AU"/>
          </w:rPr>
          <w:t xml:space="preserve"> when only two series were </w:t>
        </w:r>
      </w:ins>
      <w:ins w:id="705" w:author="Nicholas Clark" w:date="2022-07-11T16:43:00Z">
        <w:r w:rsidR="00E36993">
          <w:rPr>
            <w:lang w:val="en-AU"/>
          </w:rPr>
          <w:t xml:space="preserve">simulated under </w:t>
        </w:r>
      </w:ins>
      <w:ins w:id="706" w:author="Nicholas Clark" w:date="2022-07-08T13:14:00Z">
        <w:r w:rsidR="00C60387">
          <w:rPr>
            <w:lang w:val="en-AU"/>
          </w:rPr>
          <w:t>moderate</w:t>
        </w:r>
      </w:ins>
      <w:r w:rsidR="005F33ED">
        <w:rPr>
          <w:lang w:val="en-AU"/>
        </w:rPr>
        <w:t xml:space="preserve"> </w:t>
      </w:r>
      <w:ins w:id="707" w:author="Nicholas Clark" w:date="2022-07-11T16:43:00Z">
        <w:r w:rsidR="00E36993">
          <w:rPr>
            <w:lang w:val="en-AU"/>
          </w:rPr>
          <w:t xml:space="preserve">dynamics </w:t>
        </w:r>
      </w:ins>
      <w:r w:rsidR="005F33ED">
        <w:rPr>
          <w:lang w:val="en-AU"/>
        </w:rPr>
        <w:t>(Figure S</w:t>
      </w:r>
      <w:ins w:id="708" w:author="Nicholas Clark" w:date="2022-07-08T13:08:00Z">
        <w:r w:rsidR="00B11AA5">
          <w:rPr>
            <w:lang w:val="en-AU"/>
          </w:rPr>
          <w:t>2</w:t>
        </w:r>
      </w:ins>
      <w:del w:id="709" w:author="Nicholas Clark" w:date="2022-07-08T13:08:00Z">
        <w:r w:rsidR="005F33ED" w:rsidDel="00B11AA5">
          <w:rPr>
            <w:lang w:val="en-AU"/>
          </w:rPr>
          <w:delText>1</w:delText>
        </w:r>
      </w:del>
      <w:r w:rsidR="005F33ED">
        <w:rPr>
          <w:lang w:val="en-AU"/>
        </w:rPr>
        <w:t>).</w:t>
      </w:r>
    </w:p>
    <w:p w14:paraId="05597E06" w14:textId="5DC679E4" w:rsidR="0047124E" w:rsidRDefault="0047124E" w:rsidP="005C36C2">
      <w:pPr>
        <w:spacing w:line="360" w:lineRule="auto"/>
        <w:rPr>
          <w:lang w:val="en-AU"/>
        </w:rPr>
      </w:pPr>
    </w:p>
    <w:p w14:paraId="223F0DC0" w14:textId="5F76D19A" w:rsidR="00A574F3" w:rsidRDefault="000707F6" w:rsidP="005C36C2">
      <w:pPr>
        <w:spacing w:line="360" w:lineRule="auto"/>
        <w:rPr>
          <w:lang w:val="en-AU"/>
        </w:rPr>
      </w:pPr>
      <w:r>
        <w:rPr>
          <w:lang w:val="en-AU"/>
        </w:rPr>
        <w:t xml:space="preserve">Comparisons of 90% interval coverages </w:t>
      </w:r>
      <w:del w:id="710" w:author="Nicholas Clark" w:date="2022-07-11T16:43:00Z">
        <w:r w:rsidDel="00D65BF1">
          <w:rPr>
            <w:lang w:val="en-AU"/>
          </w:rPr>
          <w:delText xml:space="preserve">strongly </w:delText>
        </w:r>
      </w:del>
      <w:ins w:id="711" w:author="Nicholas Clark" w:date="2022-07-11T16:43:00Z">
        <w:r w:rsidR="00D65BF1">
          <w:rPr>
            <w:lang w:val="en-AU"/>
          </w:rPr>
          <w:t xml:space="preserve">also </w:t>
        </w:r>
      </w:ins>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ins w:id="712" w:author="Nicholas Clark" w:date="2022-07-08T13:16:00Z">
        <w:r w:rsidR="00CA26F9">
          <w:rPr>
            <w:lang w:val="en-AU"/>
          </w:rPr>
          <w:t xml:space="preserve">intervals for the two </w:t>
        </w:r>
      </w:ins>
      <w:r w:rsidR="009A3293" w:rsidRPr="009A3293">
        <w:rPr>
          <w:lang w:val="en-AU"/>
        </w:rPr>
        <w:t>GAM</w:t>
      </w:r>
      <w:ins w:id="713" w:author="Nicholas Clark" w:date="2022-07-08T13:16:00Z">
        <w:r w:rsidR="00CA26F9">
          <w:rPr>
            <w:lang w:val="en-AU"/>
          </w:rPr>
          <w:t>s</w:t>
        </w:r>
      </w:ins>
      <w:del w:id="714" w:author="Nicholas Clark" w:date="2022-07-08T13:16:00Z">
        <w:r w:rsidR="009A3293" w:rsidDel="00CA26F9">
          <w:rPr>
            <w:i/>
            <w:iCs/>
            <w:lang w:val="en-AU"/>
          </w:rPr>
          <w:delText xml:space="preserve"> </w:delText>
        </w:r>
        <w:r w:rsidDel="00CA26F9">
          <w:rPr>
            <w:lang w:val="en-AU"/>
          </w:rPr>
          <w:delText>intervals</w:delText>
        </w:r>
      </w:del>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ins w:id="715" w:author="Nicholas Clark" w:date="2022-07-08T13:08:00Z">
        <w:r w:rsidR="00B11AA5">
          <w:rPr>
            <w:lang w:val="en-AU"/>
          </w:rPr>
          <w:t>3</w:t>
        </w:r>
      </w:ins>
      <w:del w:id="716" w:author="Nicholas Clark" w:date="2022-07-08T13:08:00Z">
        <w:r w:rsidR="00C913E9" w:rsidDel="00B11AA5">
          <w:rPr>
            <w:lang w:val="en-AU"/>
          </w:rPr>
          <w:delText>2</w:delText>
        </w:r>
      </w:del>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5255F32D"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del w:id="717" w:author="Nicholas Clark" w:date="2022-07-08T13:18:00Z">
        <w:r w:rsidR="00D75987" w:rsidDel="00576C18">
          <w:rPr>
            <w:lang w:val="en-AU"/>
          </w:rPr>
          <w:delText>too high for most models</w:delText>
        </w:r>
      </w:del>
      <w:ins w:id="718" w:author="Nicholas Clark" w:date="2022-07-08T13:18:00Z">
        <w:r w:rsidR="00576C18">
          <w:rPr>
            <w:lang w:val="en-AU"/>
          </w:rPr>
          <w:t>accurate for the three seasonal models</w:t>
        </w:r>
      </w:ins>
      <w:r w:rsidR="00D75987">
        <w:rPr>
          <w:lang w:val="en-AU"/>
        </w:rPr>
        <w:t xml:space="preserve"> (ranging from </w:t>
      </w:r>
      <w:del w:id="719" w:author="Nicholas Clark" w:date="2022-07-08T13:18:00Z">
        <w:r w:rsidR="00D75987" w:rsidDel="00B42FF8">
          <w:rPr>
            <w:lang w:val="en-AU"/>
          </w:rPr>
          <w:delText>9</w:delText>
        </w:r>
        <w:r w:rsidR="006F4097" w:rsidDel="00B42FF8">
          <w:rPr>
            <w:lang w:val="en-AU"/>
          </w:rPr>
          <w:delText>2</w:delText>
        </w:r>
        <w:r w:rsidR="00D75987" w:rsidDel="00B42FF8">
          <w:rPr>
            <w:lang w:val="en-AU"/>
          </w:rPr>
          <w:delText xml:space="preserve"> </w:delText>
        </w:r>
      </w:del>
      <w:ins w:id="720" w:author="Nicholas Clark" w:date="2022-07-08T13:18:00Z">
        <w:r w:rsidR="00B42FF8">
          <w:rPr>
            <w:lang w:val="en-AU"/>
          </w:rPr>
          <w:t xml:space="preserve">88 </w:t>
        </w:r>
      </w:ins>
      <w:r w:rsidR="00D75987">
        <w:rPr>
          <w:lang w:val="en-AU"/>
        </w:rPr>
        <w:t xml:space="preserve">– </w:t>
      </w:r>
      <w:del w:id="721" w:author="Nicholas Clark" w:date="2022-07-08T13:18:00Z">
        <w:r w:rsidR="00D75987" w:rsidDel="00B42FF8">
          <w:rPr>
            <w:lang w:val="en-AU"/>
          </w:rPr>
          <w:delText>98</w:delText>
        </w:r>
      </w:del>
      <w:ins w:id="722" w:author="Nicholas Clark" w:date="2022-07-08T13:19:00Z">
        <w:r w:rsidR="00576C18">
          <w:rPr>
            <w:lang w:val="en-AU"/>
          </w:rPr>
          <w:t>90</w:t>
        </w:r>
      </w:ins>
      <w:r w:rsidR="00D75987">
        <w:rPr>
          <w:lang w:val="en-AU"/>
        </w:rPr>
        <w:t>%),</w:t>
      </w:r>
      <w:ins w:id="723" w:author="Nicholas Clark" w:date="2022-07-08T13:19:00Z">
        <w:r w:rsidR="00576C18">
          <w:rPr>
            <w:lang w:val="en-AU"/>
          </w:rPr>
          <w:t xml:space="preserve"> while the intervals for the null model </w:t>
        </w:r>
      </w:ins>
      <w:del w:id="724" w:author="Nicholas Clark" w:date="2022-07-08T13:19:00Z">
        <w:r w:rsidR="00D75987" w:rsidDel="00576C18">
          <w:rPr>
            <w:lang w:val="en-AU"/>
          </w:rPr>
          <w:delText xml:space="preserve"> suggesting forecast intervals </w:delText>
        </w:r>
      </w:del>
      <w:r w:rsidR="00D75987">
        <w:rPr>
          <w:lang w:val="en-AU"/>
        </w:rPr>
        <w:t>were generally wider than they needed to be (</w:t>
      </w:r>
      <w:ins w:id="725" w:author="Nicholas Clark" w:date="2022-07-08T13:19:00Z">
        <w:r w:rsidR="00576C18">
          <w:rPr>
            <w:lang w:val="en-AU"/>
          </w:rPr>
          <w:t xml:space="preserve">100% coverage; </w:t>
        </w:r>
      </w:ins>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w:t>
      </w:r>
      <w:commentRangeStart w:id="726"/>
      <w:r w:rsidR="00A64C25">
        <w:rPr>
          <w:lang w:val="en-AU"/>
        </w:rPr>
        <w:t>ensembl</w:t>
      </w:r>
      <w:r w:rsidR="00451EA8">
        <w:rPr>
          <w:lang w:val="en-AU"/>
        </w:rPr>
        <w:t>e</w:t>
      </w:r>
      <w:r w:rsidR="00A64C25">
        <w:rPr>
          <w:lang w:val="en-AU"/>
        </w:rPr>
        <w:t xml:space="preserve"> forecast </w:t>
      </w:r>
      <w:commentRangeEnd w:id="726"/>
      <w:r w:rsidR="0041773B">
        <w:rPr>
          <w:rStyle w:val="CommentReference"/>
        </w:rPr>
        <w:commentReference w:id="726"/>
      </w:r>
      <w:r w:rsidR="00FC6ECC">
        <w:rPr>
          <w:lang w:val="en-AU"/>
        </w:rPr>
        <w:t>could</w:t>
      </w:r>
      <w:r w:rsidR="00A64C25">
        <w:rPr>
          <w:lang w:val="en-AU"/>
        </w:rPr>
        <w:t xml:space="preserve"> </w:t>
      </w:r>
      <w:r w:rsidR="00D53144">
        <w:rPr>
          <w:lang w:val="en-AU"/>
        </w:rPr>
        <w:t>improve</w:t>
      </w:r>
      <w:r w:rsidR="00A64C25">
        <w:rPr>
          <w:lang w:val="en-AU"/>
        </w:rPr>
        <w:t xml:space="preserve"> </w:t>
      </w:r>
      <w:del w:id="727" w:author="Nicholas Clark" w:date="2022-07-08T13:19:00Z">
        <w:r w:rsidR="00A64C25" w:rsidDel="00636DF6">
          <w:rPr>
            <w:lang w:val="en-AU"/>
          </w:rPr>
          <w:delText xml:space="preserve">importance </w:delText>
        </w:r>
      </w:del>
      <w:ins w:id="728" w:author="Nicholas Clark" w:date="2022-07-08T13:19:00Z">
        <w:r w:rsidR="00636DF6">
          <w:rPr>
            <w:lang w:val="en-AU"/>
          </w:rPr>
          <w:t xml:space="preserve">performance </w:t>
        </w:r>
      </w:ins>
      <w:r w:rsidR="00A64C25">
        <w:rPr>
          <w:lang w:val="en-AU"/>
        </w:rPr>
        <w:t>(Figure S</w:t>
      </w:r>
      <w:ins w:id="729" w:author="Nicholas Clark" w:date="2022-07-08T13:08:00Z">
        <w:r w:rsidR="00B11AA5">
          <w:rPr>
            <w:lang w:val="en-AU"/>
          </w:rPr>
          <w:t>4</w:t>
        </w:r>
      </w:ins>
      <w:del w:id="730" w:author="Nicholas Clark" w:date="2022-07-08T13:08:00Z">
        <w:r w:rsidR="00A64C25" w:rsidDel="00B11AA5">
          <w:rPr>
            <w:lang w:val="en-AU"/>
          </w:rPr>
          <w:delText>3</w:delText>
        </w:r>
      </w:del>
      <w:r w:rsidR="00A64C25">
        <w:rPr>
          <w:lang w:val="en-AU"/>
        </w:rPr>
        <w:t>).</w:t>
      </w:r>
      <w:del w:id="731" w:author="Nicholas Clark" w:date="2022-07-11T16:44:00Z">
        <w:r w:rsidR="00A64C25" w:rsidDel="004378ED">
          <w:rPr>
            <w:lang w:val="en-AU"/>
          </w:rPr>
          <w:delText xml:space="preserve"> </w:delText>
        </w:r>
      </w:del>
      <w:r w:rsidR="00203965" w:rsidRPr="00203965">
        <w:rPr>
          <w:lang w:val="en-AU"/>
        </w:rPr>
        <w:t xml:space="preserve"> </w:t>
      </w:r>
      <w:r w:rsidR="00203965">
        <w:rPr>
          <w:lang w:val="en-AU"/>
        </w:rPr>
        <w:t xml:space="preserve">Inspection of </w:t>
      </w:r>
      <w:ins w:id="732" w:author="Nicholas Clark" w:date="2022-06-30T15:28:00Z">
        <w:r w:rsidR="00073FF2">
          <w:rPr>
            <w:lang w:val="en-AU"/>
          </w:rPr>
          <w:t>Probability Integral Transform (</w:t>
        </w:r>
      </w:ins>
      <w:r w:rsidR="00203965">
        <w:rPr>
          <w:lang w:val="en-AU"/>
        </w:rPr>
        <w:t>PIT</w:t>
      </w:r>
      <w:ins w:id="733" w:author="Nicholas Clark" w:date="2022-06-30T15:28:00Z">
        <w:r w:rsidR="00073FF2">
          <w:rPr>
            <w:lang w:val="en-AU"/>
          </w:rPr>
          <w:t>)</w:t>
        </w:r>
      </w:ins>
      <w:r w:rsidR="00203965">
        <w:rPr>
          <w:lang w:val="en-AU"/>
        </w:rPr>
        <w:t xml:space="preserve"> histograms</w:t>
      </w:r>
      <w:ins w:id="734" w:author="Nicholas Clark" w:date="2022-06-30T15:28:00Z">
        <w:r w:rsidR="00073FF2">
          <w:rPr>
            <w:lang w:val="en-AU"/>
          </w:rPr>
          <w:t xml:space="preserve">, which should be uniform if </w:t>
        </w:r>
      </w:ins>
      <w:ins w:id="735"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736" w:author="Nicholas Clark" w:date="2022-06-30T15:29:00Z">
        <w:r w:rsidR="00073FF2">
          <w:rPr>
            <w:lang w:val="en-AU"/>
          </w:rPr>
          <w:t>,</w:t>
        </w:r>
      </w:ins>
      <w:r w:rsidR="00203965">
        <w:rPr>
          <w:lang w:val="en-AU"/>
        </w:rPr>
        <w:t xml:space="preserve"> revealed that a</w:t>
      </w:r>
      <w:r w:rsidR="009252B7">
        <w:rPr>
          <w:lang w:val="en-AU"/>
        </w:rPr>
        <w:t xml:space="preserve">ll models </w:t>
      </w:r>
      <w:del w:id="737" w:author="Nicholas Clark" w:date="2022-07-08T13:20:00Z">
        <w:r w:rsidR="009252B7" w:rsidDel="00EC6D0B">
          <w:rPr>
            <w:lang w:val="en-AU"/>
          </w:rPr>
          <w:delText xml:space="preserve">apart from the null </w:delText>
        </w:r>
      </w:del>
      <w:r w:rsidR="009252B7">
        <w:rPr>
          <w:lang w:val="en-AU"/>
        </w:rPr>
        <w:t xml:space="preserve">tended to </w:t>
      </w:r>
      <w:del w:id="738" w:author="Nicholas Clark" w:date="2022-07-08T13:38:00Z">
        <w:r w:rsidR="009252B7" w:rsidDel="00AD779A">
          <w:rPr>
            <w:lang w:val="en-AU"/>
          </w:rPr>
          <w:delText xml:space="preserve">overpredict </w:delText>
        </w:r>
      </w:del>
      <w:ins w:id="739" w:author="Nicholas Clark" w:date="2022-07-08T13:38:00Z">
        <w:r w:rsidR="00AD779A">
          <w:rPr>
            <w:lang w:val="en-AU"/>
          </w:rPr>
          <w:t xml:space="preserve">underpredict </w:t>
        </w:r>
      </w:ins>
      <w:r w:rsidR="009252B7">
        <w:rPr>
          <w:lang w:val="en-AU"/>
        </w:rPr>
        <w:t>to some degree (</w:t>
      </w:r>
      <w:ins w:id="740" w:author="Nicholas Clark" w:date="2022-07-08T13:21:00Z">
        <w:r w:rsidR="00EC6D0B">
          <w:rPr>
            <w:lang w:val="en-AU"/>
          </w:rPr>
          <w:t xml:space="preserve">left-skewed PIT histograms; </w:t>
        </w:r>
      </w:ins>
      <w:r w:rsidR="009252B7">
        <w:rPr>
          <w:lang w:val="en-AU"/>
        </w:rPr>
        <w:t>Figure S</w:t>
      </w:r>
      <w:ins w:id="741" w:author="Nicholas Clark" w:date="2022-07-08T13:07:00Z">
        <w:r w:rsidR="00B11AA5">
          <w:rPr>
            <w:lang w:val="en-AU"/>
          </w:rPr>
          <w:t>5</w:t>
        </w:r>
      </w:ins>
      <w:del w:id="742" w:author="Nicholas Clark" w:date="2022-07-08T13:07:00Z">
        <w:r w:rsidR="009252B7" w:rsidDel="00B11AA5">
          <w:rPr>
            <w:lang w:val="en-AU"/>
          </w:rPr>
          <w:delText>4</w:delText>
        </w:r>
      </w:del>
      <w:r w:rsidR="009252B7">
        <w:rPr>
          <w:lang w:val="en-AU"/>
        </w:rPr>
        <w:t xml:space="preserve">). </w:t>
      </w:r>
      <w:moveToRangeStart w:id="743" w:author="Nicholas Clark" w:date="2022-07-08T13:23:00Z" w:name="move108179009"/>
      <w:moveTo w:id="744" w:author="Nicholas Clark" w:date="2022-07-08T13:23:00Z">
        <w:r w:rsidR="00006F80">
          <w:rPr>
            <w:lang w:val="en-AU"/>
          </w:rPr>
          <w:t xml:space="preserve">Figure 5 shows example </w:t>
        </w:r>
        <w:r w:rsidR="00006F80" w:rsidRPr="00203965">
          <w:rPr>
            <w:i/>
            <w:iCs/>
            <w:lang w:val="en-AU"/>
          </w:rPr>
          <w:t>mvgam</w:t>
        </w:r>
        <w:r w:rsidR="00006F80">
          <w:rPr>
            <w:lang w:val="en-AU"/>
          </w:rPr>
          <w:t xml:space="preserve"> visualisations for a single plot, including estimated smooth functions, forecasts and dynamic trend estimates (along with their </w:t>
        </w:r>
        <w:del w:id="745" w:author="Nicholas Clark" w:date="2022-07-08T13:23:00Z">
          <w:r w:rsidR="00006F80" w:rsidDel="00006F80">
            <w:rPr>
              <w:lang w:val="en-AU"/>
            </w:rPr>
            <w:delText>estimated</w:delText>
          </w:r>
        </w:del>
      </w:moveTo>
      <w:ins w:id="746" w:author="Nicholas Clark" w:date="2022-07-08T13:23:00Z">
        <w:r w:rsidR="00006F80">
          <w:rPr>
            <w:lang w:val="en-AU"/>
          </w:rPr>
          <w:t>probabilistic</w:t>
        </w:r>
      </w:ins>
      <w:moveTo w:id="747" w:author="Nicholas Clark" w:date="2022-07-08T13:23:00Z">
        <w:r w:rsidR="00006F80">
          <w:rPr>
            <w:lang w:val="en-AU"/>
          </w:rPr>
          <w:t xml:space="preserve"> uncertainties). </w:t>
        </w:r>
      </w:moveTo>
      <w:moveToRangeEnd w:id="743"/>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del w:id="748" w:author="Nicholas Clark" w:date="2022-07-08T13:22:00Z">
        <w:r w:rsidR="006972E6" w:rsidDel="00006F80">
          <w:rPr>
            <w:lang w:val="en-AU"/>
          </w:rPr>
          <w:delText>a weak</w:delText>
        </w:r>
      </w:del>
      <w:ins w:id="749" w:author="Nicholas Clark" w:date="2022-07-08T13:22:00Z">
        <w:r w:rsidR="00006F80">
          <w:rPr>
            <w:lang w:val="en-AU"/>
          </w:rPr>
          <w:t>no apparent</w:t>
        </w:r>
      </w:ins>
      <w:r w:rsidR="005139EB">
        <w:rPr>
          <w:lang w:val="en-AU"/>
        </w:rPr>
        <w:t xml:space="preserve"> association with variation in cumulative growing degree days</w:t>
      </w:r>
      <w:del w:id="750" w:author="Nicholas Clark" w:date="2022-07-08T13:22:00Z">
        <w:r w:rsidR="006972E6" w:rsidDel="00006F80">
          <w:rPr>
            <w:lang w:val="en-AU"/>
          </w:rPr>
          <w:delText>, with abundances tend</w:delText>
        </w:r>
        <w:r w:rsidR="008E7955" w:rsidDel="00006F80">
          <w:rPr>
            <w:lang w:val="en-AU"/>
          </w:rPr>
          <w:delText>ing</w:delText>
        </w:r>
        <w:r w:rsidR="006972E6" w:rsidDel="00006F80">
          <w:rPr>
            <w:lang w:val="en-AU"/>
          </w:rPr>
          <w:delText xml:space="preserve"> to increase with increasing number of growing days prior to the tick season</w:delText>
        </w:r>
      </w:del>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ins w:id="751" w:author="Nicholas Clark" w:date="2022-07-08T13:08:00Z">
        <w:r w:rsidR="00B11AA5">
          <w:rPr>
            <w:lang w:val="en-AU"/>
          </w:rPr>
          <w:t>6</w:t>
        </w:r>
      </w:ins>
      <w:del w:id="752" w:author="Nicholas Clark" w:date="2022-07-08T13:08:00Z">
        <w:r w:rsidR="00C7232A" w:rsidDel="00B11AA5">
          <w:rPr>
            <w:lang w:val="en-AU"/>
          </w:rPr>
          <w:delText>5</w:delText>
        </w:r>
      </w:del>
      <w:r w:rsidR="00C7232A">
        <w:rPr>
          <w:lang w:val="en-AU"/>
        </w:rPr>
        <w:t xml:space="preserve">). </w:t>
      </w:r>
      <w:moveFromRangeStart w:id="753" w:author="Nicholas Clark" w:date="2022-07-08T13:23:00Z" w:name="move108179009"/>
      <w:moveFrom w:id="754" w:author="Nicholas Clark" w:date="2022-07-08T13:23:00Z">
        <w:r w:rsidR="005139EB" w:rsidDel="00006F80">
          <w:rPr>
            <w:lang w:val="en-AU"/>
          </w:rPr>
          <w:t xml:space="preserve">Figure </w:t>
        </w:r>
        <w:r w:rsidR="005268A6" w:rsidDel="00006F80">
          <w:rPr>
            <w:lang w:val="en-AU"/>
          </w:rPr>
          <w:t xml:space="preserve">5 shows example </w:t>
        </w:r>
        <w:r w:rsidR="005268A6" w:rsidRPr="00203965" w:rsidDel="00006F80">
          <w:rPr>
            <w:i/>
            <w:iCs/>
            <w:lang w:val="en-AU"/>
          </w:rPr>
          <w:t>mvgam</w:t>
        </w:r>
        <w:r w:rsidR="005268A6" w:rsidDel="00006F80">
          <w:rPr>
            <w:lang w:val="en-AU"/>
          </w:rPr>
          <w:t xml:space="preserve"> visualisations for a single plot</w:t>
        </w:r>
        <w:r w:rsidR="003C494C" w:rsidDel="00006F80">
          <w:rPr>
            <w:lang w:val="en-AU"/>
          </w:rPr>
          <w:t xml:space="preserve">, including </w:t>
        </w:r>
        <w:r w:rsidR="008E7955" w:rsidDel="00006F80">
          <w:rPr>
            <w:lang w:val="en-AU"/>
          </w:rPr>
          <w:t>estimated</w:t>
        </w:r>
        <w:r w:rsidR="003C494C" w:rsidDel="00006F80">
          <w:rPr>
            <w:lang w:val="en-AU"/>
          </w:rPr>
          <w:t xml:space="preserve"> smooth functions, forecasts and </w:t>
        </w:r>
        <w:r w:rsidR="002E16AA" w:rsidDel="00006F80">
          <w:rPr>
            <w:lang w:val="en-AU"/>
          </w:rPr>
          <w:t>dynamic trend</w:t>
        </w:r>
        <w:r w:rsidR="003C494C" w:rsidDel="00006F80">
          <w:rPr>
            <w:lang w:val="en-AU"/>
          </w:rPr>
          <w:t xml:space="preserve"> estimates (along with their estimated uncertainties)</w:t>
        </w:r>
        <w:r w:rsidR="005139EB" w:rsidDel="00006F80">
          <w:rPr>
            <w:lang w:val="en-AU"/>
          </w:rPr>
          <w:t>.</w:t>
        </w:r>
        <w:r w:rsidR="00842980" w:rsidDel="00006F80">
          <w:rPr>
            <w:lang w:val="en-AU"/>
          </w:rPr>
          <w:t xml:space="preserve"> </w:t>
        </w:r>
      </w:moveFrom>
      <w:moveFromRangeEnd w:id="753"/>
      <w:r w:rsidR="00842980">
        <w:rPr>
          <w:lang w:val="en-AU"/>
        </w:rPr>
        <w:t xml:space="preserve">Example </w:t>
      </w:r>
      <w:r w:rsidR="00842980" w:rsidRPr="001D4219">
        <w:rPr>
          <w:i/>
          <w:iCs/>
          <w:lang w:val="en-AU"/>
        </w:rPr>
        <w:t>mvgam</w:t>
      </w:r>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ins w:id="755" w:author="Nicholas Clark" w:date="2022-07-11T16:45:00Z">
        <w:r w:rsidR="004378ED">
          <w:rPr>
            <w:lang w:val="en-AU"/>
          </w:rPr>
          <w:t>, useful for checking if a</w:t>
        </w:r>
        <w:r w:rsidR="004378ED" w:rsidRPr="00842980">
          <w:rPr>
            <w:lang w:val="en-AU"/>
          </w:rPr>
          <w:t xml:space="preserve"> model </w:t>
        </w:r>
        <w:r w:rsidR="004378ED">
          <w:rPr>
            <w:lang w:val="en-AU"/>
          </w:rPr>
          <w:t>is</w:t>
        </w:r>
        <w:r w:rsidR="004378ED" w:rsidRPr="00842980">
          <w:rPr>
            <w:lang w:val="en-AU"/>
          </w:rPr>
          <w:t xml:space="preserve"> able to</w:t>
        </w:r>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ins>
      <w:r w:rsidR="00842980">
        <w:rPr>
          <w:lang w:val="en-AU"/>
        </w:rPr>
        <w:t xml:space="preserve"> are shown in Figure S</w:t>
      </w:r>
      <w:ins w:id="756" w:author="Nicholas Clark" w:date="2022-07-08T13:07:00Z">
        <w:r w:rsidR="00B11AA5">
          <w:rPr>
            <w:lang w:val="en-AU"/>
          </w:rPr>
          <w:t>7</w:t>
        </w:r>
      </w:ins>
      <w:del w:id="757" w:author="Nicholas Clark" w:date="2022-07-08T13:07:00Z">
        <w:r w:rsidR="00842980" w:rsidDel="00B11AA5">
          <w:rPr>
            <w:lang w:val="en-AU"/>
          </w:rPr>
          <w:delText>6</w:delText>
        </w:r>
      </w:del>
      <w:del w:id="758" w:author="Nicholas Clark" w:date="2022-07-11T16:45:00Z">
        <w:r w:rsidR="00842980" w:rsidDel="004378ED">
          <w:rPr>
            <w:lang w:val="en-AU"/>
          </w:rPr>
          <w:delText xml:space="preserve">, which </w:delText>
        </w:r>
        <w:r w:rsidR="0039451A" w:rsidDel="004378ED">
          <w:rPr>
            <w:lang w:val="en-AU"/>
          </w:rPr>
          <w:delText xml:space="preserve">can </w:delText>
        </w:r>
        <w:r w:rsidR="00842980" w:rsidDel="004378ED">
          <w:rPr>
            <w:lang w:val="en-AU"/>
          </w:rPr>
          <w:delText xml:space="preserve">indicate </w:delText>
        </w:r>
        <w:r w:rsidR="007A048B" w:rsidDel="004378ED">
          <w:rPr>
            <w:lang w:val="en-AU"/>
          </w:rPr>
          <w:delText xml:space="preserve">if </w:delText>
        </w:r>
        <w:r w:rsidR="0039451A" w:rsidDel="004378ED">
          <w:rPr>
            <w:lang w:val="en-AU"/>
          </w:rPr>
          <w:delText>a</w:delText>
        </w:r>
        <w:r w:rsidR="00842980" w:rsidRPr="00842980" w:rsidDel="004378ED">
          <w:rPr>
            <w:lang w:val="en-AU"/>
          </w:rPr>
          <w:delText xml:space="preserve"> model </w:delText>
        </w:r>
        <w:r w:rsidR="0039451A" w:rsidDel="004378ED">
          <w:rPr>
            <w:lang w:val="en-AU"/>
          </w:rPr>
          <w:delText>is</w:delText>
        </w:r>
        <w:r w:rsidR="00842980" w:rsidRPr="00842980" w:rsidDel="004378ED">
          <w:rPr>
            <w:lang w:val="en-AU"/>
          </w:rPr>
          <w:delText xml:space="preserve"> able to</w:delText>
        </w:r>
        <w:r w:rsidR="00D13B5B" w:rsidDel="004378ED">
          <w:rPr>
            <w:lang w:val="en-AU"/>
          </w:rPr>
          <w:delText xml:space="preserve"> simulate time series </w:delText>
        </w:r>
        <w:r w:rsidR="008D1E90" w:rsidDel="004378ED">
          <w:rPr>
            <w:lang w:val="en-AU"/>
          </w:rPr>
          <w:delText>that resemble</w:delText>
        </w:r>
        <w:r w:rsidR="008D1E90" w:rsidRPr="008D1E90" w:rsidDel="004378ED">
          <w:rPr>
            <w:lang w:val="en-AU"/>
          </w:rPr>
          <w:delText xml:space="preserve"> </w:delText>
        </w:r>
        <w:r w:rsidR="00D13B5B" w:rsidDel="004378ED">
          <w:rPr>
            <w:lang w:val="en-AU"/>
          </w:rPr>
          <w:delText xml:space="preserve">key aspects of </w:delText>
        </w:r>
        <w:r w:rsidR="008D1E90" w:rsidRPr="008D1E90" w:rsidDel="004378ED">
          <w:rPr>
            <w:lang w:val="en-AU"/>
          </w:rPr>
          <w:delText>the observed data</w:delText>
        </w:r>
        <w:r w:rsidR="008D1E90" w:rsidDel="004378ED">
          <w:rPr>
            <w:lang w:val="en-AU"/>
          </w:rPr>
          <w:delText xml:space="preserve"> without notable discrepancies</w:delText>
        </w:r>
      </w:del>
      <w:r w:rsidR="008D1E90">
        <w:rPr>
          <w:lang w:val="en-AU"/>
        </w:rPr>
        <w:t>.</w:t>
      </w:r>
      <w:ins w:id="759" w:author="Nicholas Clark" w:date="2022-07-08T13:06:00Z">
        <w:r w:rsidR="00451063">
          <w:rPr>
            <w:lang w:val="en-AU"/>
          </w:rPr>
          <w:t xml:space="preserve"> Examples highlighting how </w:t>
        </w:r>
      </w:ins>
      <w:ins w:id="760" w:author="Nicholas Clark" w:date="2022-07-08T13:23:00Z">
        <w:r w:rsidR="00AE4896">
          <w:rPr>
            <w:lang w:val="en-AU"/>
          </w:rPr>
          <w:t xml:space="preserve">smooth </w:t>
        </w:r>
      </w:ins>
      <w:ins w:id="761" w:author="Nicholas Clark" w:date="2022-07-08T13:06:00Z">
        <w:r w:rsidR="00451063">
          <w:rPr>
            <w:lang w:val="en-AU"/>
          </w:rPr>
          <w:t>function and trend realisations can be plotted, which can improve</w:t>
        </w:r>
      </w:ins>
      <w:ins w:id="762" w:author="Nicholas Clark" w:date="2022-07-11T10:46:00Z">
        <w:r w:rsidR="0068253B">
          <w:rPr>
            <w:lang w:val="en-AU"/>
          </w:rPr>
          <w:t xml:space="preserve"> model</w:t>
        </w:r>
      </w:ins>
      <w:ins w:id="763" w:author="Nicholas Clark" w:date="2022-07-08T13:06:00Z">
        <w:r w:rsidR="00451063">
          <w:rPr>
            <w:lang w:val="en-AU"/>
          </w:rPr>
          <w:t xml:space="preserve"> interpretation</w:t>
        </w:r>
      </w:ins>
      <w:ins w:id="764" w:author="Nicholas Clark" w:date="2022-07-11T12:36:00Z">
        <w:r w:rsidR="00AA4AF6">
          <w:rPr>
            <w:lang w:val="en-AU"/>
          </w:rPr>
          <w:t xml:space="preserve"> over quantile or density plots</w:t>
        </w:r>
      </w:ins>
      <w:ins w:id="765" w:author="Nicholas Clark" w:date="2022-07-08T13:06:00Z">
        <w:r w:rsidR="00451063">
          <w:rPr>
            <w:lang w:val="en-AU"/>
          </w:rPr>
          <w:t>, are shown in Figure S8.</w:t>
        </w:r>
      </w:ins>
    </w:p>
    <w:p w14:paraId="03CF3E48" w14:textId="61810A24" w:rsidR="00EA1417" w:rsidRDefault="00EA1417" w:rsidP="005C36C2">
      <w:pPr>
        <w:spacing w:line="360" w:lineRule="auto"/>
        <w:rPr>
          <w:lang w:val="en-AU"/>
        </w:rPr>
      </w:pPr>
    </w:p>
    <w:p w14:paraId="6C68959D" w14:textId="7454E57A" w:rsidR="00BE68C4" w:rsidRDefault="00C27FD8" w:rsidP="00330B0B">
      <w:pPr>
        <w:spacing w:line="360" w:lineRule="auto"/>
        <w:rPr>
          <w:lang w:val="en-AU"/>
        </w:rPr>
      </w:pPr>
      <w:r>
        <w:rPr>
          <w:lang w:val="en-AU"/>
        </w:rPr>
        <w:lastRenderedPageBreak/>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ins w:id="766" w:author="Nicholas Clark" w:date="2022-07-08T13:07:00Z">
        <w:r w:rsidR="002D7CD2">
          <w:rPr>
            <w:lang w:val="en-AU"/>
          </w:rPr>
          <w:t>9</w:t>
        </w:r>
      </w:ins>
      <w:del w:id="767" w:author="Nicholas Clark" w:date="2022-07-08T13:07:00Z">
        <w:r w:rsidR="00F464CC" w:rsidDel="002D7CD2">
          <w:rPr>
            <w:lang w:val="en-AU"/>
          </w:rPr>
          <w:delText>7</w:delText>
        </w:r>
      </w:del>
      <w:r>
        <w:rPr>
          <w:lang w:val="en-AU"/>
        </w:rPr>
        <w:t xml:space="preserve">. Our model estimated that tick abundances in some plots (i.e. </w:t>
      </w:r>
      <w:del w:id="768" w:author="Nicholas Clark" w:date="2022-07-08T13:24:00Z">
        <w:r w:rsidDel="00681584">
          <w:rPr>
            <w:lang w:val="en-AU"/>
          </w:rPr>
          <w:delText>SERC_001</w:delText>
        </w:r>
      </w:del>
      <w:ins w:id="769" w:author="Nicholas Clark" w:date="2022-07-08T13:28:00Z">
        <w:r w:rsidR="00681584">
          <w:rPr>
            <w:lang w:val="en-AU"/>
          </w:rPr>
          <w:t>SERC</w:t>
        </w:r>
      </w:ins>
      <w:ins w:id="770" w:author="Nicholas Clark" w:date="2022-07-08T13:25:00Z">
        <w:r w:rsidR="00681584">
          <w:rPr>
            <w:lang w:val="en-AU"/>
          </w:rPr>
          <w:t>_001</w:t>
        </w:r>
      </w:ins>
      <w:r>
        <w:rPr>
          <w:lang w:val="en-AU"/>
        </w:rPr>
        <w:t>) tend</w:t>
      </w:r>
      <w:ins w:id="771" w:author="Nicholas Clark" w:date="2022-07-08T13:24:00Z">
        <w:r w:rsidR="00721A1C">
          <w:rPr>
            <w:lang w:val="en-AU"/>
          </w:rPr>
          <w:t>ed</w:t>
        </w:r>
      </w:ins>
      <w:r>
        <w:rPr>
          <w:lang w:val="en-AU"/>
        </w:rPr>
        <w:t xml:space="preserve"> to show earlier peaks</w:t>
      </w:r>
      <w:ins w:id="772" w:author="Nicholas Clark" w:date="2022-07-08T13:28:00Z">
        <w:r w:rsidR="00681584">
          <w:rPr>
            <w:lang w:val="en-AU"/>
          </w:rPr>
          <w:t xml:space="preserve"> around epidemiological week 24</w:t>
        </w:r>
      </w:ins>
      <w:del w:id="773" w:author="Nicholas Clark" w:date="2022-07-08T13:24:00Z">
        <w:r w:rsidDel="00681584">
          <w:rPr>
            <w:lang w:val="en-AU"/>
          </w:rPr>
          <w:delText xml:space="preserve"> followed by rapid declines</w:delText>
        </w:r>
      </w:del>
      <w:r>
        <w:rPr>
          <w:lang w:val="en-AU"/>
        </w:rPr>
        <w:t xml:space="preserve">, while abundance in other plots (i.e. </w:t>
      </w:r>
      <w:del w:id="774" w:author="Nicholas Clark" w:date="2022-07-08T13:27:00Z">
        <w:r w:rsidDel="00681584">
          <w:rPr>
            <w:lang w:val="en-AU"/>
          </w:rPr>
          <w:delText>UKFS_003</w:delText>
        </w:r>
      </w:del>
      <w:ins w:id="775" w:author="Nicholas Clark" w:date="2022-07-08T13:27:00Z">
        <w:r w:rsidR="00681584">
          <w:rPr>
            <w:lang w:val="en-AU"/>
          </w:rPr>
          <w:t>TALL_001</w:t>
        </w:r>
      </w:ins>
      <w:r>
        <w:rPr>
          <w:lang w:val="en-AU"/>
        </w:rPr>
        <w:t>) follow</w:t>
      </w:r>
      <w:ins w:id="776" w:author="Nicholas Clark" w:date="2022-07-08T13:24:00Z">
        <w:r w:rsidR="00721A1C">
          <w:rPr>
            <w:lang w:val="en-AU"/>
          </w:rPr>
          <w:t>ed</w:t>
        </w:r>
      </w:ins>
      <w:r>
        <w:rPr>
          <w:lang w:val="en-AU"/>
        </w:rPr>
        <w:t xml:space="preserve"> a broader curve with a </w:t>
      </w:r>
      <w:del w:id="777" w:author="Nicholas Clark" w:date="2022-07-08T13:27:00Z">
        <w:r w:rsidDel="00681584">
          <w:rPr>
            <w:lang w:val="en-AU"/>
          </w:rPr>
          <w:delText>less obvious peak</w:delText>
        </w:r>
      </w:del>
      <w:ins w:id="778" w:author="Nicholas Clark" w:date="2022-07-08T13:27:00Z">
        <w:r w:rsidR="00681584">
          <w:rPr>
            <w:lang w:val="en-AU"/>
          </w:rPr>
          <w:t>peak around epidemiological week 30</w:t>
        </w:r>
      </w:ins>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r w:rsidRPr="004E2CB7">
        <w:rPr>
          <w:b/>
          <w:bCs/>
          <w:i/>
          <w:iCs/>
          <w:lang w:val="en-AU"/>
        </w:rPr>
        <w:t>mvgam</w:t>
      </w:r>
      <w:r>
        <w:rPr>
          <w:b/>
          <w:bCs/>
          <w:lang w:val="en-AU"/>
        </w:rPr>
        <w:t xml:space="preserve"> model</w:t>
      </w:r>
      <w:r w:rsidR="000F3947">
        <w:rPr>
          <w:b/>
          <w:bCs/>
          <w:lang w:val="en-AU"/>
        </w:rPr>
        <w:t xml:space="preserve"> components</w:t>
      </w:r>
    </w:p>
    <w:p w14:paraId="3A934E05" w14:textId="785FF398" w:rsidR="00B44EF6" w:rsidRPr="00B44EF6" w:rsidRDefault="00B44EF6" w:rsidP="005C36C2">
      <w:pPr>
        <w:spacing w:line="360" w:lineRule="auto"/>
        <w:rPr>
          <w:lang w:val="en-AU"/>
        </w:rPr>
      </w:pPr>
      <w:r>
        <w:rPr>
          <w:lang w:val="en-AU"/>
        </w:rPr>
        <w:t xml:space="preserve">In addition to plotting smooth functions and forecasts, </w:t>
      </w:r>
      <w:r w:rsidRPr="00B44EF6">
        <w:rPr>
          <w:i/>
          <w:iCs/>
          <w:lang w:val="en-AU"/>
        </w:rPr>
        <w:t>mvgam</w:t>
      </w:r>
      <w:del w:id="779" w:author="Nicholas Clark" w:date="2022-07-11T16:59:00Z">
        <w:r w:rsidDel="00401EFB">
          <w:rPr>
            <w:lang w:val="en-AU"/>
          </w:rPr>
          <w:delText xml:space="preserve"> a</w:delText>
        </w:r>
      </w:del>
      <w:del w:id="780" w:author="Nicholas Clark" w:date="2022-07-11T16:58:00Z">
        <w:r w:rsidDel="00401EFB">
          <w:rPr>
            <w:lang w:val="en-AU"/>
          </w:rPr>
          <w:delText>lso</w:delText>
        </w:r>
      </w:del>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w:t>
      </w:r>
      <w:del w:id="781" w:author="Nicholas Clark" w:date="2022-07-11T16:59:00Z">
        <w:r w:rsidDel="00AF03B4">
          <w:rPr>
            <w:lang w:val="en-AU"/>
          </w:rPr>
          <w:delText xml:space="preserve">into </w:delText>
        </w:r>
        <w:r w:rsidRPr="00B44EF6" w:rsidDel="00AF03B4">
          <w:rPr>
            <w:lang w:val="en-AU"/>
          </w:rPr>
          <w:delText xml:space="preserve">different components </w:delText>
        </w:r>
      </w:del>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30B023C"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r w:rsidRPr="007D15B8">
        <w:rPr>
          <w:i/>
          <w:iCs/>
          <w:lang w:val="en-AU"/>
        </w:rPr>
        <w:t>mgcv</w:t>
      </w:r>
      <w:r>
        <w:rPr>
          <w:lang w:val="en-AU"/>
        </w:rPr>
        <w:t xml:space="preserve"> with </w:t>
      </w:r>
      <w:r w:rsidRPr="007D15B8">
        <w:rPr>
          <w:lang w:val="en-AU"/>
        </w:rPr>
        <w:t xml:space="preserve">latent dynamic components for </w:t>
      </w:r>
      <w:del w:id="782" w:author="Nicholas Clark" w:date="2022-07-08T16:17:00Z">
        <w:r w:rsidRPr="007D15B8" w:rsidDel="004B5EAA">
          <w:rPr>
            <w:lang w:val="en-AU"/>
          </w:rPr>
          <w:delText xml:space="preserve">time series </w:delText>
        </w:r>
      </w:del>
      <w:r w:rsidRPr="007D15B8">
        <w:rPr>
          <w:lang w:val="en-AU"/>
        </w:rPr>
        <w:t>analys</w:t>
      </w:r>
      <w:ins w:id="783" w:author="Nicholas Clark" w:date="2022-07-08T16:17:00Z">
        <w:r w:rsidR="004B5EAA">
          <w:rPr>
            <w:lang w:val="en-AU"/>
          </w:rPr>
          <w:t>ing</w:t>
        </w:r>
      </w:ins>
      <w:del w:id="784" w:author="Nicholas Clark" w:date="2022-07-08T16:17:00Z">
        <w:r w:rsidRPr="007D15B8" w:rsidDel="004B5EAA">
          <w:rPr>
            <w:lang w:val="en-AU"/>
          </w:rPr>
          <w:delText>is</w:delText>
        </w:r>
      </w:del>
      <w:r w:rsidRPr="007D15B8">
        <w:rPr>
          <w:lang w:val="en-AU"/>
        </w:rPr>
        <w:t xml:space="preserve"> and forecasting</w:t>
      </w:r>
      <w:ins w:id="785" w:author="Nicholas Clark" w:date="2022-07-08T16:17:00Z">
        <w:r w:rsidR="004B5EAA">
          <w:rPr>
            <w:lang w:val="en-AU"/>
          </w:rPr>
          <w:t xml:space="preserve"> discrete time series</w:t>
        </w:r>
      </w:ins>
      <w:r w:rsidRPr="007D15B8">
        <w:rPr>
          <w:lang w:val="en-AU"/>
        </w:rPr>
        <w:t>.</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2EB25ED8" w:rsidR="00CD28A7" w:rsidRDefault="0040026A" w:rsidP="005C36C2">
      <w:pPr>
        <w:spacing w:line="360" w:lineRule="auto"/>
        <w:rPr>
          <w:lang w:val="en-AU"/>
        </w:rPr>
      </w:pPr>
      <w:r w:rsidRPr="0040026A">
        <w:rPr>
          <w:lang w:val="en-AU"/>
        </w:rPr>
        <w:lastRenderedPageBreak/>
        <w:t xml:space="preserve">Notably, JAGS </w:t>
      </w:r>
      <w:ins w:id="786" w:author="Nicholas Clark" w:date="2022-07-01T08:07:00Z">
        <w:r w:rsidR="00CD7803">
          <w:rPr>
            <w:lang w:val="en-AU"/>
          </w:rPr>
          <w:t xml:space="preserve">or Stan </w:t>
        </w:r>
      </w:ins>
      <w:r w:rsidRPr="0040026A">
        <w:rPr>
          <w:lang w:val="en-AU"/>
        </w:rPr>
        <w:t>model files</w:t>
      </w:r>
      <w:ins w:id="787" w:author="Nicholas Clark" w:date="2022-07-01T08:07:00Z">
        <w:r w:rsidR="00CD7803">
          <w:rPr>
            <w:lang w:val="en-AU"/>
          </w:rPr>
          <w:t>, together with</w:t>
        </w:r>
      </w:ins>
      <w:del w:id="788" w:author="Nicholas Clark" w:date="2022-07-01T08:07:00Z">
        <w:r w:rsidRPr="0040026A" w:rsidDel="00CD7803">
          <w:rPr>
            <w:lang w:val="en-AU"/>
          </w:rPr>
          <w:delText xml:space="preserve"> and </w:delText>
        </w:r>
      </w:del>
      <w:ins w:id="789" w:author="Nicholas Clark" w:date="2022-07-01T08:07:00Z">
        <w:r w:rsidR="00CD7803">
          <w:rPr>
            <w:lang w:val="en-AU"/>
          </w:rPr>
          <w:t xml:space="preserve"> </w:t>
        </w:r>
      </w:ins>
      <w:r w:rsidRPr="0040026A">
        <w:rPr>
          <w:lang w:val="en-AU"/>
        </w:rPr>
        <w:t>all data necessary to condition the model</w:t>
      </w:r>
      <w:ins w:id="790" w:author="Nicholas Clark" w:date="2022-07-01T08:08:00Z">
        <w:r w:rsidR="00CD7803">
          <w:rPr>
            <w:lang w:val="en-AU"/>
          </w:rPr>
          <w:t>,</w:t>
        </w:r>
      </w:ins>
      <w:r w:rsidRPr="0040026A">
        <w:rPr>
          <w:lang w:val="en-AU"/>
        </w:rPr>
        <w:t xml:space="preserve"> are made available to the user in </w:t>
      </w:r>
      <w:r w:rsidRPr="0040026A">
        <w:rPr>
          <w:i/>
          <w:iCs/>
          <w:lang w:val="en-AU"/>
        </w:rPr>
        <w:t>mvgam</w:t>
      </w:r>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12" w:history="1">
        <w:r w:rsidR="005A558A" w:rsidRPr="005442CB">
          <w:rPr>
            <w:rStyle w:val="Hyperlink"/>
            <w:lang w:val="en-AU"/>
          </w:rPr>
          <w:t>https://rpubs.com/NickClark47/mvgam</w:t>
        </w:r>
      </w:hyperlink>
      <w:r w:rsidR="005A558A">
        <w:rPr>
          <w:lang w:val="en-AU"/>
        </w:rPr>
        <w:t xml:space="preserve">, </w:t>
      </w:r>
      <w:hyperlink r:id="rId13" w:history="1">
        <w:r w:rsidR="005A558A" w:rsidRPr="005442CB">
          <w:rPr>
            <w:rStyle w:val="Hyperlink"/>
            <w:lang w:val="en-AU"/>
          </w:rPr>
          <w:t>https://rpubs.com/NickClark47/mvgam2</w:t>
        </w:r>
      </w:hyperlink>
      <w:r w:rsidR="005A558A">
        <w:rPr>
          <w:lang w:val="en-AU"/>
        </w:rPr>
        <w:t xml:space="preserve">, </w:t>
      </w:r>
      <w:hyperlink r:id="rId14" w:history="1">
        <w:r w:rsidR="005A558A" w:rsidRPr="005442CB">
          <w:rPr>
            <w:rStyle w:val="Hyperlink"/>
            <w:lang w:val="en-AU"/>
          </w:rPr>
          <w:t>https://rpubs.com/NickClark47/mvgam3</w:t>
        </w:r>
      </w:hyperlink>
      <w:r w:rsidR="005A558A">
        <w:rPr>
          <w:lang w:val="en-AU"/>
        </w:rPr>
        <w:t xml:space="preserve">) discuss a range of models that can be fitted and interrogated with </w:t>
      </w:r>
      <w:r w:rsidR="005A558A" w:rsidRPr="005A558A">
        <w:rPr>
          <w:i/>
          <w:iCs/>
          <w:lang w:val="en-AU"/>
        </w:rPr>
        <w:t>mvgam</w:t>
      </w:r>
      <w:r w:rsidR="005A558A">
        <w:rPr>
          <w:lang w:val="en-AU"/>
        </w:rPr>
        <w:t xml:space="preserve">, </w:t>
      </w:r>
      <w:ins w:id="791" w:author="Nicholas Clark" w:date="2022-07-08T16:00:00Z">
        <w:r w:rsidR="009C3A1D">
          <w:rPr>
            <w:lang w:val="en-AU"/>
          </w:rPr>
          <w:t xml:space="preserve">while an example </w:t>
        </w:r>
        <w:r w:rsidR="009C3A1D" w:rsidRPr="00EE723F">
          <w:rPr>
            <w:i/>
            <w:iCs/>
            <w:lang w:val="en-AU"/>
            <w:rPrChange w:id="792" w:author="Nicholas Clark" w:date="2022-07-08T16:00:00Z">
              <w:rPr>
                <w:lang w:val="en-AU"/>
              </w:rPr>
            </w:rPrChange>
          </w:rPr>
          <w:t>JAGS</w:t>
        </w:r>
        <w:r w:rsidR="009C3A1D">
          <w:rPr>
            <w:lang w:val="en-AU"/>
          </w:rPr>
          <w:t xml:space="preserve"> model file </w:t>
        </w:r>
      </w:ins>
      <w:ins w:id="793" w:author="Nicholas Clark" w:date="2022-07-08T16:01:00Z">
        <w:r w:rsidR="00EE723F">
          <w:rPr>
            <w:lang w:val="en-AU"/>
          </w:rPr>
          <w:t xml:space="preserve">complete </w:t>
        </w:r>
      </w:ins>
      <w:ins w:id="794" w:author="Nicholas Clark" w:date="2022-07-08T16:00:00Z">
        <w:r w:rsidR="009C3A1D">
          <w:rPr>
            <w:lang w:val="en-AU"/>
          </w:rPr>
          <w:t xml:space="preserve">with automatic descriptions of </w:t>
        </w:r>
      </w:ins>
      <w:ins w:id="795" w:author="Nicholas Clark" w:date="2022-07-08T16:01:00Z">
        <w:r w:rsidR="00EE24E7">
          <w:rPr>
            <w:lang w:val="en-AU"/>
          </w:rPr>
          <w:t>required</w:t>
        </w:r>
      </w:ins>
      <w:ins w:id="796" w:author="Nicholas Clark" w:date="2022-07-08T16:00:00Z">
        <w:r w:rsidR="009C3A1D">
          <w:rPr>
            <w:lang w:val="en-AU"/>
          </w:rPr>
          <w:t xml:space="preserve"> data structures is shown in Appendix S5. </w:t>
        </w:r>
      </w:ins>
      <w:del w:id="797" w:author="Nicholas Clark" w:date="2022-07-08T16:00:00Z">
        <w:r w:rsidR="005A558A" w:rsidDel="009C3A1D">
          <w:rPr>
            <w:lang w:val="en-AU"/>
          </w:rPr>
          <w:delText>however w</w:delText>
        </w:r>
      </w:del>
      <w:ins w:id="798" w:author="Nicholas Clark" w:date="2022-07-08T16:00:00Z">
        <w:r w:rsidR="009C3A1D">
          <w:rPr>
            <w:lang w:val="en-AU"/>
          </w:rPr>
          <w:t>W</w:t>
        </w:r>
      </w:ins>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799" w:author="Nicholas Clark" w:date="2022-06-30T15:30:00Z"/>
          <w:lang w:val="en-AU"/>
        </w:rPr>
      </w:pPr>
      <w:del w:id="800"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1D2BFFAF" w:rsidR="00E44FFC" w:rsidRDefault="00E44FFC" w:rsidP="005C36C2">
      <w:pPr>
        <w:pStyle w:val="ListParagraph"/>
        <w:numPr>
          <w:ilvl w:val="0"/>
          <w:numId w:val="6"/>
        </w:numPr>
        <w:spacing w:line="360" w:lineRule="auto"/>
        <w:rPr>
          <w:ins w:id="801" w:author="Nicholas Clark" w:date="2022-07-11T12:08: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ins w:id="802" w:author="Nicholas Clark" w:date="2022-07-01T08:03:00Z"/>
          <w:lang w:val="en-AU"/>
        </w:rPr>
      </w:pPr>
      <w:ins w:id="803" w:author="Nicholas Clark" w:date="2022-07-11T13:23:00Z">
        <w:r>
          <w:rPr>
            <w:lang w:val="en-AU"/>
          </w:rPr>
          <w:t>The inclusion of</w:t>
        </w:r>
      </w:ins>
      <w:ins w:id="804" w:author="Nicholas Clark" w:date="2022-07-11T12:08:00Z">
        <w:r w:rsidR="00CB0448">
          <w:rPr>
            <w:lang w:val="en-AU"/>
          </w:rPr>
          <w:t xml:space="preserve"> observation model options </w:t>
        </w:r>
      </w:ins>
      <w:ins w:id="805" w:author="Nicholas Clark" w:date="2022-07-11T12:09:00Z">
        <w:r w:rsidR="00CB0448">
          <w:rPr>
            <w:lang w:val="en-AU"/>
          </w:rPr>
          <w:t>for modelling continuous</w:t>
        </w:r>
        <w:r w:rsidR="00F36892">
          <w:rPr>
            <w:lang w:val="en-AU"/>
          </w:rPr>
          <w:t xml:space="preserve">, </w:t>
        </w:r>
      </w:ins>
      <w:ins w:id="806" w:author="Nicholas Clark" w:date="2022-07-11T12:36:00Z">
        <w:r w:rsidR="00B453AB">
          <w:rPr>
            <w:lang w:val="en-AU"/>
          </w:rPr>
          <w:t>proportional,</w:t>
        </w:r>
      </w:ins>
      <w:ins w:id="807" w:author="Nicholas Clark" w:date="2022-07-11T12:09:00Z">
        <w:r w:rsidR="00F36892">
          <w:rPr>
            <w:lang w:val="en-AU"/>
          </w:rPr>
          <w:t xml:space="preserve"> or </w:t>
        </w:r>
      </w:ins>
      <w:ins w:id="808" w:author="Nicholas Clark" w:date="2022-07-11T12:10:00Z">
        <w:r w:rsidR="00F36892">
          <w:rPr>
            <w:lang w:val="en-AU"/>
          </w:rPr>
          <w:t>other non-integer valued time series</w:t>
        </w:r>
      </w:ins>
    </w:p>
    <w:p w14:paraId="24DF46BB" w14:textId="0B5C0978" w:rsidR="00CD7803" w:rsidRDefault="00CD7803" w:rsidP="005C36C2">
      <w:pPr>
        <w:pStyle w:val="ListParagraph"/>
        <w:numPr>
          <w:ilvl w:val="0"/>
          <w:numId w:val="6"/>
        </w:numPr>
        <w:spacing w:line="360" w:lineRule="auto"/>
        <w:rPr>
          <w:lang w:val="en-AU"/>
        </w:rPr>
      </w:pPr>
      <w:ins w:id="809" w:author="Nicholas Clark" w:date="2022-07-01T08:03:00Z">
        <w:r>
          <w:rPr>
            <w:lang w:val="en-AU"/>
          </w:rPr>
          <w:t xml:space="preserve">The addition of </w:t>
        </w:r>
      </w:ins>
      <w:ins w:id="810" w:author="Nicholas Clark" w:date="2022-07-01T08:04:00Z">
        <w:r>
          <w:rPr>
            <w:lang w:val="en-AU"/>
          </w:rPr>
          <w:t xml:space="preserve">other structured </w:t>
        </w:r>
      </w:ins>
      <w:ins w:id="811" w:author="Nicholas Clark" w:date="2022-07-01T08:03:00Z">
        <w:r>
          <w:rPr>
            <w:lang w:val="en-AU"/>
          </w:rPr>
          <w:t xml:space="preserve">latent </w:t>
        </w:r>
      </w:ins>
      <w:ins w:id="812" w:author="Nicholas Clark" w:date="2022-07-01T08:04:00Z">
        <w:r>
          <w:rPr>
            <w:lang w:val="en-AU"/>
          </w:rPr>
          <w:t xml:space="preserve">temporal </w:t>
        </w:r>
      </w:ins>
      <w:ins w:id="813" w:author="Nicholas Clark" w:date="2022-07-11T13:23:00Z">
        <w:r w:rsidR="00123BAE">
          <w:rPr>
            <w:lang w:val="en-AU"/>
          </w:rPr>
          <w:t>conpoment</w:t>
        </w:r>
      </w:ins>
      <w:ins w:id="814" w:author="Nicholas Clark" w:date="2022-07-01T08:04:00Z">
        <w:r>
          <w:rPr>
            <w:lang w:val="en-AU"/>
          </w:rPr>
          <w:t>s, such as multivariate random walks</w:t>
        </w:r>
      </w:ins>
      <w:ins w:id="815" w:author="Nicholas Clark" w:date="2022-07-11T13:22:00Z">
        <w:r w:rsidR="00E413A9">
          <w:rPr>
            <w:lang w:val="en-AU"/>
          </w:rPr>
          <w:t xml:space="preserve">, </w:t>
        </w:r>
      </w:ins>
      <w:ins w:id="816" w:author="Nicholas Clark" w:date="2022-07-01T08:04:00Z">
        <w:r>
          <w:rPr>
            <w:lang w:val="en-AU"/>
          </w:rPr>
          <w:t>hierarchical Gaussian processes,</w:t>
        </w:r>
      </w:ins>
      <w:ins w:id="817" w:author="Konstans Wells" w:date="2022-07-08T22:43:00Z">
        <w:r w:rsidR="00A04FDE">
          <w:rPr>
            <w:lang w:val="en-AU"/>
          </w:rPr>
          <w:t xml:space="preserve"> and other models of stochastic processe</w:t>
        </w:r>
      </w:ins>
      <w:ins w:id="818" w:author="Konstans Wells" w:date="2022-07-08T22:44:00Z">
        <w:r w:rsidR="00A04FDE">
          <w:rPr>
            <w:lang w:val="en-AU"/>
          </w:rPr>
          <w:t>s</w:t>
        </w:r>
      </w:ins>
      <w:ins w:id="819" w:author="Nicholas Clark" w:date="2022-07-11T13:22:00Z">
        <w:r w:rsidR="00E413A9">
          <w:rPr>
            <w:lang w:val="en-AU"/>
          </w:rPr>
          <w:t>,</w:t>
        </w:r>
      </w:ins>
      <w:ins w:id="820" w:author="Nicholas Clark" w:date="2022-07-01T08:04:00Z">
        <w:r>
          <w:rPr>
            <w:lang w:val="en-AU"/>
          </w:rPr>
          <w:t xml:space="preserve"> to increase the diversity of </w:t>
        </w:r>
      </w:ins>
      <w:ins w:id="821" w:author="Nicholas Clark" w:date="2022-07-11T13:23:00Z">
        <w:r w:rsidR="00E413A9">
          <w:rPr>
            <w:lang w:val="en-AU"/>
          </w:rPr>
          <w:t>models</w:t>
        </w:r>
      </w:ins>
      <w:ins w:id="822" w:author="Nicholas Clark" w:date="2022-07-01T08:04:00Z">
        <w:r>
          <w:rPr>
            <w:lang w:val="en-AU"/>
          </w:rPr>
          <w:t xml:space="preserve"> that can be interroga</w:t>
        </w:r>
      </w:ins>
      <w:ins w:id="823"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824" w:author="Nicholas Clark" w:date="2022-07-01T08:04:00Z">
        <w:r w:rsidR="00751F09" w:rsidDel="00CD7803">
          <w:rPr>
            <w:lang w:val="en-AU"/>
          </w:rPr>
          <w:delText>factor</w:delText>
        </w:r>
        <w:r w:rsidR="006215D8" w:rsidDel="00CD7803">
          <w:rPr>
            <w:lang w:val="en-AU"/>
          </w:rPr>
          <w:delText xml:space="preserve"> </w:delText>
        </w:r>
      </w:del>
      <w:ins w:id="825" w:author="Nicholas Clark" w:date="2022-07-01T08:04:00Z">
        <w:r w:rsidR="00CD7803">
          <w:rPr>
            <w:lang w:val="en-AU"/>
          </w:rPr>
          <w:t xml:space="preserve">temporal </w:t>
        </w:r>
      </w:ins>
      <w:r w:rsidR="006215D8">
        <w:rPr>
          <w:lang w:val="en-AU"/>
        </w:rPr>
        <w:t>model</w:t>
      </w:r>
      <w:ins w:id="826"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ins w:id="827" w:author="Nicholas Clark" w:date="2022-07-08T13:55:00Z"/>
          <w:lang w:val="en-AU"/>
        </w:rPr>
      </w:pPr>
    </w:p>
    <w:p w14:paraId="1600DB8D" w14:textId="20CA2C45" w:rsidR="00A4292C" w:rsidRPr="00A4292C" w:rsidRDefault="00A4292C" w:rsidP="005C36C2">
      <w:pPr>
        <w:spacing w:line="360" w:lineRule="auto"/>
        <w:rPr>
          <w:ins w:id="828" w:author="Nicholas Clark" w:date="2022-07-08T13:55:00Z"/>
          <w:b/>
          <w:bCs/>
          <w:lang w:val="en-AU"/>
          <w:rPrChange w:id="829" w:author="Nicholas Clark" w:date="2022-07-08T13:56:00Z">
            <w:rPr>
              <w:ins w:id="830" w:author="Nicholas Clark" w:date="2022-07-08T13:55:00Z"/>
              <w:lang w:val="en-AU"/>
            </w:rPr>
          </w:rPrChange>
        </w:rPr>
      </w:pPr>
      <w:ins w:id="831" w:author="Nicholas Clark" w:date="2022-07-08T13:55:00Z">
        <w:r w:rsidRPr="00A4292C">
          <w:rPr>
            <w:b/>
            <w:bCs/>
            <w:lang w:val="en-AU"/>
            <w:rPrChange w:id="832" w:author="Nicholas Clark" w:date="2022-07-08T13:56:00Z">
              <w:rPr>
                <w:lang w:val="en-AU"/>
              </w:rPr>
            </w:rPrChange>
          </w:rPr>
          <w:t>Challenges in estimati</w:t>
        </w:r>
      </w:ins>
      <w:ins w:id="833" w:author="Nicholas Clark" w:date="2022-07-08T15:31:00Z">
        <w:r w:rsidR="006F28B4">
          <w:rPr>
            <w:b/>
            <w:bCs/>
            <w:lang w:val="en-AU"/>
          </w:rPr>
          <w:t>ng</w:t>
        </w:r>
      </w:ins>
      <w:ins w:id="834" w:author="Nicholas Clark" w:date="2022-07-08T13:55:00Z">
        <w:r w:rsidRPr="00A4292C">
          <w:rPr>
            <w:b/>
            <w:bCs/>
            <w:lang w:val="en-AU"/>
            <w:rPrChange w:id="835" w:author="Nicholas Clark" w:date="2022-07-08T13:56:00Z">
              <w:rPr>
                <w:lang w:val="en-AU"/>
              </w:rPr>
            </w:rPrChange>
          </w:rPr>
          <w:t xml:space="preserve"> DGAM parameters</w:t>
        </w:r>
      </w:ins>
    </w:p>
    <w:p w14:paraId="499B43F8" w14:textId="657C0E67" w:rsidR="00A4292C" w:rsidRPr="00FE4911" w:rsidRDefault="00A4292C" w:rsidP="0038175D">
      <w:pPr>
        <w:spacing w:line="360" w:lineRule="auto"/>
        <w:rPr>
          <w:ins w:id="836" w:author="Nicholas Clark" w:date="2022-07-08T13:55:00Z"/>
          <w:lang w:val="en-AU"/>
        </w:rPr>
      </w:pPr>
      <w:ins w:id="837" w:author="Nicholas Clark" w:date="2022-07-08T13:56:00Z">
        <w:r>
          <w:rPr>
            <w:lang w:val="en-AU"/>
          </w:rPr>
          <w:t>The joint estimation of smoothing parameters, basis coefficients, latent trend variance</w:t>
        </w:r>
      </w:ins>
      <w:ins w:id="838" w:author="Nicholas Clark" w:date="2022-07-08T15:22:00Z">
        <w:r w:rsidR="009C46C6">
          <w:rPr>
            <w:lang w:val="en-AU"/>
          </w:rPr>
          <w:t>s</w:t>
        </w:r>
      </w:ins>
      <w:ins w:id="839" w:author="Nicholas Clark" w:date="2022-07-08T13:56:00Z">
        <w:r>
          <w:rPr>
            <w:lang w:val="en-AU"/>
          </w:rPr>
          <w:t xml:space="preserve"> or overdispersion parameters is not</w:t>
        </w:r>
      </w:ins>
      <w:ins w:id="840" w:author="Nicholas Clark" w:date="2022-07-08T13:57:00Z">
        <w:r>
          <w:rPr>
            <w:lang w:val="en-AU"/>
          </w:rPr>
          <w:t xml:space="preserve"> without its challenges</w:t>
        </w:r>
      </w:ins>
      <w:ins w:id="841" w:author="Nicholas Clark" w:date="2022-07-08T14:03:00Z">
        <w:r>
          <w:rPr>
            <w:lang w:val="en-AU"/>
          </w:rPr>
          <w:t xml:space="preserve"> </w:t>
        </w:r>
      </w:ins>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ins w:id="842" w:author="Nicholas Clark" w:date="2022-07-08T13:57:00Z">
        <w:r>
          <w:rPr>
            <w:lang w:val="en-AU"/>
          </w:rPr>
          <w:t>.</w:t>
        </w:r>
      </w:ins>
      <w:ins w:id="843" w:author="Nicholas Clark" w:date="2022-07-08T13:58:00Z">
        <w:r>
          <w:rPr>
            <w:lang w:val="en-AU"/>
          </w:rPr>
          <w:t xml:space="preserve"> Posterior </w:t>
        </w:r>
      </w:ins>
      <w:ins w:id="844" w:author="Nicholas Clark" w:date="2022-07-08T13:59:00Z">
        <w:r>
          <w:rPr>
            <w:lang w:val="en-AU"/>
          </w:rPr>
          <w:t xml:space="preserve">geometries for such </w:t>
        </w:r>
      </w:ins>
      <w:ins w:id="845" w:author="Nicholas Clark" w:date="2022-07-08T14:03:00Z">
        <w:r>
          <w:rPr>
            <w:lang w:val="en-AU"/>
          </w:rPr>
          <w:t>high-dimensional</w:t>
        </w:r>
      </w:ins>
      <w:ins w:id="846" w:author="Nicholas Clark" w:date="2022-07-08T13:59:00Z">
        <w:r>
          <w:rPr>
            <w:lang w:val="en-AU"/>
          </w:rPr>
          <w:t xml:space="preserve"> models can </w:t>
        </w:r>
      </w:ins>
      <w:ins w:id="847" w:author="Nicholas Clark" w:date="2022-07-08T14:00:00Z">
        <w:r>
          <w:rPr>
            <w:lang w:val="en-AU"/>
          </w:rPr>
          <w:t>become complex enough that traditional MCMC samplers based on Random Walk proposals (Gibbs samplers</w:t>
        </w:r>
      </w:ins>
      <w:ins w:id="848" w:author="Nicholas Clark" w:date="2022-07-08T16:42:00Z">
        <w:r w:rsidR="00DF025D">
          <w:rPr>
            <w:lang w:val="en-AU"/>
          </w:rPr>
          <w:t>, for example</w:t>
        </w:r>
      </w:ins>
      <w:ins w:id="849" w:author="Nicholas Clark" w:date="2022-07-08T14:00:00Z">
        <w:r>
          <w:rPr>
            <w:lang w:val="en-AU"/>
          </w:rPr>
          <w:t>)</w:t>
        </w:r>
      </w:ins>
      <w:ins w:id="850" w:author="Nicholas Clark" w:date="2022-07-08T13:57:00Z">
        <w:r>
          <w:rPr>
            <w:lang w:val="en-AU"/>
          </w:rPr>
          <w:t xml:space="preserve"> </w:t>
        </w:r>
      </w:ins>
      <w:ins w:id="851" w:author="Nicholas Clark" w:date="2022-07-08T14:00:00Z">
        <w:r>
          <w:rPr>
            <w:lang w:val="en-AU"/>
          </w:rPr>
          <w:t xml:space="preserve">will not be able to </w:t>
        </w:r>
      </w:ins>
      <w:ins w:id="852" w:author="Nicholas Clark" w:date="2022-07-08T14:01:00Z">
        <w:r>
          <w:rPr>
            <w:lang w:val="en-AU"/>
          </w:rPr>
          <w:t>sample</w:t>
        </w:r>
      </w:ins>
      <w:ins w:id="853" w:author="Nicholas Clark" w:date="2022-07-08T14:00:00Z">
        <w:r>
          <w:rPr>
            <w:lang w:val="en-AU"/>
          </w:rPr>
          <w:t xml:space="preserve"> the parameter space without </w:t>
        </w:r>
      </w:ins>
      <w:ins w:id="854" w:author="Nicholas Clark" w:date="2022-07-08T14:01:00Z">
        <w:r>
          <w:rPr>
            <w:lang w:val="en-AU"/>
          </w:rPr>
          <w:t xml:space="preserve">reverting to painfully small step sizes that result in high </w:t>
        </w:r>
      </w:ins>
      <w:ins w:id="855" w:author="Nicholas Clark" w:date="2022-07-08T14:50:00Z">
        <w:r w:rsidR="0092713F">
          <w:rPr>
            <w:lang w:val="en-AU"/>
          </w:rPr>
          <w:t xml:space="preserve">posterior </w:t>
        </w:r>
      </w:ins>
      <w:ins w:id="856" w:author="Nicholas Clark" w:date="2022-07-08T14:01:00Z">
        <w:r>
          <w:rPr>
            <w:lang w:val="en-AU"/>
          </w:rPr>
          <w:t xml:space="preserve">autocorrelation and very slow exploration </w:t>
        </w:r>
      </w:ins>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ins w:id="857" w:author="Nicholas Clark" w:date="2022-07-08T14:01:00Z">
        <w:r>
          <w:rPr>
            <w:lang w:val="en-AU"/>
          </w:rPr>
          <w:t>.</w:t>
        </w:r>
      </w:ins>
      <w:ins w:id="858" w:author="Nicholas Clark" w:date="2022-07-08T14:03:00Z">
        <w:r>
          <w:rPr>
            <w:lang w:val="en-AU"/>
          </w:rPr>
          <w:t xml:space="preserve"> </w:t>
        </w:r>
      </w:ins>
      <w:ins w:id="859" w:author="Nicholas Clark" w:date="2022-07-08T15:00:00Z">
        <w:r w:rsidR="000F6755">
          <w:rPr>
            <w:lang w:val="en-AU"/>
          </w:rPr>
          <w:t xml:space="preserve">Choice of priors </w:t>
        </w:r>
        <w:r w:rsidR="000F6755">
          <w:rPr>
            <w:lang w:val="en-AU"/>
          </w:rPr>
          <w:lastRenderedPageBreak/>
          <w:t xml:space="preserve">is important in any Bayesian analysis, but </w:t>
        </w:r>
      </w:ins>
      <w:ins w:id="860" w:author="Nicholas Clark" w:date="2022-07-08T15:23:00Z">
        <w:r w:rsidR="00855B3F">
          <w:rPr>
            <w:lang w:val="en-AU"/>
          </w:rPr>
          <w:t xml:space="preserve">in DGAMs </w:t>
        </w:r>
      </w:ins>
      <w:ins w:id="861" w:author="Nicholas Clark" w:date="2022-07-08T15:00:00Z">
        <w:r w:rsidR="000F6755">
          <w:rPr>
            <w:lang w:val="en-AU"/>
          </w:rPr>
          <w:t>it is particularly crucial for ensuring the latent trend and observation models do not compete</w:t>
        </w:r>
      </w:ins>
      <w:ins w:id="862" w:author="Nicholas Clark" w:date="2022-07-08T16:45:00Z">
        <w:r w:rsidR="00F771F9">
          <w:rPr>
            <w:lang w:val="en-AU"/>
          </w:rPr>
          <w:t xml:space="preserve"> to induce further complexity in the joint posterior</w:t>
        </w:r>
      </w:ins>
      <w:ins w:id="863" w:author="Nicholas Clark" w:date="2022-07-08T15:00:00Z">
        <w:r w:rsidR="000F6755">
          <w:rPr>
            <w:lang w:val="en-AU"/>
          </w:rPr>
          <w:t xml:space="preserve">. In </w:t>
        </w:r>
        <w:r w:rsidR="000F6755" w:rsidRPr="000F6755">
          <w:rPr>
            <w:i/>
            <w:iCs/>
            <w:lang w:val="en-AU"/>
            <w:rPrChange w:id="864" w:author="Nicholas Clark" w:date="2022-07-08T15:01:00Z">
              <w:rPr>
                <w:lang w:val="en-AU"/>
              </w:rPr>
            </w:rPrChange>
          </w:rPr>
          <w:t>mvgam</w:t>
        </w:r>
        <w:r w:rsidR="000F6755">
          <w:rPr>
            <w:lang w:val="en-AU"/>
          </w:rPr>
          <w:t xml:space="preserve">, </w:t>
        </w:r>
      </w:ins>
      <w:ins w:id="865" w:author="Nicholas Clark" w:date="2022-07-08T15:01:00Z">
        <w:r w:rsidR="000F6755">
          <w:rPr>
            <w:lang w:val="en-AU"/>
          </w:rPr>
          <w:t>informative priors for parametric terms (i.e. intercepts and additive linear covariate effects)</w:t>
        </w:r>
      </w:ins>
      <w:ins w:id="866" w:author="Nicholas Clark" w:date="2022-07-08T15:24:00Z">
        <w:r w:rsidR="0038175D">
          <w:rPr>
            <w:lang w:val="en-AU"/>
          </w:rPr>
          <w:t xml:space="preserve"> </w:t>
        </w:r>
      </w:ins>
      <w:ins w:id="867" w:author="Nicholas Clark" w:date="2022-07-08T15:28:00Z">
        <w:r w:rsidR="0038175D">
          <w:rPr>
            <w:lang w:val="en-AU"/>
          </w:rPr>
          <w:t xml:space="preserve">are selected </w:t>
        </w:r>
      </w:ins>
      <w:ins w:id="868" w:author="Nicholas Clark" w:date="2022-07-08T15:25:00Z">
        <w:r w:rsidR="0038175D">
          <w:rPr>
            <w:lang w:val="en-AU"/>
          </w:rPr>
          <w:t xml:space="preserve">based </w:t>
        </w:r>
      </w:ins>
      <w:ins w:id="869" w:author="Nicholas Clark" w:date="2022-07-08T15:29:00Z">
        <w:r w:rsidR="0038175D">
          <w:rPr>
            <w:lang w:val="en-AU"/>
          </w:rPr>
          <w:t xml:space="preserve">on </w:t>
        </w:r>
      </w:ins>
      <w:ins w:id="870" w:author="Nicholas Clark" w:date="2022-07-08T15:28:00Z">
        <w:r w:rsidR="0038175D">
          <w:rPr>
            <w:lang w:val="en-AU"/>
          </w:rPr>
          <w:t xml:space="preserve">50 steps of </w:t>
        </w:r>
        <w:r w:rsidR="0038175D" w:rsidRPr="0038175D">
          <w:rPr>
            <w:lang w:val="en-AU"/>
          </w:rPr>
          <w:t>penalized iteratively re-weighted least squares</w:t>
        </w:r>
      </w:ins>
      <w:ins w:id="871" w:author="Nicholas Clark" w:date="2022-07-08T15:29:00Z">
        <w:r w:rsidR="0038175D">
          <w:rPr>
            <w:lang w:val="en-AU"/>
          </w:rPr>
          <w:t xml:space="preserve"> fr</w:t>
        </w:r>
      </w:ins>
      <w:ins w:id="872" w:author="Nicholas Clark" w:date="2022-07-08T16:45:00Z">
        <w:r w:rsidR="007778B4">
          <w:rPr>
            <w:lang w:val="en-AU"/>
          </w:rPr>
          <w:t>om</w:t>
        </w:r>
      </w:ins>
      <w:ins w:id="873" w:author="Nicholas Clark" w:date="2022-07-08T15:29:00Z">
        <w:r w:rsidR="0038175D">
          <w:rPr>
            <w:lang w:val="en-AU"/>
          </w:rPr>
          <w:t xml:space="preserve"> a comparable non-dynamic model using</w:t>
        </w:r>
      </w:ins>
      <w:ins w:id="874" w:author="Nicholas Clark" w:date="2022-07-08T15:28:00Z">
        <w:r w:rsidR="0038175D">
          <w:rPr>
            <w:lang w:val="en-AU"/>
          </w:rPr>
          <w:t xml:space="preserve"> </w:t>
        </w:r>
        <w:r w:rsidR="0038175D">
          <w:rPr>
            <w:i/>
            <w:iCs/>
            <w:lang w:val="en-AU"/>
          </w:rPr>
          <w:t>mgcv</w:t>
        </w:r>
      </w:ins>
      <w:ins w:id="875" w:author="Nicholas Clark" w:date="2022-07-08T15:01:00Z">
        <w:r w:rsidR="000F6755">
          <w:rPr>
            <w:lang w:val="en-AU"/>
          </w:rPr>
          <w:t>, while suitable priors for operating on the log scale are used for latent trend parameters such as drift, AR</w:t>
        </w:r>
      </w:ins>
      <w:ins w:id="876" w:author="Nicholas Clark" w:date="2022-07-08T15:02:00Z">
        <w:r w:rsidR="000F6755">
          <w:rPr>
            <w:lang w:val="en-AU"/>
          </w:rPr>
          <w:t xml:space="preserve"> and variance parameters. T</w:t>
        </w:r>
      </w:ins>
      <w:ins w:id="877" w:author="Nicholas Clark" w:date="2022-07-08T15:24:00Z">
        <w:r w:rsidR="000331D0">
          <w:rPr>
            <w:lang w:val="en-AU"/>
          </w:rPr>
          <w:t>ogether this</w:t>
        </w:r>
      </w:ins>
      <w:ins w:id="878" w:author="Nicholas Clark" w:date="2022-07-08T15:29:00Z">
        <w:r w:rsidR="007B32C6">
          <w:rPr>
            <w:lang w:val="en-AU"/>
          </w:rPr>
          <w:t xml:space="preserve"> prior </w:t>
        </w:r>
      </w:ins>
      <w:ins w:id="879" w:author="Nicholas Clark" w:date="2022-07-08T15:24:00Z">
        <w:r w:rsidR="000331D0">
          <w:rPr>
            <w:lang w:val="en-AU"/>
          </w:rPr>
          <w:t xml:space="preserve">combination </w:t>
        </w:r>
      </w:ins>
      <w:ins w:id="880" w:author="Nicholas Clark" w:date="2022-07-08T15:02:00Z">
        <w:r w:rsidR="000F6755">
          <w:rPr>
            <w:lang w:val="en-AU"/>
          </w:rPr>
          <w:t>work</w:t>
        </w:r>
      </w:ins>
      <w:ins w:id="881" w:author="Nicholas Clark" w:date="2022-07-08T15:24:00Z">
        <w:r w:rsidR="000331D0">
          <w:rPr>
            <w:lang w:val="en-AU"/>
          </w:rPr>
          <w:t>s</w:t>
        </w:r>
      </w:ins>
      <w:ins w:id="882" w:author="Nicholas Clark" w:date="2022-07-08T15:02:00Z">
        <w:r w:rsidR="000F6755">
          <w:rPr>
            <w:lang w:val="en-AU"/>
          </w:rPr>
          <w:t xml:space="preserve"> well in most cases</w:t>
        </w:r>
      </w:ins>
      <w:ins w:id="883" w:author="Nicholas Clark" w:date="2022-07-08T15:30:00Z">
        <w:r w:rsidR="008F235E">
          <w:rPr>
            <w:lang w:val="en-AU"/>
          </w:rPr>
          <w:t>, especially</w:t>
        </w:r>
      </w:ins>
      <w:ins w:id="884" w:author="Nicholas Clark" w:date="2022-07-08T15:02:00Z">
        <w:r w:rsidR="000F6755">
          <w:rPr>
            <w:lang w:val="en-AU"/>
          </w:rPr>
          <w:t xml:space="preserve"> because of the convenience of the link-scaled latent tre</w:t>
        </w:r>
      </w:ins>
      <w:ins w:id="885" w:author="Nicholas Clark" w:date="2022-07-08T15:03:00Z">
        <w:r w:rsidR="000F6755">
          <w:rPr>
            <w:lang w:val="en-AU"/>
          </w:rPr>
          <w:t>nds</w:t>
        </w:r>
      </w:ins>
      <w:ins w:id="886" w:author="Nicholas Clark" w:date="2022-07-08T15:36:00Z">
        <w:r w:rsidR="002C5EE2">
          <w:rPr>
            <w:lang w:val="en-AU"/>
          </w:rPr>
          <w:t xml:space="preserve">. Run times in our simulations and empirical examples </w:t>
        </w:r>
      </w:ins>
      <w:ins w:id="887" w:author="Nicholas Clark" w:date="2022-07-08T15:40:00Z">
        <w:r w:rsidR="002C5EE2">
          <w:rPr>
            <w:lang w:val="en-AU"/>
          </w:rPr>
          <w:t>took</w:t>
        </w:r>
      </w:ins>
      <w:ins w:id="888" w:author="Nicholas Clark" w:date="2022-07-08T15:36:00Z">
        <w:r w:rsidR="002C5EE2">
          <w:rPr>
            <w:lang w:val="en-AU"/>
          </w:rPr>
          <w:t xml:space="preserve"> 1 – 40 minutes </w:t>
        </w:r>
      </w:ins>
      <w:ins w:id="889" w:author="Nicholas Clark" w:date="2022-07-08T15:38:00Z">
        <w:r w:rsidR="002C5EE2">
          <w:rPr>
            <w:lang w:val="en-AU"/>
          </w:rPr>
          <w:t xml:space="preserve">to reach effective sample sizes &gt; </w:t>
        </w:r>
      </w:ins>
      <w:ins w:id="890" w:author="Nicholas Clark" w:date="2022-07-08T16:46:00Z">
        <w:r w:rsidR="002F6C3A">
          <w:rPr>
            <w:lang w:val="en-AU"/>
          </w:rPr>
          <w:t>8</w:t>
        </w:r>
      </w:ins>
      <w:ins w:id="891" w:author="Nicholas Clark" w:date="2022-07-08T15:38:00Z">
        <w:r w:rsidR="002C5EE2">
          <w:rPr>
            <w:lang w:val="en-AU"/>
          </w:rPr>
          <w:t>00 for all parameters on a</w:t>
        </w:r>
      </w:ins>
      <w:ins w:id="892" w:author="Nicholas Clark" w:date="2022-07-08T15:39:00Z">
        <w:r w:rsidR="002C5EE2">
          <w:rPr>
            <w:lang w:val="en-AU"/>
          </w:rPr>
          <w:t>n</w:t>
        </w:r>
      </w:ins>
      <w:ins w:id="893" w:author="Nicholas Clark" w:date="2022-07-08T15:38:00Z">
        <w:r w:rsidR="002C5EE2">
          <w:rPr>
            <w:lang w:val="en-AU"/>
          </w:rPr>
          <w:t xml:space="preserve"> </w:t>
        </w:r>
      </w:ins>
      <w:ins w:id="894" w:author="Nicholas Clark" w:date="2022-07-08T15:39:00Z">
        <w:r w:rsidR="002C5EE2" w:rsidRPr="002C5EE2">
          <w:rPr>
            <w:lang w:val="en-AU"/>
          </w:rPr>
          <w:t>Intel(R) Core(TM) i5-8500 CPU</w:t>
        </w:r>
        <w:r w:rsidR="002C5EE2">
          <w:rPr>
            <w:lang w:val="en-AU"/>
          </w:rPr>
          <w:t xml:space="preserve"> with 32Gb RAM and six processing cores. </w:t>
        </w:r>
      </w:ins>
      <w:ins w:id="895" w:author="Nicholas Clark" w:date="2022-07-08T15:40:00Z">
        <w:r w:rsidR="006958F9">
          <w:rPr>
            <w:lang w:val="en-AU"/>
          </w:rPr>
          <w:t xml:space="preserve">Nevertheless, priors </w:t>
        </w:r>
      </w:ins>
      <w:ins w:id="896" w:author="Nicholas Clark" w:date="2022-07-08T15:41:00Z">
        <w:r w:rsidR="006958F9">
          <w:rPr>
            <w:lang w:val="en-AU"/>
          </w:rPr>
          <w:t xml:space="preserve">should </w:t>
        </w:r>
      </w:ins>
      <w:ins w:id="897" w:author="Nicholas Clark" w:date="2022-07-08T15:40:00Z">
        <w:r w:rsidR="006958F9">
          <w:rPr>
            <w:lang w:val="en-AU"/>
          </w:rPr>
          <w:t xml:space="preserve">be </w:t>
        </w:r>
      </w:ins>
      <w:ins w:id="898" w:author="Nicholas Clark" w:date="2022-07-08T15:41:00Z">
        <w:r w:rsidR="006958F9">
          <w:rPr>
            <w:lang w:val="en-AU"/>
          </w:rPr>
          <w:t xml:space="preserve">carefully considered and </w:t>
        </w:r>
      </w:ins>
      <w:ins w:id="899" w:author="Nicholas Clark" w:date="2022-07-08T15:40:00Z">
        <w:r w:rsidR="006958F9">
          <w:rPr>
            <w:lang w:val="en-AU"/>
          </w:rPr>
          <w:t xml:space="preserve">inferences </w:t>
        </w:r>
      </w:ins>
      <w:ins w:id="900" w:author="Nicholas Clark" w:date="2022-07-08T15:03:00Z">
        <w:r w:rsidR="000F6755">
          <w:rPr>
            <w:lang w:val="en-AU"/>
          </w:rPr>
          <w:t>in</w:t>
        </w:r>
      </w:ins>
      <w:ins w:id="901" w:author="Nicholas Clark" w:date="2022-07-08T15:30:00Z">
        <w:r w:rsidR="008F235E">
          <w:rPr>
            <w:lang w:val="en-AU"/>
          </w:rPr>
          <w:t>terrogated</w:t>
        </w:r>
      </w:ins>
      <w:ins w:id="902" w:author="Nicholas Clark" w:date="2022-07-08T15:03:00Z">
        <w:r w:rsidR="000F6755">
          <w:rPr>
            <w:lang w:val="en-AU"/>
          </w:rPr>
          <w:t xml:space="preserve"> with </w:t>
        </w:r>
      </w:ins>
      <w:ins w:id="903" w:author="Nicholas Clark" w:date="2022-07-08T15:40:00Z">
        <w:r w:rsidR="006958F9">
          <w:rPr>
            <w:lang w:val="en-AU"/>
          </w:rPr>
          <w:t xml:space="preserve">appropriate </w:t>
        </w:r>
      </w:ins>
      <w:ins w:id="904" w:author="Nicholas Clark" w:date="2022-07-08T15:03:00Z">
        <w:r w:rsidR="004C32FB">
          <w:rPr>
            <w:lang w:val="en-AU"/>
          </w:rPr>
          <w:t xml:space="preserve">prior </w:t>
        </w:r>
        <w:r w:rsidR="000F6755">
          <w:rPr>
            <w:lang w:val="en-AU"/>
          </w:rPr>
          <w:t>sensitivity analyses</w:t>
        </w:r>
      </w:ins>
      <w:ins w:id="905" w:author="Nicholas Clark" w:date="2022-07-08T15:31:00Z">
        <w:r w:rsidR="00D941C9">
          <w:rPr>
            <w:lang w:val="en-AU"/>
          </w:rPr>
          <w:t xml:space="preserve"> </w:t>
        </w:r>
      </w:ins>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ins w:id="906" w:author="Nicholas Clark" w:date="2022-07-08T15:03:00Z">
        <w:r w:rsidR="000F6755">
          <w:rPr>
            <w:lang w:val="en-AU"/>
          </w:rPr>
          <w:t>.</w:t>
        </w:r>
      </w:ins>
      <w:ins w:id="907" w:author="Nicholas Clark" w:date="2022-07-08T15:01:00Z">
        <w:r w:rsidR="000F6755">
          <w:rPr>
            <w:lang w:val="en-AU"/>
          </w:rPr>
          <w:t xml:space="preserve"> </w:t>
        </w:r>
      </w:ins>
      <w:bookmarkStart w:id="908" w:name="_Hlk108190438"/>
      <w:ins w:id="909" w:author="Nicholas Clark" w:date="2022-07-08T15:04:00Z">
        <w:r w:rsidR="00DF1073">
          <w:rPr>
            <w:lang w:val="en-AU"/>
          </w:rPr>
          <w:t>One situation that we have encountered is the difficulty in jointly estimating a latent trend and overdispersion parameters suc</w:t>
        </w:r>
      </w:ins>
      <w:ins w:id="910" w:author="Nicholas Clark" w:date="2022-07-08T15:05:00Z">
        <w:r w:rsidR="00DF1073">
          <w:rPr>
            <w:lang w:val="en-AU"/>
          </w:rPr>
          <w:t>h as in the Negative Binomial or Tweedie distributions. This is because both processes (overdispersion and autocorrelation) may be able to explain the dispersion around the mean</w:t>
        </w:r>
      </w:ins>
      <w:ins w:id="911" w:author="Nicholas Clark" w:date="2022-07-08T15:17:00Z">
        <w:r w:rsidR="000D428B">
          <w:rPr>
            <w:lang w:val="en-AU"/>
          </w:rPr>
          <w:t>, particularly when using Random Walk or AR trends</w:t>
        </w:r>
        <w:r w:rsidR="003B7F4F">
          <w:rPr>
            <w:lang w:val="en-AU"/>
          </w:rPr>
          <w:t xml:space="preserve"> that can jump around easily</w:t>
        </w:r>
      </w:ins>
      <w:ins w:id="912" w:author="Nicholas Clark" w:date="2022-07-08T15:06:00Z">
        <w:r w:rsidR="00DF1073">
          <w:rPr>
            <w:lang w:val="en-AU"/>
          </w:rPr>
          <w:t>. Users will need to use theory and judgement to decide how to tackle these challenges, for example by assuming the</w:t>
        </w:r>
      </w:ins>
      <w:ins w:id="913" w:author="Nicholas Clark" w:date="2022-07-08T15:07:00Z">
        <w:r w:rsidR="00DF1073">
          <w:rPr>
            <w:lang w:val="en-AU"/>
          </w:rPr>
          <w:t xml:space="preserve">re is overdispersion </w:t>
        </w:r>
      </w:ins>
      <w:ins w:id="914" w:author="Nicholas Clark" w:date="2022-07-08T15:16:00Z">
        <w:r w:rsidR="000D428B">
          <w:rPr>
            <w:lang w:val="en-AU"/>
          </w:rPr>
          <w:t>in the observation process</w:t>
        </w:r>
      </w:ins>
      <w:ins w:id="915" w:author="Nicholas Clark" w:date="2022-07-08T16:32:00Z">
        <w:r w:rsidR="00DF025D">
          <w:rPr>
            <w:lang w:val="en-AU"/>
          </w:rPr>
          <w:t xml:space="preserve"> </w:t>
        </w:r>
      </w:ins>
      <w:bookmarkStart w:id="916"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916"/>
      <w:ins w:id="917" w:author="Nicholas Clark" w:date="2022-07-08T15:16:00Z">
        <w:r w:rsidR="000D428B">
          <w:rPr>
            <w:lang w:val="en-AU"/>
          </w:rPr>
          <w:t xml:space="preserve"> but that the</w:t>
        </w:r>
      </w:ins>
      <w:ins w:id="918" w:author="Nicholas Clark" w:date="2022-07-08T15:06:00Z">
        <w:r w:rsidR="00DF1073">
          <w:rPr>
            <w:lang w:val="en-AU"/>
          </w:rPr>
          <w:t xml:space="preserve"> trend is smooth</w:t>
        </w:r>
      </w:ins>
      <w:ins w:id="919" w:author="Nicholas Clark" w:date="2022-07-08T15:16:00Z">
        <w:r w:rsidR="000D428B">
          <w:rPr>
            <w:lang w:val="en-AU"/>
          </w:rPr>
          <w:t>, in which case</w:t>
        </w:r>
      </w:ins>
      <w:ins w:id="920" w:author="Nicholas Clark" w:date="2022-07-08T15:06:00Z">
        <w:r w:rsidR="00DF1073">
          <w:rPr>
            <w:lang w:val="en-AU"/>
          </w:rPr>
          <w:t xml:space="preserve"> a latent Gaussian Process</w:t>
        </w:r>
      </w:ins>
      <w:ins w:id="921" w:author="Nicholas Clark" w:date="2022-07-08T15:05:00Z">
        <w:r w:rsidR="00DF1073">
          <w:rPr>
            <w:lang w:val="en-AU"/>
          </w:rPr>
          <w:t xml:space="preserve"> </w:t>
        </w:r>
      </w:ins>
      <w:ins w:id="922" w:author="Nicholas Clark" w:date="2022-07-08T15:07:00Z">
        <w:r w:rsidR="00DF1073">
          <w:rPr>
            <w:lang w:val="en-AU"/>
          </w:rPr>
          <w:t>with suitable length scale</w:t>
        </w:r>
      </w:ins>
      <w:ins w:id="923" w:author="Nicholas Clark" w:date="2022-07-08T15:16:00Z">
        <w:r w:rsidR="000D428B">
          <w:rPr>
            <w:lang w:val="en-AU"/>
          </w:rPr>
          <w:t xml:space="preserve"> would be </w:t>
        </w:r>
      </w:ins>
      <w:ins w:id="924" w:author="Nicholas Clark" w:date="2022-07-08T15:17:00Z">
        <w:r w:rsidR="00A97BFD">
          <w:rPr>
            <w:lang w:val="en-AU"/>
          </w:rPr>
          <w:t>appropriate</w:t>
        </w:r>
      </w:ins>
      <w:ins w:id="925" w:author="Nicholas Clark" w:date="2022-07-08T15:16:00Z">
        <w:r w:rsidR="000D428B">
          <w:rPr>
            <w:lang w:val="en-AU"/>
          </w:rPr>
          <w:t xml:space="preserve">. </w:t>
        </w:r>
      </w:ins>
      <w:bookmarkEnd w:id="908"/>
      <w:ins w:id="926" w:author="Nicholas Clark" w:date="2022-07-08T14:51:00Z">
        <w:r w:rsidR="00976723">
          <w:rPr>
            <w:lang w:val="en-AU"/>
          </w:rPr>
          <w:t xml:space="preserve">Smoothing splines </w:t>
        </w:r>
      </w:ins>
      <w:ins w:id="927" w:author="Nicholas Clark" w:date="2022-07-08T14:59:00Z">
        <w:r w:rsidR="00721741">
          <w:rPr>
            <w:lang w:val="en-AU"/>
          </w:rPr>
          <w:t xml:space="preserve">are also </w:t>
        </w:r>
      </w:ins>
      <w:ins w:id="928" w:author="Nicholas Clark" w:date="2022-07-08T14:51:00Z">
        <w:r w:rsidR="00976723">
          <w:rPr>
            <w:lang w:val="en-AU"/>
          </w:rPr>
          <w:t xml:space="preserve">challenging </w:t>
        </w:r>
      </w:ins>
      <w:ins w:id="929" w:author="Nicholas Clark" w:date="2022-07-08T14:59:00Z">
        <w:r w:rsidR="00721741">
          <w:rPr>
            <w:lang w:val="en-AU"/>
          </w:rPr>
          <w:t>in a way because</w:t>
        </w:r>
      </w:ins>
      <w:ins w:id="930" w:author="Nicholas Clark" w:date="2022-07-08T14:51:00Z">
        <w:r w:rsidR="00976723">
          <w:rPr>
            <w:lang w:val="en-AU"/>
          </w:rPr>
          <w:t xml:space="preserve"> they do not readily facilitate principled prior modelling</w:t>
        </w:r>
      </w:ins>
      <w:ins w:id="931" w:author="Nicholas Clark" w:date="2022-07-08T14:54:00Z">
        <w:r w:rsidR="00976723">
          <w:rPr>
            <w:lang w:val="en-AU"/>
          </w:rPr>
          <w:t xml:space="preserve">, where </w:t>
        </w:r>
      </w:ins>
      <w:ins w:id="932" w:author="Nicholas Clark" w:date="2022-07-08T14:55:00Z">
        <w:r w:rsidR="00976723">
          <w:rPr>
            <w:lang w:val="en-AU"/>
          </w:rPr>
          <w:t>expert elicitation</w:t>
        </w:r>
      </w:ins>
      <w:ins w:id="933" w:author="Nicholas Clark" w:date="2022-07-08T14:54:00Z">
        <w:r w:rsidR="00976723">
          <w:rPr>
            <w:lang w:val="en-AU"/>
          </w:rPr>
          <w:t xml:space="preserve"> could </w:t>
        </w:r>
      </w:ins>
      <w:ins w:id="934" w:author="Nicholas Clark" w:date="2022-07-08T14:55:00Z">
        <w:r w:rsidR="00976723">
          <w:rPr>
            <w:lang w:val="en-AU"/>
          </w:rPr>
          <w:t xml:space="preserve">help to </w:t>
        </w:r>
      </w:ins>
      <w:ins w:id="935" w:author="Nicholas Clark" w:date="2022-07-08T14:54:00Z">
        <w:r w:rsidR="00976723">
          <w:rPr>
            <w:lang w:val="en-AU"/>
          </w:rPr>
          <w:t xml:space="preserve">constrain prior function shapes toward </w:t>
        </w:r>
      </w:ins>
      <w:ins w:id="936" w:author="Nicholas Clark" w:date="2022-07-08T14:55:00Z">
        <w:r w:rsidR="00976723">
          <w:rPr>
            <w:lang w:val="en-AU"/>
          </w:rPr>
          <w:t>those that are compatible with domain expertise</w:t>
        </w:r>
      </w:ins>
      <w:ins w:id="937" w:author="Nicholas Clark" w:date="2022-07-08T14:58:00Z">
        <w:r w:rsidR="00976723">
          <w:rPr>
            <w:lang w:val="en-AU"/>
          </w:rPr>
          <w:t xml:space="preserve"> as part of a Bayesian workflow</w:t>
        </w:r>
      </w:ins>
      <w:ins w:id="938" w:author="Nicholas Clark" w:date="2022-07-08T14:55:00Z">
        <w:r w:rsidR="00976723">
          <w:rPr>
            <w:lang w:val="en-AU"/>
          </w:rPr>
          <w:t xml:space="preserve"> </w:t>
        </w:r>
      </w:ins>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ins w:id="939" w:author="Nicholas Clark" w:date="2022-07-08T14:55:00Z">
        <w:r w:rsidR="00976723">
          <w:rPr>
            <w:lang w:val="en-AU"/>
          </w:rPr>
          <w:t>.</w:t>
        </w:r>
      </w:ins>
      <w:ins w:id="940" w:author="Nicholas Clark" w:date="2022-07-08T15:18:00Z">
        <w:r w:rsidR="00FE4911">
          <w:rPr>
            <w:lang w:val="en-AU"/>
          </w:rPr>
          <w:t xml:space="preserve"> Users are recommended to refer to the wealth of material relating to the </w:t>
        </w:r>
        <w:r w:rsidR="00FE4911">
          <w:rPr>
            <w:i/>
            <w:iCs/>
            <w:lang w:val="en-AU"/>
          </w:rPr>
          <w:t>mgcv</w:t>
        </w:r>
        <w:r w:rsidR="00FE4911">
          <w:rPr>
            <w:lang w:val="en-AU"/>
          </w:rPr>
          <w:t xml:space="preserve"> package for choosing </w:t>
        </w:r>
      </w:ins>
      <w:ins w:id="941" w:author="Nicholas Clark" w:date="2022-07-08T15:21:00Z">
        <w:r w:rsidR="009C46C6">
          <w:rPr>
            <w:lang w:val="en-AU"/>
          </w:rPr>
          <w:t xml:space="preserve">a </w:t>
        </w:r>
      </w:ins>
      <w:ins w:id="942" w:author="Nicholas Clark" w:date="2022-07-08T15:19:00Z">
        <w:r w:rsidR="00FE4911">
          <w:rPr>
            <w:lang w:val="en-AU"/>
          </w:rPr>
          <w:t>smoothing</w:t>
        </w:r>
      </w:ins>
      <w:ins w:id="943" w:author="Nicholas Clark" w:date="2022-07-08T15:18:00Z">
        <w:r w:rsidR="00FE4911">
          <w:rPr>
            <w:lang w:val="en-AU"/>
          </w:rPr>
          <w:t xml:space="preserve"> </w:t>
        </w:r>
      </w:ins>
      <w:ins w:id="944" w:author="Nicholas Clark" w:date="2022-07-08T15:21:00Z">
        <w:r w:rsidR="009C46C6">
          <w:rPr>
            <w:lang w:val="en-AU"/>
          </w:rPr>
          <w:t>basis</w:t>
        </w:r>
      </w:ins>
      <w:ins w:id="945" w:author="Nicholas Clark" w:date="2022-07-08T15:19:00Z">
        <w:r w:rsidR="00FE4911">
          <w:rPr>
            <w:lang w:val="en-AU"/>
          </w:rPr>
          <w:t xml:space="preserve"> and basis dimension that are compatible with </w:t>
        </w:r>
        <w:r w:rsidR="00A4114E">
          <w:rPr>
            <w:lang w:val="en-AU"/>
          </w:rPr>
          <w:t xml:space="preserve">expected function shapes </w:t>
        </w:r>
      </w:ins>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ins w:id="946" w:author="Nicholas Clark" w:date="2022-07-08T15:19:00Z">
        <w:r w:rsidR="00A4114E">
          <w:rPr>
            <w:lang w:val="en-AU"/>
          </w:rPr>
          <w:t>.</w:t>
        </w:r>
      </w:ins>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ins w:id="947" w:author="Nicholas Clark" w:date="2022-07-11T13:41:00Z">
        <w:r w:rsidR="00C24205">
          <w:rPr>
            <w:lang w:val="en-AU"/>
          </w:rPr>
          <w:t>D</w:t>
        </w:r>
      </w:ins>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w:t>
      </w:r>
      <w:r w:rsidR="00987267">
        <w:rPr>
          <w:lang w:val="en-AU"/>
        </w:rPr>
        <w:lastRenderedPageBreak/>
        <w:t xml:space="preserve">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5"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r w:rsidRPr="004105B7">
        <w:rPr>
          <w:i/>
          <w:iCs/>
          <w:lang w:val="en-AU"/>
        </w:rPr>
        <w:t>mvgam</w:t>
      </w:r>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w:t>
      </w:r>
      <w:r>
        <w:rPr>
          <w:i/>
          <w:iCs/>
          <w:lang w:val="en-AU"/>
        </w:rPr>
        <w:t xml:space="preserve"> </w:t>
      </w:r>
      <w:r w:rsidRPr="001D0EE7">
        <w:rPr>
          <w:i/>
          <w:iCs/>
          <w:lang w:val="en-AU"/>
        </w:rPr>
        <w:t>bs = ‘</w:t>
      </w:r>
      <w:r>
        <w:rPr>
          <w:i/>
          <w:iCs/>
          <w:lang w:val="en-AU"/>
        </w:rPr>
        <w:t>tp</w:t>
      </w:r>
      <w:r w:rsidRPr="001D0EE7">
        <w:rPr>
          <w:i/>
          <w:iCs/>
          <w:lang w:val="en-AU"/>
        </w:rPr>
        <w:t>’) + s(season, bs = ‘cc’) + ti(season, year), family = nb()</w:t>
      </w:r>
      <w:r w:rsidRPr="001D0EE7">
        <w:rPr>
          <w:lang w:val="en-AU"/>
        </w:rPr>
        <w:t>).</w:t>
      </w:r>
    </w:p>
    <w:p w14:paraId="4D86CCB2" w14:textId="5DD30929" w:rsidR="00596715" w:rsidRDefault="00596715" w:rsidP="005C36C2">
      <w:pPr>
        <w:spacing w:line="360" w:lineRule="auto"/>
        <w:rPr>
          <w:lang w:val="en-AU"/>
        </w:rPr>
      </w:pPr>
    </w:p>
    <w:p w14:paraId="72429328" w14:textId="77777777" w:rsidR="0087045C" w:rsidRDefault="0087045C" w:rsidP="0087045C">
      <w:pPr>
        <w:spacing w:line="360" w:lineRule="auto"/>
        <w:rPr>
          <w:lang w:val="en-AU"/>
        </w:rPr>
      </w:pPr>
      <w:r w:rsidRPr="0047124E">
        <w:rPr>
          <w:lang w:val="en-AU"/>
        </w:rPr>
        <w:lastRenderedPageBreak/>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r w:rsidRPr="00781B94">
        <w:rPr>
          <w:i/>
          <w:iCs/>
          <w:lang w:val="en-AU"/>
        </w:rPr>
        <w:t>mgcv</w:t>
      </w:r>
      <w:r>
        <w:rPr>
          <w:lang w:val="en-AU"/>
        </w:rPr>
        <w:t xml:space="preserve">, while the Seasonal and Nonseasonal DGAMs were fitted using the </w:t>
      </w:r>
      <w:r w:rsidRPr="00781B94">
        <w:rPr>
          <w:i/>
          <w:iCs/>
          <w:lang w:val="en-AU"/>
        </w:rPr>
        <w:t>mvgam</w:t>
      </w:r>
      <w:r>
        <w:rPr>
          <w:lang w:val="en-AU"/>
        </w:rPr>
        <w:t xml:space="preserve"> package.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r w:rsidRPr="00781B94">
        <w:rPr>
          <w:i/>
          <w:iCs/>
          <w:lang w:val="en-AU"/>
        </w:rPr>
        <w:t>mgcv</w:t>
      </w:r>
      <w:r>
        <w:rPr>
          <w:lang w:val="en-AU"/>
        </w:rPr>
        <w:t xml:space="preserve">, while the DGAMs were fitted using the </w:t>
      </w:r>
      <w:r w:rsidRPr="00781B94">
        <w:rPr>
          <w:i/>
          <w:iCs/>
          <w:lang w:val="en-AU"/>
        </w:rPr>
        <w:t>mvgam</w:t>
      </w:r>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4A2478CF" w:rsidR="00330B0B" w:rsidRDefault="00330B0B" w:rsidP="00330B0B">
      <w:pPr>
        <w:spacing w:line="360" w:lineRule="auto"/>
        <w:rPr>
          <w:lang w:val="en-AU"/>
        </w:rPr>
      </w:pPr>
      <w:r>
        <w:rPr>
          <w:lang w:val="en-AU"/>
        </w:rPr>
        <w:t xml:space="preserve">Figure 5: Visualisations </w:t>
      </w:r>
      <w:bookmarkStart w:id="948" w:name="_Hlk96324538"/>
      <w:r>
        <w:rPr>
          <w:lang w:val="en-AU"/>
        </w:rPr>
        <w:t xml:space="preserve">from the best-performing </w:t>
      </w:r>
      <w:r w:rsidRPr="00EA1417">
        <w:rPr>
          <w:i/>
          <w:iCs/>
          <w:lang w:val="en-AU"/>
        </w:rPr>
        <w:t>mvgam</w:t>
      </w:r>
      <w:r>
        <w:rPr>
          <w:lang w:val="en-AU"/>
        </w:rPr>
        <w:t xml:space="preserve"> model (Hyp3) for a single </w:t>
      </w:r>
      <w:r w:rsidRPr="00EA1417">
        <w:rPr>
          <w:i/>
          <w:iCs/>
          <w:lang w:val="en-AU"/>
        </w:rPr>
        <w:t>Ixodes scapularis</w:t>
      </w:r>
      <w:r>
        <w:rPr>
          <w:lang w:val="en-AU"/>
        </w:rPr>
        <w:t xml:space="preserve"> plot (SCBI_013). </w:t>
      </w:r>
      <w:bookmarkEnd w:id="948"/>
      <w:r>
        <w:rPr>
          <w:lang w:val="en-AU"/>
        </w:rPr>
        <w:t>Top left, the estimated seasonal smooth function</w:t>
      </w:r>
      <w:del w:id="949" w:author="Nicholas Clark" w:date="2022-07-08T13:40:00Z">
        <w:r w:rsidDel="00200451">
          <w:rPr>
            <w:lang w:val="en-AU"/>
          </w:rPr>
          <w:delText xml:space="preserve"> (the seasonal time window refers to calendar weeks 15 – 40)</w:delText>
        </w:r>
      </w:del>
      <w:r>
        <w:rPr>
          <w:lang w:val="en-AU"/>
        </w:rPr>
        <w:t xml:space="preserve">; top right, estimated cumulative growing degree days function; bottom left, predicted tick abundances over time (observed values shown as black points); bottom right, estimated latent dynamic component. </w:t>
      </w:r>
      <w:bookmarkStart w:id="950"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950"/>
    </w:p>
    <w:p w14:paraId="3C370F44" w14:textId="77777777" w:rsidR="00302081" w:rsidRDefault="00302081" w:rsidP="005C36C2">
      <w:pPr>
        <w:spacing w:line="360" w:lineRule="auto"/>
        <w:rPr>
          <w:lang w:val="en-AU"/>
        </w:rPr>
      </w:pPr>
    </w:p>
    <w:p w14:paraId="05E88D63" w14:textId="35745F28" w:rsidR="00D47DA6" w:rsidRDefault="00D47DA6" w:rsidP="00D47DA6">
      <w:pPr>
        <w:spacing w:line="360" w:lineRule="auto"/>
        <w:rPr>
          <w:lang w:val="en-AU"/>
        </w:rPr>
      </w:pPr>
      <w:r>
        <w:rPr>
          <w:lang w:val="en-AU"/>
        </w:rPr>
        <w:t xml:space="preserve">Figure 6: Output from the </w:t>
      </w:r>
      <w:r w:rsidRPr="00A20A82">
        <w:rPr>
          <w:i/>
          <w:iCs/>
          <w:lang w:val="en-AU"/>
        </w:rPr>
        <w:t>plot_mvgam_smooth</w:t>
      </w:r>
      <w:r>
        <w:rPr>
          <w:lang w:val="en-AU"/>
        </w:rPr>
        <w:t xml:space="preserve"> function in </w:t>
      </w:r>
      <w:r w:rsidRPr="00A20A82">
        <w:rPr>
          <w:i/>
          <w:iCs/>
          <w:lang w:val="en-AU"/>
        </w:rPr>
        <w:t>mvgam</w:t>
      </w:r>
      <w:r>
        <w:rPr>
          <w:lang w:val="en-AU"/>
        </w:rPr>
        <w:t xml:space="preserve"> showing seasonal smooth functions for four </w:t>
      </w:r>
      <w:r w:rsidRPr="003A4674">
        <w:rPr>
          <w:i/>
          <w:iCs/>
          <w:lang w:val="en-AU"/>
        </w:rPr>
        <w:t>Amblyomma americanum</w:t>
      </w:r>
      <w:r w:rsidRPr="003A4674">
        <w:rPr>
          <w:lang w:val="en-AU"/>
        </w:rPr>
        <w:t xml:space="preserve"> </w:t>
      </w:r>
      <w:r>
        <w:rPr>
          <w:lang w:val="en-AU"/>
        </w:rPr>
        <w:t>plots estimated from a dynamic GAM with hierarchical seasonality. Shading shows posterior empirical quantiles.</w:t>
      </w:r>
      <w:del w:id="951" w:author="Nicholas Clark" w:date="2022-07-08T13:41:00Z">
        <w:r w:rsidDel="00200451">
          <w:rPr>
            <w:lang w:val="en-AU"/>
          </w:rPr>
          <w:delText xml:space="preserve"> Note that seasonal indices 1 – 26 correspond to epidemiological weeks 15 – 41.</w:delText>
        </w:r>
      </w:del>
    </w:p>
    <w:p w14:paraId="48447926" w14:textId="77777777" w:rsidR="00D47DA6" w:rsidRDefault="00D47DA6" w:rsidP="005C36C2">
      <w:pPr>
        <w:spacing w:line="360" w:lineRule="auto"/>
        <w:rPr>
          <w:lang w:val="en-AU"/>
        </w:rPr>
      </w:pPr>
    </w:p>
    <w:p w14:paraId="0AF34FCF" w14:textId="2CDE1193" w:rsidR="00D47DA6" w:rsidRDefault="00D47DA6" w:rsidP="00D47DA6">
      <w:pPr>
        <w:spacing w:line="360" w:lineRule="auto"/>
        <w:rPr>
          <w:lang w:val="en-AU"/>
        </w:rPr>
      </w:pPr>
      <w:r>
        <w:rPr>
          <w:lang w:val="en-AU"/>
        </w:rPr>
        <w:t xml:space="preserve">Figure 7: Output from the </w:t>
      </w:r>
      <w:r w:rsidRPr="00A20A82">
        <w:rPr>
          <w:i/>
          <w:iCs/>
          <w:lang w:val="en-AU"/>
        </w:rPr>
        <w:t>plot_mvgam_</w:t>
      </w:r>
      <w:r>
        <w:rPr>
          <w:i/>
          <w:iCs/>
          <w:lang w:val="en-AU"/>
        </w:rPr>
        <w:t>uncertainty</w:t>
      </w:r>
      <w:r>
        <w:rPr>
          <w:lang w:val="en-AU"/>
        </w:rPr>
        <w:t xml:space="preserve"> function in </w:t>
      </w:r>
      <w:r w:rsidRPr="00A20A82">
        <w:rPr>
          <w:i/>
          <w:iCs/>
          <w:lang w:val="en-AU"/>
        </w:rPr>
        <w:t>mvgam</w:t>
      </w:r>
      <w:r>
        <w:rPr>
          <w:lang w:val="en-AU"/>
        </w:rPr>
        <w:t xml:space="preserve"> showing relative contributions of the dynamic temporal (grey) and GAM (red) components to forecast </w:t>
      </w:r>
      <w:r>
        <w:rPr>
          <w:lang w:val="en-AU"/>
        </w:rPr>
        <w:lastRenderedPageBreak/>
        <w:t xml:space="preserve">uncertainty for four </w:t>
      </w:r>
      <w:r w:rsidRPr="003A4674">
        <w:rPr>
          <w:i/>
          <w:iCs/>
          <w:lang w:val="en-AU"/>
        </w:rPr>
        <w:t>Amblyomma americanum</w:t>
      </w:r>
      <w:r w:rsidRPr="003A4674">
        <w:rPr>
          <w:lang w:val="en-AU"/>
        </w:rPr>
        <w:t xml:space="preserve"> </w:t>
      </w:r>
      <w:r>
        <w:rPr>
          <w:lang w:val="en-AU"/>
        </w:rPr>
        <w:t>plots estimated from a dynamic GAM with hierarchical seasonality. Forecast horizons were varied over a ‘one-year’ horizon (</w:t>
      </w:r>
      <w:ins w:id="952" w:author="Nicholas Clark" w:date="2022-07-08T13:41:00Z">
        <w:r w:rsidR="00200451">
          <w:rPr>
            <w:lang w:val="en-AU"/>
          </w:rPr>
          <w:t>52</w:t>
        </w:r>
      </w:ins>
      <w:del w:id="953" w:author="Nicholas Clark" w:date="2022-07-08T13:41:00Z">
        <w:r w:rsidDel="00200451">
          <w:rPr>
            <w:lang w:val="en-AU"/>
          </w:rPr>
          <w:delText>26</w:delText>
        </w:r>
      </w:del>
      <w:r>
        <w:rPr>
          <w:lang w:val="en-AU"/>
        </w:rPr>
        <w:t xml:space="preserve"> weeks matching data availability</w:t>
      </w:r>
      <w:del w:id="954" w:author="Nicholas Clark" w:date="2022-07-08T13:41:00Z">
        <w:r w:rsidDel="00200451">
          <w:rPr>
            <w:lang w:val="en-AU"/>
          </w:rPr>
          <w:delText>, excluding winter</w:delText>
        </w:r>
      </w:del>
      <w:r>
        <w:rPr>
          <w:lang w:val="en-AU"/>
        </w:rPr>
        <w:t>).</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r w:rsidRPr="00024124">
        <w:rPr>
          <w:i/>
          <w:iCs/>
          <w:lang w:val="en-AU"/>
        </w:rPr>
        <w:t>mvgam</w:t>
      </w:r>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r w:rsidRPr="00024124">
        <w:rPr>
          <w:i/>
          <w:iCs/>
          <w:lang w:val="en-AU"/>
        </w:rPr>
        <w:t>mvgam</w:t>
      </w:r>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r w:rsidRPr="00024124">
        <w:rPr>
          <w:i/>
          <w:iCs/>
          <w:lang w:val="en-AU"/>
        </w:rPr>
        <w:t>mvgam</w:t>
      </w:r>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ins w:id="955" w:author="Nicholas Clark" w:date="2022-07-11T10:54:00Z"/>
          <w:lang w:val="en-AU"/>
        </w:rPr>
      </w:pPr>
      <w:r>
        <w:rPr>
          <w:lang w:val="en-AU"/>
        </w:rPr>
        <w:t>Appendix S4: Supplementary figures</w:t>
      </w:r>
    </w:p>
    <w:p w14:paraId="2EBE65DA" w14:textId="0F3CAF3A" w:rsidR="003F2D50" w:rsidRDefault="003F2D50" w:rsidP="005C36C2">
      <w:pPr>
        <w:spacing w:line="360" w:lineRule="auto"/>
        <w:rPr>
          <w:ins w:id="956" w:author="Nicholas Clark" w:date="2022-07-11T10:54:00Z"/>
          <w:lang w:val="en-AU"/>
        </w:rPr>
      </w:pPr>
    </w:p>
    <w:p w14:paraId="261B1046" w14:textId="554C96BB" w:rsidR="003F2D50" w:rsidRDefault="003F2D50" w:rsidP="005C36C2">
      <w:pPr>
        <w:spacing w:line="360" w:lineRule="auto"/>
        <w:rPr>
          <w:lang w:val="en-AU"/>
        </w:rPr>
      </w:pPr>
      <w:ins w:id="957" w:author="Nicholas Clark" w:date="2022-07-11T10:54:00Z">
        <w:r>
          <w:rPr>
            <w:lang w:val="en-AU"/>
          </w:rPr>
          <w:t xml:space="preserve">Appendix S5: Example JAGS model file generated by the </w:t>
        </w:r>
        <w:r w:rsidRPr="003F2D50">
          <w:rPr>
            <w:i/>
            <w:iCs/>
            <w:lang w:val="en-AU"/>
            <w:rPrChange w:id="958" w:author="Nicholas Clark" w:date="2022-07-11T10:54:00Z">
              <w:rPr>
                <w:lang w:val="en-AU"/>
              </w:rPr>
            </w:rPrChange>
          </w:rPr>
          <w:t>mvgam</w:t>
        </w:r>
        <w:r>
          <w:rPr>
            <w:lang w:val="en-AU"/>
          </w:rPr>
          <w:t xml:space="preserve"> package for R</w:t>
        </w:r>
      </w:ins>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6"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lastRenderedPageBreak/>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lastRenderedPageBreak/>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lastRenderedPageBreak/>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7"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lastRenderedPageBreak/>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lastRenderedPageBreak/>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0C0AEE0B"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8"/>
      <w:pgSz w:w="11901" w:h="16817"/>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onstans Wells" w:date="2022-07-08T14:44:00Z" w:initials="KW">
    <w:p w14:paraId="68AAC5DB" w14:textId="3B0CD0D0" w:rsidR="00C544A9" w:rsidRDefault="00C544A9">
      <w:pPr>
        <w:pStyle w:val="CommentText"/>
      </w:pPr>
      <w:r>
        <w:rPr>
          <w:rStyle w:val="CommentReference"/>
        </w:rPr>
        <w:annotationRef/>
      </w:r>
      <w:r>
        <w:t>Delete? True for the current mvgam version but at least one reviewer also was wondering about the diversity of possible data models?</w:t>
      </w:r>
    </w:p>
  </w:comment>
  <w:comment w:id="4" w:author="Nicholas Clark" w:date="2022-07-11T12:16:00Z" w:initials="NC">
    <w:p w14:paraId="21831B89" w14:textId="2D40BE58" w:rsidR="00E1447C" w:rsidRDefault="00E1447C">
      <w:pPr>
        <w:pStyle w:val="CommentText"/>
      </w:pPr>
      <w:r>
        <w:rPr>
          <w:rStyle w:val="CommentReference"/>
        </w:rPr>
        <w:annotationRef/>
      </w:r>
      <w:r>
        <w:t>I’ll keep it with discrete for now as I can’t realistically see the package being modified for non-discrete data any time soon</w:t>
      </w:r>
    </w:p>
  </w:comment>
  <w:comment w:id="7" w:author="Konstans Wells" w:date="2022-07-08T14:47:00Z" w:initials="KW">
    <w:p w14:paraId="778F7EB2" w14:textId="38714B63" w:rsidR="00034D13" w:rsidRDefault="00034D13">
      <w:pPr>
        <w:pStyle w:val="CommentText"/>
      </w:pPr>
      <w:r>
        <w:rPr>
          <w:rStyle w:val="CommentReference"/>
        </w:rPr>
        <w:annotationRef/>
      </w:r>
      <w:r>
        <w:t>Hmm, happy to leave as is but actually these aspects are not specific to GAM but the data model more generally?</w:t>
      </w:r>
    </w:p>
  </w:comment>
  <w:comment w:id="8" w:author="Nicholas Clark" w:date="2022-07-11T10:19:00Z" w:initials="NC">
    <w:p w14:paraId="4A396A54" w14:textId="6797FD47" w:rsidR="00EE350A" w:rsidRDefault="00EE350A">
      <w:pPr>
        <w:pStyle w:val="CommentText"/>
      </w:pPr>
      <w:r>
        <w:rPr>
          <w:rStyle w:val="CommentReference"/>
        </w:rPr>
        <w:annotationRef/>
      </w:r>
      <w:r>
        <w:t>The hierarchical function aspect is unique to GAMs so I think this is fine as is</w:t>
      </w:r>
    </w:p>
  </w:comment>
  <w:comment w:id="14" w:author="Konstans Wells" w:date="2022-07-08T14:53:00Z" w:initials="KW">
    <w:p w14:paraId="1075D2DF" w14:textId="05AE2CCD" w:rsidR="00BB03FA" w:rsidRDefault="00BB03FA">
      <w:pPr>
        <w:pStyle w:val="CommentText"/>
      </w:pPr>
      <w:r>
        <w:rPr>
          <w:rStyle w:val="CommentReference"/>
        </w:rPr>
        <w:annotationRef/>
      </w:r>
      <w:r>
        <w:t>Multiple? Perhaps one could both argue with multivariate and multiple series but in this case we are mostly interested in multiple series rather the multiple/multivariate drivers of the series outcome? Commented also by Gavin elsewhere?</w:t>
      </w:r>
    </w:p>
  </w:comment>
  <w:comment w:id="50" w:author="Konstans Wells" w:date="2022-07-08T16:31:00Z" w:initials="KW">
    <w:p w14:paraId="57514B97" w14:textId="6823ABDB" w:rsidR="00426B0E" w:rsidRDefault="00426B0E">
      <w:pPr>
        <w:pStyle w:val="CommentText"/>
      </w:pPr>
      <w:r>
        <w:rPr>
          <w:rStyle w:val="CommentReference"/>
        </w:rPr>
        <w:annotationRef/>
      </w:r>
      <w:r>
        <w:t>but interacting?</w:t>
      </w:r>
    </w:p>
  </w:comment>
  <w:comment w:id="51" w:author="Nicholas Clark" w:date="2022-07-11T10:20:00Z" w:initials="NC">
    <w:p w14:paraId="50240532" w14:textId="7A3BAAF3" w:rsidR="003B751B" w:rsidRDefault="003B751B">
      <w:pPr>
        <w:pStyle w:val="CommentText"/>
      </w:pPr>
      <w:r>
        <w:rPr>
          <w:rStyle w:val="CommentReference"/>
        </w:rPr>
        <w:annotationRef/>
      </w:r>
      <w:r>
        <w:t>They could be indirectly dependent without interacting so I think we can leave interacting out for now</w:t>
      </w:r>
    </w:p>
  </w:comment>
  <w:comment w:id="77" w:author="Konstans Wells" w:date="2022-07-08T17:26:00Z" w:initials="KW">
    <w:p w14:paraId="10C89A58" w14:textId="3D970294" w:rsidR="008F3817" w:rsidRDefault="008F3817">
      <w:pPr>
        <w:pStyle w:val="CommentText"/>
      </w:pPr>
      <w:r>
        <w:rPr>
          <w:rStyle w:val="CommentReference"/>
        </w:rPr>
        <w:annotationRef/>
      </w:r>
      <w:r>
        <w:t>Suggest to add this here to also help readers reviewer understand that this is what is implemented, while there are also other stoachastic processes such as Levy processes commonly used in movement ecology.</w:t>
      </w:r>
    </w:p>
  </w:comment>
  <w:comment w:id="78" w:author="Nicholas Clark" w:date="2022-07-11T10:22:00Z" w:initials="NC">
    <w:p w14:paraId="69B93994" w14:textId="000E35EE" w:rsidR="00D43B0E" w:rsidRDefault="00D43B0E">
      <w:pPr>
        <w:pStyle w:val="CommentText"/>
      </w:pPr>
      <w:r>
        <w:rPr>
          <w:rStyle w:val="CommentReference"/>
        </w:rPr>
        <w:annotationRef/>
      </w:r>
      <w:r>
        <w:t>I think we need to leave this out as it relates to our software implementation, but not to the broader class of models (which can have any time series component on the latent trend)</w:t>
      </w:r>
    </w:p>
  </w:comment>
  <w:comment w:id="82" w:author="Konstans Wells" w:date="2022-07-08T16:47:00Z" w:initials="KW">
    <w:p w14:paraId="1AD9A5B9" w14:textId="3FFFA204" w:rsidR="00214DEE" w:rsidRDefault="00214DEE">
      <w:pPr>
        <w:pStyle w:val="CommentText"/>
      </w:pPr>
      <w:r>
        <w:rPr>
          <w:rStyle w:val="CommentReference"/>
        </w:rPr>
        <w:annotationRef/>
      </w:r>
      <w:r>
        <w:t>Order: wouldn’t it make more sense to list as Gaussian process, random walk, autoregressive process (seems to me this would reflect the strength of the Markov processes in these different models)</w:t>
      </w:r>
    </w:p>
  </w:comment>
  <w:comment w:id="86" w:author="Konstans Wells" w:date="2022-07-08T16:49:00Z" w:initials="KW">
    <w:p w14:paraId="6F34922C" w14:textId="0DE4CC90" w:rsidR="001E16A3" w:rsidRDefault="001E16A3">
      <w:pPr>
        <w:pStyle w:val="CommentText"/>
      </w:pPr>
      <w:r>
        <w:rPr>
          <w:rStyle w:val="CommentReference"/>
        </w:rPr>
        <w:annotationRef/>
      </w:r>
      <w:r>
        <w:t>Multivariate or multiple?</w:t>
      </w:r>
    </w:p>
  </w:comment>
  <w:comment w:id="122" w:author="Konstans Wells" w:date="2022-07-08T16:51:00Z" w:initials="KW">
    <w:p w14:paraId="3877D920" w14:textId="7FA305A7" w:rsidR="00971949" w:rsidRDefault="00971949">
      <w:pPr>
        <w:pStyle w:val="CommentText"/>
      </w:pPr>
      <w:r>
        <w:rPr>
          <w:rStyle w:val="CommentReference"/>
        </w:rPr>
        <w:annotationRef/>
      </w:r>
      <w:r>
        <w:t>Correct for the current version but could one consider this to be expandable to different exp families/ data models allowed in mgcv?</w:t>
      </w:r>
    </w:p>
  </w:comment>
  <w:comment w:id="123" w:author="Nicholas Clark" w:date="2022-07-11T10:24:00Z" w:initials="NC">
    <w:p w14:paraId="340A9269" w14:textId="16FA3891" w:rsidR="00D43B0E" w:rsidRDefault="00D43B0E">
      <w:pPr>
        <w:pStyle w:val="CommentText"/>
      </w:pPr>
      <w:r>
        <w:rPr>
          <w:rStyle w:val="CommentReference"/>
        </w:rPr>
        <w:annotationRef/>
      </w:r>
      <w:r>
        <w:t>Yes that could be done later on but it can’t happen in time for the paper and package to be rolled out; all of the core functions in the package were set up for discrete series, which are less supported in competing software</w:t>
      </w:r>
    </w:p>
  </w:comment>
  <w:comment w:id="141" w:author="Konstans Wells" w:date="2022-07-08T16:58:00Z" w:initials="KW">
    <w:p w14:paraId="35668BCE" w14:textId="5ACB05F9" w:rsidR="00F929C4" w:rsidRDefault="00F929C4">
      <w:pPr>
        <w:pStyle w:val="CommentText"/>
      </w:pPr>
      <w:r>
        <w:rPr>
          <w:rStyle w:val="CommentReference"/>
        </w:rPr>
        <w:annotationRef/>
      </w:r>
      <w:r>
        <w:t>Great writing – really like it!!</w:t>
      </w:r>
    </w:p>
  </w:comment>
  <w:comment w:id="150" w:author="Konstans Wells" w:date="2022-07-08T16:57:00Z" w:initials="KW">
    <w:p w14:paraId="18F0AA5A" w14:textId="59F68E30" w:rsidR="0062215F" w:rsidRDefault="0062215F">
      <w:pPr>
        <w:pStyle w:val="CommentText"/>
      </w:pPr>
      <w:r>
        <w:rPr>
          <w:rStyle w:val="CommentReference"/>
        </w:rPr>
        <w:annotationRef/>
      </w:r>
      <w:r>
        <w:t>Could also add ‘inappropriately sampled time intervals’?</w:t>
      </w:r>
    </w:p>
  </w:comment>
  <w:comment w:id="234" w:author="Konstans Wells" w:date="2022-07-08T17:12:00Z" w:initials="KW">
    <w:p w14:paraId="15C56A65" w14:textId="4FE76A58" w:rsidR="00E51FB5" w:rsidRDefault="00E51FB5">
      <w:pPr>
        <w:pStyle w:val="CommentText"/>
      </w:pPr>
      <w:r>
        <w:rPr>
          <w:rStyle w:val="CommentReference"/>
        </w:rPr>
        <w:annotationRef/>
      </w:r>
      <w:r>
        <w:t>Mhh, in some field such as movement ecology there is also an interest in Levy processes</w:t>
      </w:r>
    </w:p>
  </w:comment>
  <w:comment w:id="235" w:author="Nicholas Clark" w:date="2022-07-11T16:03:00Z" w:initials="NC">
    <w:p w14:paraId="70F2E651" w14:textId="1675210F" w:rsidR="00037BA5" w:rsidRDefault="00037BA5">
      <w:pPr>
        <w:pStyle w:val="CommentText"/>
      </w:pPr>
      <w:r>
        <w:rPr>
          <w:rStyle w:val="CommentReference"/>
        </w:rPr>
        <w:annotationRef/>
      </w:r>
      <w:r>
        <w:t>Great thanks!</w:t>
      </w:r>
    </w:p>
  </w:comment>
  <w:comment w:id="249" w:author="Konstans Wells" w:date="2022-07-08T17:18:00Z" w:initials="KW">
    <w:p w14:paraId="1AE10D35" w14:textId="402FF6D2" w:rsidR="009C5637" w:rsidRDefault="009C5637">
      <w:pPr>
        <w:pStyle w:val="CommentText"/>
      </w:pPr>
      <w:r>
        <w:rPr>
          <w:rStyle w:val="CommentReference"/>
        </w:rPr>
        <w:annotationRef/>
      </w:r>
      <w:r>
        <w:t>As commented above, perhaps use “stochastic process” rather than confine to “Gaussian process”?</w:t>
      </w:r>
    </w:p>
  </w:comment>
  <w:comment w:id="250" w:author="Nicholas Clark" w:date="2022-07-11T16:02:00Z" w:initials="NC">
    <w:p w14:paraId="575BD8AA" w14:textId="1913E38C" w:rsidR="00A4691D" w:rsidRDefault="00A4691D">
      <w:pPr>
        <w:pStyle w:val="CommentText"/>
      </w:pPr>
      <w:r>
        <w:rPr>
          <w:rStyle w:val="CommentReference"/>
        </w:rPr>
        <w:annotationRef/>
      </w:r>
      <w:r>
        <w:t>I’m not really in my element when it comes to the nomenclature here</w:t>
      </w:r>
      <w:r w:rsidR="0026010C">
        <w:t xml:space="preserve"> but I think the bit in parentheses should be enough</w:t>
      </w:r>
    </w:p>
  </w:comment>
  <w:comment w:id="317" w:author="Konstans Wells" w:date="2022-07-08T17:32:00Z" w:initials="KW">
    <w:p w14:paraId="1752A046" w14:textId="3E3C8152" w:rsidR="00B920B4" w:rsidRDefault="00B920B4">
      <w:pPr>
        <w:pStyle w:val="CommentText"/>
      </w:pPr>
      <w:r>
        <w:rPr>
          <w:rStyle w:val="CommentReference"/>
        </w:rPr>
        <w:annotationRef/>
      </w:r>
      <w:r>
        <w:t>Latent &lt;-&gt; dynamic: use same word here and in line 261?</w:t>
      </w:r>
    </w:p>
  </w:comment>
  <w:comment w:id="328" w:author="Konstans Wells" w:date="2022-07-08T22:07:00Z" w:initials="KW">
    <w:p w14:paraId="0584AE94" w14:textId="77777777" w:rsidR="000C240D" w:rsidRDefault="000C240D" w:rsidP="00D012FB">
      <w:pPr>
        <w:pStyle w:val="CommentText"/>
      </w:pPr>
      <w:r>
        <w:rPr>
          <w:rStyle w:val="CommentReference"/>
        </w:rPr>
        <w:annotationRef/>
      </w:r>
      <w:r>
        <w:t>As 'k' is a parameter of the smooth functions, it might be confusing to use 'K' for the number of factors or is this intentionally done?</w:t>
      </w:r>
    </w:p>
  </w:comment>
  <w:comment w:id="329" w:author="Nicholas Clark" w:date="2022-07-11T16:14:00Z" w:initials="NC">
    <w:p w14:paraId="4C239011" w14:textId="0F5BF849" w:rsidR="00EE7D24" w:rsidRDefault="00EE7D24">
      <w:pPr>
        <w:pStyle w:val="CommentText"/>
      </w:pPr>
      <w:r>
        <w:rPr>
          <w:rStyle w:val="CommentReference"/>
        </w:rPr>
        <w:annotationRef/>
      </w:r>
      <w:r>
        <w:t>Agree. Changed to M throughout</w:t>
      </w:r>
    </w:p>
  </w:comment>
  <w:comment w:id="481" w:author="Konstans Wells" w:date="2022-07-08T17:46:00Z" w:initials="KW">
    <w:p w14:paraId="2238A293" w14:textId="4E2A2002" w:rsidR="00B758DD" w:rsidRDefault="00B758DD">
      <w:pPr>
        <w:pStyle w:val="CommentText"/>
      </w:pPr>
      <w:r>
        <w:rPr>
          <w:rStyle w:val="CommentReference"/>
        </w:rPr>
        <w:annotationRef/>
      </w:r>
      <w:r>
        <w:t>This is great and really convincing – excelling account of the reviewer’s feedback</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726" w:author="Konstans Wells" w:date="2022-07-08T22:17:00Z" w:initials="KW">
    <w:p w14:paraId="4B3489D1" w14:textId="4F37BBE1" w:rsidR="0041773B" w:rsidRDefault="0041773B" w:rsidP="00DD4C98">
      <w:pPr>
        <w:pStyle w:val="CommentText"/>
      </w:pPr>
      <w:r>
        <w:rPr>
          <w:rStyle w:val="CommentReference"/>
        </w:rPr>
        <w:annotationRef/>
      </w:r>
      <w:r>
        <w:t>This term is used here the first time and not really clear: would an ensemble forecast use different models such as DGAM, GLM etc for a forecast?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AC5DB" w15:done="0"/>
  <w15:commentEx w15:paraId="21831B89" w15:paraIdParent="68AAC5DB" w15:done="0"/>
  <w15:commentEx w15:paraId="778F7EB2" w15:done="0"/>
  <w15:commentEx w15:paraId="4A396A54" w15:paraIdParent="778F7EB2" w15:done="0"/>
  <w15:commentEx w15:paraId="1075D2DF" w15:done="0"/>
  <w15:commentEx w15:paraId="57514B97" w15:done="0"/>
  <w15:commentEx w15:paraId="50240532" w15:paraIdParent="57514B97" w15:done="0"/>
  <w15:commentEx w15:paraId="10C89A58" w15:done="0"/>
  <w15:commentEx w15:paraId="69B93994" w15:paraIdParent="10C89A58" w15:done="0"/>
  <w15:commentEx w15:paraId="1AD9A5B9" w15:done="0"/>
  <w15:commentEx w15:paraId="6F34922C" w15:done="0"/>
  <w15:commentEx w15:paraId="3877D920" w15:done="0"/>
  <w15:commentEx w15:paraId="340A9269" w15:paraIdParent="3877D920" w15:done="0"/>
  <w15:commentEx w15:paraId="35668BCE" w15:done="0"/>
  <w15:commentEx w15:paraId="18F0AA5A" w15:done="0"/>
  <w15:commentEx w15:paraId="15C56A65" w15:done="0"/>
  <w15:commentEx w15:paraId="70F2E651" w15:paraIdParent="15C56A65" w15:done="0"/>
  <w15:commentEx w15:paraId="1AE10D35" w15:done="0"/>
  <w15:commentEx w15:paraId="575BD8AA" w15:paraIdParent="1AE10D35" w15:done="0"/>
  <w15:commentEx w15:paraId="1752A046" w15:done="0"/>
  <w15:commentEx w15:paraId="0584AE94" w15:done="0"/>
  <w15:commentEx w15:paraId="4C239011" w15:paraIdParent="0584AE94" w15:done="0"/>
  <w15:commentEx w15:paraId="2238A293" w15:done="0"/>
  <w15:commentEx w15:paraId="4B348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C158" w16cex:dateUtc="2022-07-08T13:44:00Z"/>
  <w16cex:commentExtensible w16cex:durableId="2676931B" w16cex:dateUtc="2022-07-11T02:16:00Z"/>
  <w16cex:commentExtensible w16cex:durableId="2672C207" w16cex:dateUtc="2022-07-08T13:47:00Z"/>
  <w16cex:commentExtensible w16cex:durableId="267677A8" w16cex:dateUtc="2022-07-11T00:19:00Z"/>
  <w16cex:commentExtensible w16cex:durableId="2672C352" w16cex:dateUtc="2022-07-08T13:53:00Z"/>
  <w16cex:commentExtensible w16cex:durableId="2672DA5A" w16cex:dateUtc="2022-07-08T15:31:00Z"/>
  <w16cex:commentExtensible w16cex:durableId="26767804" w16cex:dateUtc="2022-07-11T00:20:00Z"/>
  <w16cex:commentExtensible w16cex:durableId="2672E72F" w16cex:dateUtc="2022-07-08T16:26:00Z"/>
  <w16cex:commentExtensible w16cex:durableId="26767854" w16cex:dateUtc="2022-07-11T00:22:00Z"/>
  <w16cex:commentExtensible w16cex:durableId="2672DE10" w16cex:dateUtc="2022-07-08T15:47:00Z"/>
  <w16cex:commentExtensible w16cex:durableId="2672DE93" w16cex:dateUtc="2022-07-08T15:49:00Z"/>
  <w16cex:commentExtensible w16cex:durableId="2672DF13" w16cex:dateUtc="2022-07-08T15:51:00Z"/>
  <w16cex:commentExtensible w16cex:durableId="267678E4" w16cex:dateUtc="2022-07-11T00:24:00Z"/>
  <w16cex:commentExtensible w16cex:durableId="2672E0A8" w16cex:dateUtc="2022-07-08T15:58:00Z"/>
  <w16cex:commentExtensible w16cex:durableId="2672E076" w16cex:dateUtc="2022-07-08T15:57:00Z"/>
  <w16cex:commentExtensible w16cex:durableId="2672E416" w16cex:dateUtc="2022-07-08T16:12:00Z"/>
  <w16cex:commentExtensible w16cex:durableId="2676C86D" w16cex:dateUtc="2022-07-11T06:03:00Z"/>
  <w16cex:commentExtensible w16cex:durableId="2672E555" w16cex:dateUtc="2022-07-08T16:18:00Z"/>
  <w16cex:commentExtensible w16cex:durableId="2676C7F9" w16cex:dateUtc="2022-07-11T06:02:00Z"/>
  <w16cex:commentExtensible w16cex:durableId="2672E8CB" w16cex:dateUtc="2022-07-08T16:32:00Z"/>
  <w16cex:commentExtensible w16cex:durableId="26732919" w16cex:dateUtc="2022-07-08T21:07:00Z"/>
  <w16cex:commentExtensible w16cex:durableId="2676CAF4" w16cex:dateUtc="2022-07-11T06:14:00Z"/>
  <w16cex:commentExtensible w16cex:durableId="2672EBF8" w16cex:dateUtc="2022-07-08T16:46:00Z"/>
  <w16cex:commentExtensible w16cex:durableId="26732B6F" w16cex:dateUtc="2022-07-08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AC5DB" w16cid:durableId="2672C158"/>
  <w16cid:commentId w16cid:paraId="21831B89" w16cid:durableId="2676931B"/>
  <w16cid:commentId w16cid:paraId="778F7EB2" w16cid:durableId="2672C207"/>
  <w16cid:commentId w16cid:paraId="4A396A54" w16cid:durableId="267677A8"/>
  <w16cid:commentId w16cid:paraId="1075D2DF" w16cid:durableId="2672C352"/>
  <w16cid:commentId w16cid:paraId="57514B97" w16cid:durableId="2672DA5A"/>
  <w16cid:commentId w16cid:paraId="50240532" w16cid:durableId="26767804"/>
  <w16cid:commentId w16cid:paraId="10C89A58" w16cid:durableId="2672E72F"/>
  <w16cid:commentId w16cid:paraId="69B93994" w16cid:durableId="26767854"/>
  <w16cid:commentId w16cid:paraId="1AD9A5B9" w16cid:durableId="2672DE10"/>
  <w16cid:commentId w16cid:paraId="6F34922C" w16cid:durableId="2672DE93"/>
  <w16cid:commentId w16cid:paraId="3877D920" w16cid:durableId="2672DF13"/>
  <w16cid:commentId w16cid:paraId="340A9269" w16cid:durableId="267678E4"/>
  <w16cid:commentId w16cid:paraId="35668BCE" w16cid:durableId="2672E0A8"/>
  <w16cid:commentId w16cid:paraId="18F0AA5A" w16cid:durableId="2672E076"/>
  <w16cid:commentId w16cid:paraId="15C56A65" w16cid:durableId="2672E416"/>
  <w16cid:commentId w16cid:paraId="70F2E651" w16cid:durableId="2676C86D"/>
  <w16cid:commentId w16cid:paraId="1AE10D35" w16cid:durableId="2672E555"/>
  <w16cid:commentId w16cid:paraId="575BD8AA" w16cid:durableId="2676C7F9"/>
  <w16cid:commentId w16cid:paraId="1752A046" w16cid:durableId="2672E8CB"/>
  <w16cid:commentId w16cid:paraId="0584AE94" w16cid:durableId="26732919"/>
  <w16cid:commentId w16cid:paraId="4C239011" w16cid:durableId="2676CAF4"/>
  <w16cid:commentId w16cid:paraId="2238A293" w16cid:durableId="2672EBF8"/>
  <w16cid:commentId w16cid:paraId="4B3489D1" w16cid:durableId="26732B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9A0E" w14:textId="77777777" w:rsidR="00FF62C3" w:rsidRDefault="00FF62C3" w:rsidP="005131B2">
      <w:r>
        <w:separator/>
      </w:r>
    </w:p>
  </w:endnote>
  <w:endnote w:type="continuationSeparator" w:id="0">
    <w:p w14:paraId="04F17EB9" w14:textId="77777777" w:rsidR="00FF62C3" w:rsidRDefault="00FF62C3"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604020202020204"/>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DD91" w14:textId="77777777" w:rsidR="00FF62C3" w:rsidRDefault="00FF62C3" w:rsidP="005131B2">
      <w:r>
        <w:separator/>
      </w:r>
    </w:p>
  </w:footnote>
  <w:footnote w:type="continuationSeparator" w:id="0">
    <w:p w14:paraId="4099C482" w14:textId="77777777" w:rsidR="00FF62C3" w:rsidRDefault="00FF62C3"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294793">
    <w:abstractNumId w:val="5"/>
  </w:num>
  <w:num w:numId="2" w16cid:durableId="1452480101">
    <w:abstractNumId w:val="1"/>
  </w:num>
  <w:num w:numId="3" w16cid:durableId="639264959">
    <w:abstractNumId w:val="6"/>
  </w:num>
  <w:num w:numId="4" w16cid:durableId="200409771">
    <w:abstractNumId w:val="4"/>
  </w:num>
  <w:num w:numId="5" w16cid:durableId="2003966454">
    <w:abstractNumId w:val="0"/>
  </w:num>
  <w:num w:numId="6" w16cid:durableId="145125478">
    <w:abstractNumId w:val="2"/>
  </w:num>
  <w:num w:numId="7" w16cid:durableId="9466157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rson w15:author="Konstans Wells">
    <w15:presenceInfo w15:providerId="AD" w15:userId="S::k.l.wells@Swansea.ac.uk::628540d5-e057-4faf-9d07-3b16aa885af7"/>
  </w15:person>
  <w15:person w15:author="Nicholas Clark [2]">
    <w15:presenceInfo w15:providerId="AD" w15:userId="S::uqnclar2@uq.edu.au::5a4a16dc-b755-454c-a3a6-37bd7bfb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4831"/>
    <w:rsid w:val="003B52AC"/>
    <w:rsid w:val="003B68F8"/>
    <w:rsid w:val="003B751B"/>
    <w:rsid w:val="003B7F4F"/>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7118"/>
    <w:rsid w:val="00487D7A"/>
    <w:rsid w:val="00487ED6"/>
    <w:rsid w:val="00490417"/>
    <w:rsid w:val="00492027"/>
    <w:rsid w:val="004920E0"/>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56CF"/>
    <w:rsid w:val="00545BDE"/>
    <w:rsid w:val="00547127"/>
    <w:rsid w:val="00547534"/>
    <w:rsid w:val="00551F16"/>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977"/>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614DE"/>
    <w:rsid w:val="00962B32"/>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D341A"/>
    <w:rsid w:val="00AD41B8"/>
    <w:rsid w:val="00AD7614"/>
    <w:rsid w:val="00AD779A"/>
    <w:rsid w:val="00AE03B8"/>
    <w:rsid w:val="00AE2E78"/>
    <w:rsid w:val="00AE33F1"/>
    <w:rsid w:val="00AE4896"/>
    <w:rsid w:val="00AE733D"/>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AE"/>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D2"/>
    <w:rsid w:val="00D25285"/>
    <w:rsid w:val="00D32100"/>
    <w:rsid w:val="00D33BF6"/>
    <w:rsid w:val="00D33FE1"/>
    <w:rsid w:val="00D3747F"/>
    <w:rsid w:val="00D43B0E"/>
    <w:rsid w:val="00D44E2C"/>
    <w:rsid w:val="00D4641C"/>
    <w:rsid w:val="00D4717B"/>
    <w:rsid w:val="00D47396"/>
    <w:rsid w:val="00D47DA6"/>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5739"/>
    <w:rsid w:val="00F464CC"/>
    <w:rsid w:val="00F46FAF"/>
    <w:rsid w:val="00F47548"/>
    <w:rsid w:val="00F47BAC"/>
    <w:rsid w:val="00F51117"/>
    <w:rsid w:val="00F526D8"/>
    <w:rsid w:val="00F52A09"/>
    <w:rsid w:val="00F5404E"/>
    <w:rsid w:val="00F5447C"/>
    <w:rsid w:val="00F55373"/>
    <w:rsid w:val="00F5594E"/>
    <w:rsid w:val="00F563B4"/>
    <w:rsid w:val="00F62979"/>
    <w:rsid w:val="00F62DD3"/>
    <w:rsid w:val="00F66B70"/>
    <w:rsid w:val="00F72672"/>
    <w:rsid w:val="00F771F9"/>
    <w:rsid w:val="00F77616"/>
    <w:rsid w:val="00F8045E"/>
    <w:rsid w:val="00F82CEA"/>
    <w:rsid w:val="00F82D7A"/>
    <w:rsid w:val="00F83543"/>
    <w:rsid w:val="00F84A5B"/>
    <w:rsid w:val="00F859F2"/>
    <w:rsid w:val="00F85C3B"/>
    <w:rsid w:val="00F90399"/>
    <w:rsid w:val="00F929C4"/>
    <w:rsid w:val="00F93FC1"/>
    <w:rsid w:val="00F954E4"/>
    <w:rsid w:val="00F95C68"/>
    <w:rsid w:val="00F95F1E"/>
    <w:rsid w:val="00F9710E"/>
    <w:rsid w:val="00F97961"/>
    <w:rsid w:val="00FA06A5"/>
    <w:rsid w:val="00FA0B74"/>
    <w:rsid w:val="00FA1ED8"/>
    <w:rsid w:val="00FA319A"/>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 w:val="00FF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pubs.com/NickClark47/mvgam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pubs.com/NickClark47/mvgam" TargetMode="External"/><Relationship Id="rId17" Type="http://schemas.openxmlformats.org/officeDocument/2006/relationships/hyperlink" Target="https://data.neonscience.org" TargetMode="External"/><Relationship Id="rId2" Type="http://schemas.openxmlformats.org/officeDocument/2006/relationships/numbering" Target="numbering.xml"/><Relationship Id="rId16" Type="http://schemas.openxmlformats.org/officeDocument/2006/relationships/hyperlink" Target="https://github.com/betanalpha/knitr_case_studies/tree/master/prior_model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neonscience.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pubs.com/NickClark47/mvg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28</Pages>
  <Words>21515</Words>
  <Characters>122641</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288</cp:revision>
  <cp:lastPrinted>2022-02-23T02:57:00Z</cp:lastPrinted>
  <dcterms:created xsi:type="dcterms:W3CDTF">2022-02-23T02:57:00Z</dcterms:created>
  <dcterms:modified xsi:type="dcterms:W3CDTF">2022-07-13T02:40:00Z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