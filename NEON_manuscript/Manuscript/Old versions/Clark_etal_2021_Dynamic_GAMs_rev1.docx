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2D7F9EDB" w:rsidR="00F10CB8" w:rsidRDefault="00F10CB8" w:rsidP="005C36C2">
      <w:pPr>
        <w:spacing w:line="360" w:lineRule="auto"/>
        <w:rPr>
          <w:b/>
          <w:bCs/>
          <w:lang w:val="en-AU"/>
        </w:rPr>
      </w:pPr>
      <w:bookmarkStart w:id="0" w:name="_Hlk96321907"/>
      <w:r>
        <w:rPr>
          <w:b/>
          <w:bCs/>
          <w:lang w:val="en-AU"/>
        </w:rPr>
        <w:t>Dynamic Generali</w:t>
      </w:r>
      <w:ins w:id="1" w:author="Nicholas Clark" w:date="2022-07-01T08:30:00Z">
        <w:r w:rsidR="00954E27">
          <w:rPr>
            <w:b/>
            <w:bCs/>
            <w:lang w:val="en-AU"/>
          </w:rPr>
          <w:t>z</w:t>
        </w:r>
      </w:ins>
      <w:del w:id="2" w:author="Nicholas Clark" w:date="2022-07-01T08:30:00Z">
        <w:r w:rsidDel="00954E27">
          <w:rPr>
            <w:b/>
            <w:bCs/>
            <w:lang w:val="en-AU"/>
          </w:rPr>
          <w:delText>s</w:delText>
        </w:r>
      </w:del>
      <w:r>
        <w:rPr>
          <w:b/>
          <w:bCs/>
          <w:lang w:val="en-AU"/>
        </w:rPr>
        <w:t>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discrete ecological time series</w:t>
      </w:r>
    </w:p>
    <w:p w14:paraId="3597C888" w14:textId="77777777" w:rsidR="00296B38" w:rsidRDefault="00296B38" w:rsidP="005C36C2">
      <w:pPr>
        <w:spacing w:line="360" w:lineRule="auto"/>
      </w:pPr>
    </w:p>
    <w:p w14:paraId="609EE8E4" w14:textId="1FCA792F" w:rsidR="00766756" w:rsidRDefault="00766756" w:rsidP="005C36C2">
      <w:pPr>
        <w:spacing w:line="360" w:lineRule="auto"/>
      </w:pPr>
      <w:r>
        <w:t xml:space="preserve">Nicholas J Clark </w:t>
      </w:r>
      <w:r>
        <w:rPr>
          <w:vertAlign w:val="superscript"/>
        </w:rPr>
        <w:t>1</w:t>
      </w:r>
      <w:r>
        <w:t xml:space="preserve"> and </w:t>
      </w:r>
      <w:proofErr w:type="spellStart"/>
      <w:r>
        <w:t>Konstans</w:t>
      </w:r>
      <w:proofErr w:type="spellEnd"/>
      <w:r>
        <w:t xml:space="preserve"> Wells </w:t>
      </w:r>
      <w:r>
        <w:rPr>
          <w:vertAlign w:val="superscript"/>
        </w:rPr>
        <w:t>2</w:t>
      </w:r>
    </w:p>
    <w:p w14:paraId="4B596432" w14:textId="77777777" w:rsidR="00766756" w:rsidRDefault="00766756" w:rsidP="005C36C2">
      <w:pPr>
        <w:spacing w:line="360" w:lineRule="auto"/>
      </w:pPr>
    </w:p>
    <w:p w14:paraId="3F65A52F" w14:textId="19F0A480" w:rsidR="00766756" w:rsidRDefault="00766756" w:rsidP="005C36C2">
      <w:pPr>
        <w:spacing w:line="360" w:lineRule="auto"/>
      </w:pPr>
      <w:r>
        <w:rPr>
          <w:vertAlign w:val="superscript"/>
        </w:rPr>
        <w:t>1</w:t>
      </w:r>
      <w:r>
        <w:t xml:space="preserve"> School of Veterinary Science, The University of Queensland, Gatton QLD 4343 Australia </w:t>
      </w:r>
    </w:p>
    <w:p w14:paraId="397EDFCE" w14:textId="0C1AC815" w:rsidR="00766756" w:rsidRDefault="00766756" w:rsidP="005C36C2">
      <w:pPr>
        <w:spacing w:line="360" w:lineRule="auto"/>
      </w:pPr>
      <w:r>
        <w:rPr>
          <w:vertAlign w:val="superscript"/>
        </w:rPr>
        <w:t xml:space="preserve">2 </w:t>
      </w:r>
      <w:r w:rsidR="00181A76" w:rsidRPr="00181A76">
        <w:t>Department of Biosciences, Swansea University, Swansea SA2 8PP, UK</w:t>
      </w:r>
    </w:p>
    <w:p w14:paraId="263CDD2B" w14:textId="77777777" w:rsidR="00766756" w:rsidRDefault="00766756" w:rsidP="005C36C2">
      <w:pPr>
        <w:spacing w:line="360" w:lineRule="auto"/>
      </w:pPr>
    </w:p>
    <w:p w14:paraId="07FD93F0" w14:textId="77777777" w:rsidR="00766756" w:rsidRDefault="00766756" w:rsidP="005C36C2">
      <w:pPr>
        <w:spacing w:line="360" w:lineRule="auto"/>
      </w:pPr>
      <w:r>
        <w:t xml:space="preserve">Corresponding Author:  </w:t>
      </w:r>
    </w:p>
    <w:p w14:paraId="26212572" w14:textId="3A987336" w:rsidR="00766756" w:rsidRDefault="00766756" w:rsidP="005C36C2">
      <w:pPr>
        <w:spacing w:line="360" w:lineRule="auto"/>
      </w:pPr>
      <w:r>
        <w:t>Nicholas J Clark</w:t>
      </w:r>
    </w:p>
    <w:p w14:paraId="60A65649" w14:textId="7758F9B9" w:rsidR="00766756" w:rsidRDefault="00766756" w:rsidP="005C36C2">
      <w:pPr>
        <w:spacing w:line="360" w:lineRule="auto"/>
      </w:pPr>
      <w:r>
        <w:t>n.clark@uq.edu.au</w:t>
      </w:r>
    </w:p>
    <w:p w14:paraId="6849207C" w14:textId="3604AC67" w:rsidR="00766756" w:rsidRDefault="00766756" w:rsidP="005C36C2">
      <w:pPr>
        <w:spacing w:line="360" w:lineRule="auto"/>
      </w:pPr>
      <w:r>
        <w:t xml:space="preserve">School of Veterinary Science, The University of Queensland, Gatton QLD 4343 Australia </w:t>
      </w:r>
    </w:p>
    <w:p w14:paraId="6C56BB5D" w14:textId="6E55104C" w:rsidR="002B6363" w:rsidRDefault="002B6363" w:rsidP="005C36C2">
      <w:pPr>
        <w:spacing w:line="360" w:lineRule="auto"/>
      </w:pPr>
    </w:p>
    <w:p w14:paraId="505F2487" w14:textId="0A6A3F58" w:rsidR="002B6363" w:rsidRDefault="002B6363" w:rsidP="005C36C2">
      <w:pPr>
        <w:spacing w:line="360" w:lineRule="auto"/>
      </w:pPr>
    </w:p>
    <w:p w14:paraId="14AD254A" w14:textId="4B987C88" w:rsidR="003A3304" w:rsidRDefault="003817F4" w:rsidP="005C36C2">
      <w:pPr>
        <w:spacing w:line="360" w:lineRule="auto"/>
      </w:pPr>
      <w:r>
        <w:t>ORCID</w:t>
      </w:r>
      <w:r w:rsidR="003A3304">
        <w:t>:</w:t>
      </w:r>
    </w:p>
    <w:p w14:paraId="517C3FDA" w14:textId="77777777" w:rsidR="003A3304" w:rsidRDefault="003A3304" w:rsidP="005C36C2">
      <w:pPr>
        <w:spacing w:line="360" w:lineRule="auto"/>
      </w:pPr>
      <w:r>
        <w:t xml:space="preserve">Nicholas J Clark, </w:t>
      </w:r>
      <w:proofErr w:type="spellStart"/>
      <w:r>
        <w:t>Orcid</w:t>
      </w:r>
      <w:proofErr w:type="spellEnd"/>
      <w:r>
        <w:t xml:space="preserve"> ID  0000-0001-7131-3301</w:t>
      </w:r>
    </w:p>
    <w:p w14:paraId="0B22F237" w14:textId="26AA8256" w:rsidR="002B6363" w:rsidRDefault="003A3304" w:rsidP="005C36C2">
      <w:pPr>
        <w:spacing w:line="360" w:lineRule="auto"/>
      </w:pPr>
      <w:proofErr w:type="spellStart"/>
      <w:r>
        <w:t>Konstans</w:t>
      </w:r>
      <w:proofErr w:type="spellEnd"/>
      <w:r>
        <w:t xml:space="preserve"> Wells, </w:t>
      </w:r>
      <w:proofErr w:type="spellStart"/>
      <w:r>
        <w:t>Orcid</w:t>
      </w:r>
      <w:proofErr w:type="spellEnd"/>
      <w:r>
        <w:t xml:space="preserve"> ID  0000-0003-0377-2463</w:t>
      </w:r>
    </w:p>
    <w:bookmarkEnd w:id="0"/>
    <w:p w14:paraId="0201D95C" w14:textId="77777777" w:rsidR="00F10CB8" w:rsidRDefault="00F10CB8" w:rsidP="005C36C2">
      <w:pPr>
        <w:spacing w:line="360" w:lineRule="auto"/>
        <w:rPr>
          <w:b/>
          <w:bCs/>
          <w:lang w:val="en-AU"/>
        </w:rPr>
      </w:pPr>
    </w:p>
    <w:p w14:paraId="2CF4E796" w14:textId="77777777" w:rsidR="00766756" w:rsidRDefault="00766756" w:rsidP="005C36C2">
      <w:pPr>
        <w:spacing w:line="360" w:lineRule="auto"/>
        <w:rPr>
          <w:b/>
          <w:bCs/>
          <w:lang w:val="en-AU"/>
        </w:rPr>
      </w:pPr>
    </w:p>
    <w:p w14:paraId="28301D94" w14:textId="77777777" w:rsidR="00766756" w:rsidRDefault="00766756" w:rsidP="005C36C2">
      <w:pPr>
        <w:spacing w:line="360" w:lineRule="auto"/>
        <w:rPr>
          <w:b/>
          <w:bCs/>
          <w:lang w:val="en-AU"/>
        </w:rPr>
      </w:pPr>
      <w:r>
        <w:rPr>
          <w:b/>
          <w:bCs/>
          <w:lang w:val="en-AU"/>
        </w:rPr>
        <w:br w:type="page"/>
      </w:r>
    </w:p>
    <w:p w14:paraId="714B98E6" w14:textId="4A65385D" w:rsidR="000D4748" w:rsidRDefault="000D4748" w:rsidP="005C36C2">
      <w:pPr>
        <w:spacing w:line="360" w:lineRule="auto"/>
        <w:rPr>
          <w:b/>
          <w:bCs/>
          <w:lang w:val="en-AU"/>
        </w:rPr>
      </w:pPr>
      <w:r>
        <w:rPr>
          <w:b/>
          <w:bCs/>
          <w:lang w:val="en-AU"/>
        </w:rPr>
        <w:lastRenderedPageBreak/>
        <w:t>ABSTRACT</w:t>
      </w:r>
    </w:p>
    <w:p w14:paraId="5A8875C5" w14:textId="2C71D4A3" w:rsidR="00074534" w:rsidRDefault="00A8024A" w:rsidP="005C36C2">
      <w:pPr>
        <w:spacing w:line="360" w:lineRule="auto"/>
        <w:rPr>
          <w:lang w:val="en-AU"/>
        </w:rPr>
      </w:pPr>
      <w:r w:rsidRPr="00A8024A">
        <w:rPr>
          <w:lang w:val="en-AU"/>
        </w:rPr>
        <w:t xml:space="preserve">1. </w:t>
      </w:r>
      <w:r w:rsidR="001A25BB">
        <w:rPr>
          <w:lang w:val="en-AU"/>
        </w:rPr>
        <w:t>Generali</w:t>
      </w:r>
      <w:ins w:id="3" w:author="Nicholas Clark" w:date="2022-07-01T08:30:00Z">
        <w:r w:rsidR="00954E27">
          <w:rPr>
            <w:lang w:val="en-AU"/>
          </w:rPr>
          <w:t>z</w:t>
        </w:r>
      </w:ins>
      <w:del w:id="4" w:author="Nicholas Clark" w:date="2022-07-01T08:30:00Z">
        <w:r w:rsidR="001A25BB" w:rsidDel="00954E27">
          <w:rPr>
            <w:lang w:val="en-AU"/>
          </w:rPr>
          <w:delText>s</w:delText>
        </w:r>
      </w:del>
      <w:r w:rsidR="001A25BB">
        <w:rPr>
          <w:lang w:val="en-AU"/>
        </w:rPr>
        <w:t xml:space="preserve">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del w:id="5" w:author="Nicholas Clark" w:date="2022-06-30T11:54:00Z">
        <w:r w:rsidR="00074534" w:rsidDel="0071263C">
          <w:rPr>
            <w:lang w:val="en-AU"/>
          </w:rPr>
          <w:delText xml:space="preserve">bounding </w:delText>
        </w:r>
      </w:del>
      <w:ins w:id="6" w:author="Nicholas Clark" w:date="2022-06-30T11:54:00Z">
        <w:r w:rsidR="0071263C">
          <w:rPr>
            <w:lang w:val="en-AU"/>
          </w:rPr>
          <w:t xml:space="preserve">truncation </w:t>
        </w:r>
      </w:ins>
      <w:r w:rsidR="00074534">
        <w:rPr>
          <w:lang w:val="en-AU"/>
        </w:rPr>
        <w:t xml:space="preserve">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5C36C2">
      <w:pPr>
        <w:spacing w:line="360" w:lineRule="auto"/>
        <w:rPr>
          <w:lang w:val="en-AU"/>
        </w:rPr>
      </w:pPr>
    </w:p>
    <w:p w14:paraId="1529496F" w14:textId="44C036F1" w:rsidR="00F95F1E" w:rsidRDefault="000D4748" w:rsidP="005C36C2">
      <w:pPr>
        <w:spacing w:line="360" w:lineRule="auto"/>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2B6363">
        <w:rPr>
          <w:lang w:val="en-AU"/>
        </w:rPr>
        <w:t xml:space="preserve">Dynamic </w:t>
      </w:r>
      <w:r w:rsidR="005B40DB">
        <w:rPr>
          <w:lang w:val="en-AU"/>
        </w:rPr>
        <w:t>Generali</w:t>
      </w:r>
      <w:ins w:id="7" w:author="Nicholas Clark" w:date="2022-07-01T08:30:00Z">
        <w:r w:rsidR="00954E27">
          <w:rPr>
            <w:lang w:val="en-AU"/>
          </w:rPr>
          <w:t>z</w:t>
        </w:r>
      </w:ins>
      <w:del w:id="8" w:author="Nicholas Clark" w:date="2022-07-01T08:30:00Z">
        <w:r w:rsidR="005B40DB" w:rsidDel="00954E27">
          <w:rPr>
            <w:lang w:val="en-AU"/>
          </w:rPr>
          <w:delText>s</w:delText>
        </w:r>
      </w:del>
      <w:r w:rsidR="005B40DB">
        <w:rPr>
          <w:lang w:val="en-AU"/>
        </w:rPr>
        <w:t>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 xml:space="preserve">These models are particularly useful for multivariate series, as they can estimate hierarchical </w:t>
      </w:r>
      <w:del w:id="9" w:author="Nicholas Clark" w:date="2022-06-30T11:55:00Z">
        <w:r w:rsidR="00EE6945" w:rsidDel="00A1368E">
          <w:rPr>
            <w:lang w:val="en-AU"/>
          </w:rPr>
          <w:delText>smooth</w:delText>
        </w:r>
        <w:r w:rsidR="00E619FF" w:rsidDel="00A1368E">
          <w:rPr>
            <w:lang w:val="en-AU"/>
          </w:rPr>
          <w:delText>s</w:delText>
        </w:r>
      </w:del>
      <w:ins w:id="10" w:author="Nicholas Clark" w:date="2022-06-30T11:55:00Z">
        <w:r w:rsidR="00A1368E">
          <w:rPr>
            <w:lang w:val="en-AU"/>
          </w:rPr>
          <w:t>smooth functions</w:t>
        </w:r>
      </w:ins>
      <w:r w:rsidR="00E619FF">
        <w:rPr>
          <w:lang w:val="en-AU"/>
        </w:rPr>
        <w:t xml:space="preserve"> while learning</w:t>
      </w:r>
      <w:r w:rsidR="00EE6945">
        <w:rPr>
          <w:lang w:val="en-AU"/>
        </w:rPr>
        <w:t xml:space="preserve"> complex temporal associations via dimension-reduced </w:t>
      </w:r>
      <w:r w:rsidR="002B6363">
        <w:rPr>
          <w:lang w:val="en-AU"/>
        </w:rPr>
        <w:t xml:space="preserve">latent </w:t>
      </w:r>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proofErr w:type="spellStart"/>
      <w:r w:rsidR="0073412B" w:rsidRPr="0073412B">
        <w:rPr>
          <w:i/>
          <w:iCs/>
          <w:lang w:val="en-AU"/>
        </w:rPr>
        <w:t>mvgam</w:t>
      </w:r>
      <w:proofErr w:type="spellEnd"/>
      <w:r w:rsidRPr="00A8024A">
        <w:rPr>
          <w:lang w:val="en-AU"/>
        </w:rPr>
        <w:t xml:space="preserve"> R package, which uses the</w:t>
      </w:r>
      <w:r w:rsidR="0073412B">
        <w:rPr>
          <w:lang w:val="en-AU"/>
        </w:rPr>
        <w:t xml:space="preserve"> </w:t>
      </w:r>
      <w:proofErr w:type="spellStart"/>
      <w:r w:rsidR="0073412B" w:rsidRPr="0073412B">
        <w:rPr>
          <w:i/>
          <w:iCs/>
          <w:lang w:val="en-AU"/>
        </w:rPr>
        <w:t>mgcv</w:t>
      </w:r>
      <w:proofErr w:type="spellEnd"/>
      <w:r w:rsidR="0073412B">
        <w:rPr>
          <w:lang w:val="en-AU"/>
        </w:rPr>
        <w:t xml:space="preserve"> </w:t>
      </w:r>
      <w:r w:rsidR="006A7CA3">
        <w:rPr>
          <w:lang w:val="en-AU"/>
        </w:rPr>
        <w:t xml:space="preserve">and </w:t>
      </w:r>
      <w:proofErr w:type="spellStart"/>
      <w:r w:rsidR="006A7CA3" w:rsidRPr="008B13B4">
        <w:rPr>
          <w:i/>
          <w:iCs/>
          <w:lang w:val="en-AU"/>
        </w:rPr>
        <w:t>rjags</w:t>
      </w:r>
      <w:proofErr w:type="spellEnd"/>
      <w:r w:rsidR="006A7CA3">
        <w:rPr>
          <w:lang w:val="en-AU"/>
        </w:rPr>
        <w:t xml:space="preserve"> </w:t>
      </w:r>
      <w:r w:rsidR="0073412B">
        <w:rPr>
          <w:lang w:val="en-AU"/>
        </w:rPr>
        <w:t>package</w:t>
      </w:r>
      <w:r w:rsidR="006A7CA3">
        <w:rPr>
          <w:lang w:val="en-AU"/>
        </w:rPr>
        <w:t>s</w:t>
      </w:r>
      <w:r w:rsidR="0073412B">
        <w:rPr>
          <w:lang w:val="en-AU"/>
        </w:rPr>
        <w:t xml:space="preserve"> to construct smoothing splines </w:t>
      </w:r>
      <w:r w:rsidR="006A7CA3">
        <w:rPr>
          <w:lang w:val="en-AU"/>
        </w:rPr>
        <w:t xml:space="preserve">and estimate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 xml:space="preserve">. </w:t>
      </w:r>
    </w:p>
    <w:p w14:paraId="6294F00B" w14:textId="77777777" w:rsidR="00F95F1E" w:rsidRDefault="00F95F1E" w:rsidP="005C36C2">
      <w:pPr>
        <w:spacing w:line="360" w:lineRule="auto"/>
        <w:rPr>
          <w:lang w:val="en-AU"/>
        </w:rPr>
      </w:pPr>
    </w:p>
    <w:p w14:paraId="2686B5B6" w14:textId="2A8C489A" w:rsidR="00A8024A" w:rsidRPr="00A8024A" w:rsidRDefault="00F95F1E" w:rsidP="005C36C2">
      <w:pPr>
        <w:spacing w:line="360" w:lineRule="auto"/>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w:t>
      </w:r>
      <w:proofErr w:type="spellStart"/>
      <w:r w:rsidR="00A02530" w:rsidRPr="00A02530">
        <w:rPr>
          <w:i/>
          <w:iCs/>
          <w:lang w:val="en-AU"/>
        </w:rPr>
        <w:t>mvgam’s</w:t>
      </w:r>
      <w:proofErr w:type="spellEnd"/>
      <w:r w:rsidR="00A02530">
        <w:rPr>
          <w:lang w:val="en-AU"/>
        </w:rPr>
        <w:t xml:space="preserve"> key features, which include </w:t>
      </w:r>
      <w:r w:rsidR="00E97771">
        <w:rPr>
          <w:lang w:val="en-AU"/>
        </w:rPr>
        <w:t xml:space="preserve">functions for: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CF183F">
        <w:rPr>
          <w:lang w:val="en-AU"/>
        </w:rPr>
        <w:t>,</w:t>
      </w:r>
      <w:r w:rsidR="00A02530">
        <w:rPr>
          <w:lang w:val="en-AU"/>
        </w:rPr>
        <w:t xml:space="preserve"> online data a</w:t>
      </w:r>
      <w:r w:rsidR="00E97771">
        <w:rPr>
          <w:lang w:val="en-AU"/>
        </w:rPr>
        <w:t>ugmentation</w:t>
      </w:r>
      <w:r w:rsidR="00A02530">
        <w:rPr>
          <w:lang w:val="en-AU"/>
        </w:rPr>
        <w:t xml:space="preserve"> via a recursive particle filter</w:t>
      </w:r>
      <w:r w:rsidR="00CF183F">
        <w:rPr>
          <w:lang w:val="en-AU"/>
        </w:rPr>
        <w:t>, and visualising probabilistic uncertainties for</w:t>
      </w:r>
      <w:r w:rsidR="00CF183F" w:rsidRPr="00A02530">
        <w:rPr>
          <w:lang w:val="en-AU"/>
        </w:rPr>
        <w:t xml:space="preserve"> </w:t>
      </w:r>
      <w:del w:id="11" w:author="Nicholas Clark" w:date="2022-06-30T11:55:00Z">
        <w:r w:rsidR="00CF183F" w:rsidRPr="00A02530" w:rsidDel="00A1368E">
          <w:rPr>
            <w:lang w:val="en-AU"/>
          </w:rPr>
          <w:delText>smooths</w:delText>
        </w:r>
      </w:del>
      <w:ins w:id="12" w:author="Nicholas Clark" w:date="2022-06-30T11:55:00Z">
        <w:r w:rsidR="00A1368E">
          <w:rPr>
            <w:lang w:val="en-AU"/>
          </w:rPr>
          <w:t>smooth functions</w:t>
        </w:r>
      </w:ins>
      <w:r w:rsidR="00CF183F" w:rsidRPr="00A02530">
        <w:rPr>
          <w:lang w:val="en-AU"/>
        </w:rPr>
        <w:t xml:space="preserve"> and predictions</w:t>
      </w:r>
      <w:r w:rsidR="00A02530">
        <w:rPr>
          <w:lang w:val="en-AU"/>
        </w:rPr>
        <w:t>.</w:t>
      </w:r>
    </w:p>
    <w:p w14:paraId="522CA705" w14:textId="77777777" w:rsidR="00A8024A" w:rsidRPr="00A8024A" w:rsidRDefault="00A8024A" w:rsidP="005C36C2">
      <w:pPr>
        <w:spacing w:line="360" w:lineRule="auto"/>
        <w:rPr>
          <w:lang w:val="en-AU"/>
        </w:rPr>
      </w:pPr>
    </w:p>
    <w:p w14:paraId="5763385C" w14:textId="2105EEA3" w:rsidR="000D4748" w:rsidRPr="00A8024A" w:rsidRDefault="000D4748" w:rsidP="005C36C2">
      <w:pPr>
        <w:spacing w:line="360" w:lineRule="auto"/>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Bayesian</w:t>
      </w:r>
      <w:r w:rsidR="005B4821">
        <w:rPr>
          <w:lang w:val="en-AU"/>
        </w:rPr>
        <w:t xml:space="preserve"> latent factor approach</w:t>
      </w:r>
      <w:r w:rsidRPr="00A8024A">
        <w:rPr>
          <w:lang w:val="en-AU"/>
        </w:rPr>
        <w:t xml:space="preserve">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504B9663" w:rsidR="00CA45F8" w:rsidRDefault="00CA45F8">
      <w:pPr>
        <w:rPr>
          <w:b/>
          <w:bCs/>
          <w:lang w:val="en-AU"/>
        </w:rPr>
      </w:pPr>
      <w:r>
        <w:rPr>
          <w:b/>
          <w:bCs/>
          <w:lang w:val="en-AU"/>
        </w:rPr>
        <w:br w:type="page"/>
      </w:r>
    </w:p>
    <w:p w14:paraId="511F94AC" w14:textId="38DB15C3" w:rsidR="000D4748" w:rsidRDefault="000D4748" w:rsidP="005C36C2">
      <w:pPr>
        <w:spacing w:line="360" w:lineRule="auto"/>
        <w:rPr>
          <w:b/>
          <w:bCs/>
          <w:lang w:val="en-AU"/>
        </w:rPr>
      </w:pPr>
      <w:r>
        <w:rPr>
          <w:b/>
          <w:bCs/>
          <w:lang w:val="en-AU"/>
        </w:rPr>
        <w:lastRenderedPageBreak/>
        <w:t xml:space="preserve">KEY WORDS </w:t>
      </w:r>
    </w:p>
    <w:p w14:paraId="2B772192" w14:textId="43046738" w:rsidR="00E92AAD" w:rsidRPr="00CA45F8" w:rsidRDefault="000D4748" w:rsidP="005C36C2">
      <w:pPr>
        <w:spacing w:line="360" w:lineRule="auto"/>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w:t>
      </w:r>
      <w:ins w:id="13" w:author="Nicholas Clark" w:date="2022-07-01T08:30:00Z">
        <w:r w:rsidR="00954E27">
          <w:rPr>
            <w:lang w:val="en-AU"/>
          </w:rPr>
          <w:t>z</w:t>
        </w:r>
      </w:ins>
      <w:del w:id="14" w:author="Nicholas Clark" w:date="2022-07-01T08:30:00Z">
        <w:r w:rsidDel="00954E27">
          <w:rPr>
            <w:lang w:val="en-AU"/>
          </w:rPr>
          <w:delText>s</w:delText>
        </w:r>
      </w:del>
      <w:r>
        <w:rPr>
          <w:lang w:val="en-AU"/>
        </w:rPr>
        <w:t>ed additive model</w:t>
      </w:r>
      <w:r w:rsidRPr="000D4748">
        <w:rPr>
          <w:lang w:val="en-AU"/>
        </w:rPr>
        <w:t xml:space="preserve">, </w:t>
      </w:r>
      <w:r>
        <w:rPr>
          <w:lang w:val="en-AU"/>
        </w:rPr>
        <w:t>Hierarchical model, JAGS</w:t>
      </w:r>
      <w:r w:rsidRPr="000D4748">
        <w:rPr>
          <w:lang w:val="en-AU"/>
        </w:rPr>
        <w:t xml:space="preserve">, </w:t>
      </w:r>
      <w:r>
        <w:rPr>
          <w:lang w:val="en-AU"/>
        </w:rPr>
        <w:t>R package</w:t>
      </w:r>
      <w:r w:rsidR="00E92AAD">
        <w:rPr>
          <w:b/>
          <w:bCs/>
          <w:lang w:val="en-AU"/>
        </w:rPr>
        <w:br w:type="page"/>
      </w:r>
    </w:p>
    <w:p w14:paraId="05BE11F2" w14:textId="5DA4BD1F" w:rsidR="00046B0C" w:rsidRPr="00FE0563" w:rsidRDefault="009C1801" w:rsidP="005C36C2">
      <w:pPr>
        <w:spacing w:line="360" w:lineRule="auto"/>
        <w:rPr>
          <w:b/>
          <w:bCs/>
          <w:lang w:val="en-AU"/>
        </w:rPr>
      </w:pPr>
      <w:r w:rsidRPr="00C44A20">
        <w:rPr>
          <w:b/>
          <w:bCs/>
          <w:lang w:val="en-AU"/>
        </w:rPr>
        <w:lastRenderedPageBreak/>
        <w:t>INTRODUCTION</w:t>
      </w:r>
    </w:p>
    <w:p w14:paraId="2FB9426E" w14:textId="734F6972" w:rsidR="00E63C2C" w:rsidRDefault="00D709F8" w:rsidP="005C36C2">
      <w:pPr>
        <w:spacing w:line="360" w:lineRule="auto"/>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r w:rsidR="005B4821">
        <w:rPr>
          <w:lang w:val="en-GB"/>
        </w:rPr>
        <w:t xml:space="preserve"> functionality and service</w:t>
      </w:r>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5C36C2">
      <w:pPr>
        <w:spacing w:line="360" w:lineRule="auto"/>
      </w:pPr>
    </w:p>
    <w:p w14:paraId="5F419981" w14:textId="1DFD7151" w:rsidR="00E63C2C" w:rsidRDefault="00E63C2C" w:rsidP="005C36C2">
      <w:pPr>
        <w:spacing w:line="360" w:lineRule="auto"/>
      </w:pPr>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2B2115">
        <w:t>eco</w:t>
      </w:r>
      <w:r w:rsidR="00D709F8" w:rsidRPr="00420E4A">
        <w:t xml:space="preserve">systems are </w:t>
      </w:r>
      <w:r w:rsidR="00D709F8">
        <w:t>driven by network</w:t>
      </w:r>
      <w:r w:rsidR="00650F04">
        <w:t>s</w:t>
      </w:r>
      <w:r w:rsidR="00D709F8">
        <w:t xml:space="preserve"> of interacting </w:t>
      </w:r>
      <w:r w:rsidR="00BF2998">
        <w:t xml:space="preserve">biotic and abiotic </w:t>
      </w:r>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 xml:space="preserve">seasonal and other cyclic oscillations, environmental forcing, temporal </w:t>
      </w:r>
      <w:proofErr w:type="gramStart"/>
      <w:r>
        <w:t>dependence</w:t>
      </w:r>
      <w:proofErr w:type="gramEnd"/>
      <w:r w:rsidR="00884FAB">
        <w:t xml:space="preserve"> or </w:t>
      </w:r>
      <w:r>
        <w:t>species interactions</w:t>
      </w:r>
      <w:r w:rsidR="009D4D25">
        <w:t xml:space="preserve"> </w: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Second, </w:t>
      </w:r>
      <w:r w:rsidR="00496462">
        <w:t xml:space="preserve">ecological time series </w:t>
      </w:r>
      <w:r w:rsidR="004576C8">
        <w:t>tend to be</w:t>
      </w:r>
      <w:r w:rsidR="00496462">
        <w:t xml:space="preserve"> integer-valued variables</w:t>
      </w:r>
      <w:r w:rsidR="005B2C67">
        <w:t>,</w:t>
      </w:r>
      <w:r w:rsidR="00755591">
        <w:t xml:space="preserve"> such as observations of species presence</w:t>
      </w:r>
      <w:r>
        <w:t xml:space="preserve"> or</w:t>
      </w:r>
      <w:r w:rsidR="00755591">
        <w:t xml:space="preserve"> abundance</w:t>
      </w:r>
      <w:r w:rsidR="005B2C67">
        <w:t>,</w:t>
      </w:r>
      <w:r w:rsidR="00755591">
        <w:t xml:space="preserve"> </w:t>
      </w:r>
      <w:r w:rsidR="00496462">
        <w:t xml:space="preserve">that exhibit complex features including </w:t>
      </w:r>
      <w:r w:rsidR="00755591">
        <w:t xml:space="preserve">observation error, </w:t>
      </w:r>
      <w:r w:rsidR="00496462">
        <w:t>zero-inflation, over-dispersion</w:t>
      </w:r>
      <w:r w:rsidR="00085005">
        <w:t xml:space="preserve">, </w:t>
      </w:r>
      <w:del w:id="15" w:author="Nicholas Clark" w:date="2022-06-30T11:56:00Z">
        <w:r w:rsidR="00496462" w:rsidDel="00A1368E">
          <w:delText>boun</w:delText>
        </w:r>
        <w:r w:rsidR="00FD0232" w:rsidDel="00A1368E">
          <w:delText>ds</w:delText>
        </w:r>
      </w:del>
      <w:ins w:id="16" w:author="Nicholas Clark" w:date="2022-06-30T11:56:00Z">
        <w:r w:rsidR="00A1368E">
          <w:t>truncation at hard bounds</w:t>
        </w:r>
      </w:ins>
      <w:r w:rsidR="003C4017">
        <w:t>, missing values</w:t>
      </w:r>
      <w:r w:rsidR="00496462">
        <w:t xml:space="preserve"> </w:t>
      </w:r>
      <w:r w:rsidR="00085005">
        <w:t xml:space="preserve">and </w:t>
      </w:r>
      <w:r w:rsidR="00085005" w:rsidRPr="00085005">
        <w:t>uneven sampl</w:t>
      </w:r>
      <w:r w:rsidR="00FD0232">
        <w:t xml:space="preserve">ing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 </w:instrText>
      </w:r>
      <w:r w:rsidR="008963FD">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EN.CITE.DATA </w:instrText>
      </w:r>
      <w:r w:rsidR="008963FD">
        <w:fldChar w:fldCharType="end"/>
      </w:r>
      <w:r w:rsidR="00496462">
        <w:fldChar w:fldCharType="separate"/>
      </w:r>
      <w:r w:rsidR="00085005">
        <w:rPr>
          <w:noProof/>
        </w:rPr>
        <w:t>(Lindén and Mäntyniemi 2011, Simpson 2018, Warton 2018, Kowal and Canale 2020)</w:t>
      </w:r>
      <w:r w:rsidR="00496462">
        <w:fldChar w:fldCharType="end"/>
      </w:r>
      <w:r>
        <w:t xml:space="preserve">. </w:t>
      </w:r>
      <w:bookmarkStart w:id="17" w:name="_Hlk107482674"/>
      <w:r>
        <w:t xml:space="preserve">Moreover, ecological observations are </w:t>
      </w:r>
      <w:r w:rsidR="00BF2998">
        <w:t xml:space="preserve">almost always </w:t>
      </w:r>
      <w:r>
        <w:t>multivariate</w:t>
      </w:r>
      <w:r w:rsidR="00BF2998">
        <w:t xml:space="preserve"> </w:t>
      </w:r>
      <w:r w:rsidR="000902B5">
        <w:t>when contextual information</w:t>
      </w:r>
      <w:ins w:id="18" w:author="Nicholas Clark" w:date="2022-06-30T11:57:00Z">
        <w:r w:rsidR="00A1368E">
          <w:t>, such as data from environmental predictors or observations of non-target species,</w:t>
        </w:r>
      </w:ins>
      <w:r w:rsidR="000902B5">
        <w:t xml:space="preserve"> is considered</w:t>
      </w:r>
      <w:r>
        <w:t xml:space="preserve">. </w:t>
      </w:r>
      <w:bookmarkEnd w:id="17"/>
      <w:r>
        <w:t xml:space="preserve">These features make it difficult to </w:t>
      </w:r>
      <w:proofErr w:type="spellStart"/>
      <w:r>
        <w:t>analyse</w:t>
      </w:r>
      <w:proofErr w:type="spellEnd"/>
      <w:r>
        <w:t xml:space="preserve"> ecological </w:t>
      </w:r>
      <w:r w:rsidR="00D10362">
        <w:t xml:space="preserve">time </w:t>
      </w:r>
      <w:r>
        <w:t xml:space="preserve">series while sufficiently accounting for the various systematic </w:t>
      </w:r>
      <w:r w:rsidR="0037666A">
        <w:t>temporal</w:t>
      </w:r>
      <w:r>
        <w:t xml:space="preserve"> components</w:t>
      </w:r>
      <w:r w:rsidR="00BF2998">
        <w:t xml:space="preserve"> and multivariate </w:t>
      </w:r>
      <w:r w:rsidR="0037666A">
        <w:t>dependencies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5C36C2">
      <w:pPr>
        <w:spacing w:line="360" w:lineRule="auto"/>
        <w:rPr>
          <w:lang w:val="en-AU"/>
        </w:rPr>
      </w:pPr>
    </w:p>
    <w:p w14:paraId="3D19C74C" w14:textId="233A2DEB" w:rsidR="00A342B0" w:rsidRPr="00A342B0" w:rsidRDefault="00A342B0" w:rsidP="005C36C2">
      <w:pPr>
        <w:spacing w:line="360" w:lineRule="auto"/>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75443BCC" w:rsidR="004C6B3E" w:rsidRDefault="00A342B0" w:rsidP="005C36C2">
      <w:pPr>
        <w:spacing w:line="360" w:lineRule="auto"/>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r w:rsidR="00F3644B">
        <w:rPr>
          <w:lang w:val="en-AU"/>
        </w:rPr>
        <w:t>Generali</w:t>
      </w:r>
      <w:ins w:id="19" w:author="Nicholas Clark" w:date="2022-07-01T08:30:00Z">
        <w:r w:rsidR="00954E27">
          <w:rPr>
            <w:lang w:val="en-AU"/>
          </w:rPr>
          <w:t>z</w:t>
        </w:r>
      </w:ins>
      <w:del w:id="20" w:author="Nicholas Clark" w:date="2022-07-01T08:30:00Z">
        <w:r w:rsidR="00F3644B" w:rsidDel="00954E27">
          <w:rPr>
            <w:lang w:val="en-AU"/>
          </w:rPr>
          <w:delText>s</w:delText>
        </w:r>
      </w:del>
      <w:r w:rsidR="00F3644B">
        <w:rPr>
          <w:lang w:val="en-AU"/>
        </w:rPr>
        <w:t>ed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convenient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(Hastie and 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lastRenderedPageBreak/>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5C36C2">
      <w:pPr>
        <w:spacing w:line="360" w:lineRule="auto"/>
        <w:rPr>
          <w:lang w:val="en-AU"/>
        </w:rPr>
      </w:pPr>
    </w:p>
    <w:p w14:paraId="0E7677F7" w14:textId="091AC946" w:rsidR="004C6B3E" w:rsidRPr="008D3E48" w:rsidRDefault="004C6B3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DFC5429" w14:textId="77777777" w:rsidR="007A048B" w:rsidRDefault="007A048B" w:rsidP="005C36C2">
      <w:pPr>
        <w:spacing w:line="360" w:lineRule="auto"/>
        <w:rPr>
          <w:lang w:val="en-AU"/>
        </w:rPr>
      </w:pPr>
    </w:p>
    <w:p w14:paraId="67F70A07" w14:textId="509AF0F7" w:rsidR="00A167A1" w:rsidRDefault="00A50830" w:rsidP="005C36C2">
      <w:pPr>
        <w:spacing w:line="360" w:lineRule="auto"/>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w:t>
      </w:r>
      <w:r w:rsidR="009F39EF">
        <w:rPr>
          <w:rFonts w:eastAsiaTheme="minorEastAsia"/>
          <w:lang w:val="en-AU"/>
        </w:rPr>
        <w:t xml:space="preserve">an exponential family </w:t>
      </w:r>
      <w:r w:rsidR="00095541">
        <w:rPr>
          <w:rFonts w:eastAsiaTheme="minorEastAsia"/>
          <w:lang w:val="en-AU"/>
        </w:rPr>
        <w:t>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proofErr w:type="spellStart"/>
      <w:r w:rsidR="00EE1103" w:rsidRPr="005C37B0">
        <w:rPr>
          <w:lang w:val="en-AU"/>
        </w:rPr>
        <w:t>the</w:t>
      </w:r>
      <w:proofErr w:type="spellEnd"/>
      <w:r w:rsidR="00EE1103" w:rsidRPr="005C37B0">
        <w:rPr>
          <w:lang w:val="en-AU"/>
        </w:rPr>
        <w: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r w:rsidR="00052DA6">
        <w:rPr>
          <w:lang w:val="en-AU"/>
        </w:rPr>
        <w:t xml:space="preserve">one or several </w:t>
      </w:r>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xml:space="preserve"> is a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w:t>
      </w:r>
      <w:bookmarkStart w:id="21" w:name="_Hlk107556730"/>
      <w:r w:rsidR="003D1496" w:rsidRPr="00FE143D">
        <w:rPr>
          <w:lang w:val="en-AU"/>
        </w:rPr>
        <w:t>is c</w:t>
      </w:r>
      <w:r w:rsidR="002B14F3">
        <w:rPr>
          <w:lang w:val="en-AU"/>
        </w:rPr>
        <w:t xml:space="preserve">omposed of </w:t>
      </w:r>
      <w:del w:id="22" w:author="Nicholas Clark" w:date="2022-07-01T08:31:00Z">
        <w:r w:rsidR="002B14F3" w:rsidRPr="002B14F3" w:rsidDel="00F40F0E">
          <w:rPr>
            <w:lang w:val="en-AU"/>
          </w:rPr>
          <w:delText xml:space="preserve">spline like </w:delText>
        </w:r>
      </w:del>
      <w:proofErr w:type="spellStart"/>
      <w:r w:rsidR="002B14F3" w:rsidRPr="002B14F3">
        <w:rPr>
          <w:lang w:val="en-AU"/>
        </w:rPr>
        <w:t>basis</w:t>
      </w:r>
      <w:proofErr w:type="spellEnd"/>
      <w:r w:rsidR="002B14F3" w:rsidRPr="002B14F3">
        <w:rPr>
          <w:lang w:val="en-AU"/>
        </w:rPr>
        <w:t xml:space="preserve"> </w:t>
      </w:r>
      <w:r w:rsidR="00EB6958">
        <w:rPr>
          <w:lang w:val="en-AU"/>
        </w:rPr>
        <w:t>function</w:t>
      </w:r>
      <w:r w:rsidR="002B14F3" w:rsidRPr="002B14F3">
        <w:rPr>
          <w:lang w:val="en-AU"/>
        </w:rPr>
        <w:t>s</w:t>
      </w:r>
      <w:r w:rsidR="002B14F3">
        <w:rPr>
          <w:lang w:val="en-AU"/>
        </w:rPr>
        <w:t xml:space="preserve"> whose </w:t>
      </w:r>
      <w:r w:rsidR="003D1496" w:rsidRPr="00FE143D">
        <w:rPr>
          <w:lang w:val="en-AU"/>
        </w:rPr>
        <w:t xml:space="preserve">coefficients </w:t>
      </w:r>
      <w:bookmarkEnd w:id="21"/>
      <w:r w:rsidR="003D1496" w:rsidRPr="00FE143D">
        <w:rPr>
          <w:lang w:val="en-AU"/>
        </w:rPr>
        <w:t>(</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w:t>
      </w:r>
      <w:proofErr w:type="spellStart"/>
      <w:r w:rsidR="00F859F2">
        <w:rPr>
          <w:lang w:val="en-AU"/>
        </w:rPr>
        <w:t>basis</w:t>
      </w:r>
      <w:proofErr w:type="spellEnd"/>
      <w:r w:rsidR="00F859F2">
        <w:rPr>
          <w:lang w:val="en-AU"/>
        </w:rPr>
        <w:t xml:space="preserve"> </w:t>
      </w:r>
      <w:r w:rsidR="00EB6958">
        <w:rPr>
          <w:lang w:val="en-AU"/>
        </w:rPr>
        <w:t>function</w:t>
      </w:r>
      <w:r w:rsidR="00F859F2">
        <w:rPr>
          <w:lang w:val="en-AU"/>
        </w:rPr>
        <w:t xml:space="preserve">s to </w:t>
      </w:r>
      <w:r w:rsidR="009C6674">
        <w:rPr>
          <w:lang w:val="en-AU"/>
        </w:rPr>
        <w:t xml:space="preserve">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 xml:space="preserve">The </w:t>
      </w:r>
      <w:del w:id="23" w:author="Nicholas Clark" w:date="2022-06-30T11:58:00Z">
        <w:r w:rsidR="00646F38" w:rsidDel="00A1368E">
          <w:rPr>
            <w:lang w:val="en-AU"/>
          </w:rPr>
          <w:delText>size of the basis expansion</w:delText>
        </w:r>
      </w:del>
      <w:bookmarkStart w:id="24" w:name="_Hlk107482735"/>
      <w:ins w:id="25" w:author="Nicholas Clark" w:date="2022-06-30T11:58:00Z">
        <w:r w:rsidR="00A1368E">
          <w:rPr>
            <w:lang w:val="en-AU"/>
          </w:rPr>
          <w:t xml:space="preserve">total number of </w:t>
        </w:r>
        <w:proofErr w:type="spellStart"/>
        <w:r w:rsidR="00A1368E">
          <w:rPr>
            <w:lang w:val="en-AU"/>
          </w:rPr>
          <w:t>basis</w:t>
        </w:r>
        <w:proofErr w:type="spellEnd"/>
        <w:r w:rsidR="00A1368E">
          <w:rPr>
            <w:lang w:val="en-AU"/>
          </w:rPr>
          <w:t xml:space="preserve"> functions</w:t>
        </w:r>
      </w:ins>
      <w:r w:rsidR="00810128">
        <w:rPr>
          <w:lang w:val="en-AU"/>
        </w:rPr>
        <w:t xml:space="preserve"> </w:t>
      </w:r>
      <w:bookmarkEnd w:id="24"/>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w:t>
      </w:r>
      <w:proofErr w:type="spellStart"/>
      <w:r w:rsidR="00646F38">
        <w:rPr>
          <w:lang w:val="en-AU"/>
        </w:rPr>
        <w:t>basis</w:t>
      </w:r>
      <w:proofErr w:type="spellEnd"/>
      <w:r w:rsidR="00646F38">
        <w:rPr>
          <w:lang w:val="en-AU"/>
        </w:rPr>
        <w:t xml:space="preserve">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 xml:space="preserve">that accommodate ecological features such as zero-inflation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5C36C2">
      <w:pPr>
        <w:spacing w:line="360" w:lineRule="auto"/>
        <w:rPr>
          <w:lang w:val="en-AU"/>
        </w:rPr>
      </w:pPr>
    </w:p>
    <w:p w14:paraId="1E4F5797" w14:textId="0EA1749E" w:rsidR="00841ECE" w:rsidRPr="002B14F3" w:rsidRDefault="00D04C04" w:rsidP="005C36C2">
      <w:pPr>
        <w:spacing w:line="360" w:lineRule="auto"/>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be estimated as a GLM</w:t>
      </w:r>
      <w:r>
        <w:rPr>
          <w:lang w:val="en-AU"/>
        </w:rPr>
        <w:t>. However d</w:t>
      </w:r>
      <w:r w:rsidR="009B126C">
        <w:rPr>
          <w:lang w:val="en-AU"/>
        </w:rPr>
        <w:t>ue to the</w:t>
      </w:r>
      <w:r w:rsidR="00C42FA4">
        <w:rPr>
          <w:lang w:val="en-AU"/>
        </w:rPr>
        <w:t>ir</w:t>
      </w:r>
      <w:r w:rsidR="009B126C">
        <w:rPr>
          <w:lang w:val="en-AU"/>
        </w:rPr>
        <w:t xml:space="preserve"> incredible flexibility</w:t>
      </w:r>
      <w:r w:rsidR="00052DA6">
        <w:rPr>
          <w:lang w:val="en-AU"/>
        </w:rPr>
        <w:t>,</w:t>
      </w:r>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t>
      </w:r>
      <w:proofErr w:type="spellStart"/>
      <w:r w:rsidR="009B126C" w:rsidRPr="009B126C">
        <w:rPr>
          <w:lang w:val="en-AU"/>
        </w:rPr>
        <w:t>wiggliness</w:t>
      </w:r>
      <w:proofErr w:type="spellEnd"/>
      <w:r w:rsidR="009B126C" w:rsidRPr="009B126C">
        <w:rPr>
          <w:lang w:val="en-AU"/>
        </w:rPr>
        <w:t>’</w:t>
      </w:r>
      <w:r>
        <w:rPr>
          <w:lang w:val="en-AU"/>
        </w:rPr>
        <w:t xml:space="preserve"> and </w:t>
      </w:r>
      <w:r w:rsidRPr="00D04C04">
        <w:rPr>
          <w:lang w:val="en-AU"/>
        </w:rPr>
        <w:t>contro</w:t>
      </w:r>
      <w:r>
        <w:rPr>
          <w:lang w:val="en-AU"/>
        </w:rPr>
        <w:t>l</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r w:rsidR="0081274E">
        <w:rPr>
          <w:lang w:val="en-AU"/>
        </w:rPr>
        <w:t xml:space="preserve">one way to represent a smooth is to draw the </w:t>
      </w:r>
      <w:r w:rsidR="00C234AF">
        <w:rPr>
          <w:lang w:val="en-AU"/>
        </w:rPr>
        <w:t xml:space="preserve">set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3236">
        <w:rPr>
          <w:rFonts w:eastAsiaTheme="minorEastAsia"/>
        </w:rPr>
        <w:t xml:space="preserve">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r w:rsidR="006A4679">
        <w:rPr>
          <w:rFonts w:eastAsiaTheme="minorEastAsia"/>
        </w:rPr>
        <w:t xml:space="preserve"> </w:t>
      </w:r>
      <w:r w:rsidR="00EB5A1A">
        <w:rPr>
          <w:rFonts w:eastAsiaTheme="minorEastAsia"/>
        </w:rPr>
        <w:t>term</w:t>
      </w:r>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w:t>
      </w:r>
      <w:r w:rsidR="00B32B44">
        <w:rPr>
          <w:rFonts w:eastAsiaTheme="minorEastAsia"/>
        </w:rPr>
        <w:t>function</w:t>
      </w:r>
      <w:r w:rsidR="00453236">
        <w:rPr>
          <w:rFonts w:eastAsiaTheme="minorEastAsia"/>
        </w:rPr>
        <w:t xml:space="preserve">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w:t>
      </w:r>
      <w:r w:rsidR="007E1309">
        <w:rPr>
          <w:rFonts w:eastAsiaTheme="minorEastAsia"/>
        </w:rPr>
        <w:t>relationship</w:t>
      </w:r>
      <w:r w:rsidR="00453236">
        <w:rPr>
          <w:rFonts w:eastAsiaTheme="minorEastAsia"/>
        </w:rPr>
        <w:t xml:space="preserve">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r w:rsidR="007C08BE">
        <w:rPr>
          <w:lang w:val="en-AU"/>
        </w:rPr>
        <w:t xml:space="preserve">GAMs are particularly sought after for modelling time series to both identify nonlinear </w:t>
      </w:r>
      <w:r w:rsidR="000D34E7">
        <w:rPr>
          <w:lang w:val="en-AU"/>
        </w:rPr>
        <w:t xml:space="preserve">or </w:t>
      </w:r>
      <w:r w:rsidR="00CD7A2D">
        <w:rPr>
          <w:lang w:val="en-AU"/>
        </w:rPr>
        <w:t xml:space="preserve">time-varying </w:t>
      </w:r>
      <w:r w:rsidR="007C08BE">
        <w:rPr>
          <w:lang w:val="en-AU"/>
        </w:rPr>
        <w:t>covariate effects and uncover periods of rapid change, though</w:t>
      </w:r>
      <w:r w:rsidR="005D0985">
        <w:rPr>
          <w:lang w:val="en-AU"/>
        </w:rPr>
        <w:t xml:space="preserve"> strong</w:t>
      </w:r>
      <w:r w:rsidR="007C08BE">
        <w:rPr>
          <w:lang w:val="en-AU"/>
        </w:rPr>
        <w:t xml:space="preserve"> temporal autocorrelation can make it 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r w:rsidR="007C08BE">
        <w:rPr>
          <w:lang w:val="en-AU"/>
        </w:rPr>
        <w:t>.</w:t>
      </w:r>
    </w:p>
    <w:p w14:paraId="01A427C9" w14:textId="314BCFD9" w:rsidR="00136D5F" w:rsidRDefault="00136D5F" w:rsidP="005C36C2">
      <w:pPr>
        <w:spacing w:line="360" w:lineRule="auto"/>
        <w:rPr>
          <w:lang w:val="en-AU"/>
        </w:rPr>
      </w:pPr>
    </w:p>
    <w:p w14:paraId="7E463FA7" w14:textId="19A42700" w:rsidR="00A625A0" w:rsidRPr="00A625A0" w:rsidRDefault="006810B0" w:rsidP="005C36C2">
      <w:pPr>
        <w:spacing w:line="360" w:lineRule="auto"/>
        <w:rPr>
          <w:lang w:val="en-AU"/>
        </w:rPr>
      </w:pPr>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 xml:space="preserve">Many of the </w:t>
      </w:r>
      <w:del w:id="26" w:author="Nicholas Clark" w:date="2022-06-30T11:55:00Z">
        <w:r w:rsidR="00437381" w:rsidDel="00A1368E">
          <w:rPr>
            <w:lang w:val="en-AU"/>
          </w:rPr>
          <w:delText>smooths</w:delText>
        </w:r>
      </w:del>
      <w:ins w:id="27" w:author="Nicholas Clark" w:date="2022-06-30T11:55:00Z">
        <w:r w:rsidR="00A1368E">
          <w:rPr>
            <w:lang w:val="en-AU"/>
          </w:rPr>
          <w:t>smooth functions</w:t>
        </w:r>
      </w:ins>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8963F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w:t>
      </w:r>
      <w:proofErr w:type="gramStart"/>
      <w:r w:rsidR="006F1D1F">
        <w:rPr>
          <w:lang w:val="en-AU"/>
        </w:rPr>
        <w:t>i.e.</w:t>
      </w:r>
      <w:proofErr w:type="gramEnd"/>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ins w:id="28" w:author="Nicholas Clark" w:date="2022-07-01T08:33:00Z">
        <w:r w:rsidR="00F40F0E">
          <w:rPr>
            <w:lang w:val="en-AU"/>
          </w:rPr>
          <w:t xml:space="preserve"> to ensure </w:t>
        </w:r>
      </w:ins>
      <w:ins w:id="29" w:author="Nicholas Clark" w:date="2022-07-01T08:34:00Z">
        <w:r w:rsidR="00F40F0E">
          <w:rPr>
            <w:lang w:val="en-AU"/>
          </w:rPr>
          <w:t xml:space="preserve">model </w:t>
        </w:r>
      </w:ins>
      <w:del w:id="30" w:author="Nicholas Clark" w:date="2022-07-01T08:33:00Z">
        <w:r w:rsidR="00110D6B" w:rsidDel="00F40F0E">
          <w:rPr>
            <w:lang w:val="en-AU"/>
          </w:rPr>
          <w:delText xml:space="preserve"> </w:delText>
        </w:r>
      </w:del>
      <w:ins w:id="31" w:author="Nicholas Clark" w:date="2022-07-01T08:33:00Z">
        <w:r w:rsidR="00F40F0E" w:rsidRPr="00F40F0E">
          <w:rPr>
            <w:lang w:val="en-AU"/>
          </w:rPr>
          <w:t xml:space="preserve">uncertainty </w:t>
        </w:r>
      </w:ins>
      <w:ins w:id="32" w:author="Nicholas Clark" w:date="2022-07-01T08:34:00Z">
        <w:r w:rsidR="00F40F0E">
          <w:rPr>
            <w:lang w:val="en-AU"/>
          </w:rPr>
          <w:t>grows in a more realistic fashion out of sample,</w:t>
        </w:r>
      </w:ins>
      <w:ins w:id="33" w:author="Nicholas Clark" w:date="2022-07-01T08:33:00Z">
        <w:r w:rsidR="00F40F0E" w:rsidRPr="00F40F0E">
          <w:rPr>
            <w:lang w:val="en-AU"/>
          </w:rPr>
          <w:t xml:space="preserve"> </w:t>
        </w:r>
      </w:ins>
      <w:r w:rsidR="00110D6B">
        <w:rPr>
          <w:lang w:val="en-AU"/>
        </w:rPr>
        <w:t xml:space="preserve">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015BA4">
        <w:rPr>
          <w:lang w:val="en-AU"/>
        </w:rPr>
        <w:t>(</w:t>
      </w:r>
      <w:r w:rsidR="005A6874">
        <w:rPr>
          <w:lang w:val="en-AU"/>
        </w:rPr>
        <w:t>with fixed uncertainty</w:t>
      </w:r>
      <w:r w:rsidR="00015BA4">
        <w:rPr>
          <w:lang w:val="en-AU"/>
        </w:rPr>
        <w:t>)</w:t>
      </w:r>
      <w:r w:rsidR="005A6874">
        <w:rPr>
          <w:lang w:val="en-AU"/>
        </w:rPr>
        <w:t xml:space="preserve">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w:t>
      </w:r>
      <w:r w:rsidR="006D10F4">
        <w:rPr>
          <w:lang w:val="en-AU"/>
        </w:rPr>
        <w:t xml:space="preserve"> not always</w:t>
      </w:r>
      <w:r w:rsidR="007D07B3">
        <w:rPr>
          <w:lang w:val="en-AU"/>
        </w:rPr>
        <w:t xml:space="preserve"> sufficient to </w:t>
      </w:r>
      <w:r w:rsidR="00A50DD3">
        <w:rPr>
          <w:lang w:val="en-AU"/>
        </w:rPr>
        <w:t>generate robust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2770FB55" w14:textId="12AAFB28" w:rsidR="00394149" w:rsidRPr="00CE5034" w:rsidRDefault="00394149" w:rsidP="00596715">
      <w:pPr>
        <w:spacing w:line="360" w:lineRule="auto"/>
        <w:rPr>
          <w:lang w:val="en-AU"/>
        </w:rPr>
      </w:pPr>
    </w:p>
    <w:p w14:paraId="74EDA372" w14:textId="66F7C2F5" w:rsidR="000C1644" w:rsidRPr="00F83543" w:rsidDel="008F4FE8" w:rsidRDefault="003B4831">
      <w:pPr>
        <w:spacing w:line="360" w:lineRule="auto"/>
        <w:rPr>
          <w:del w:id="34" w:author="Nicholas Clark" w:date="2022-06-30T16:02:00Z"/>
          <w:lang w:val="en-AU"/>
        </w:rPr>
      </w:pPr>
      <w:r>
        <w:rPr>
          <w:lang w:val="en-AU"/>
        </w:rPr>
        <w:t>Here</w:t>
      </w:r>
      <w:r w:rsidR="00A66B0E" w:rsidRPr="00A66B0E">
        <w:rPr>
          <w:lang w:val="en-AU"/>
        </w:rPr>
        <w:t xml:space="preserve"> we </w:t>
      </w:r>
      <w:r w:rsidR="00A66B0E">
        <w:rPr>
          <w:lang w:val="en-AU"/>
        </w:rPr>
        <w:t>outline</w:t>
      </w:r>
      <w:r w:rsidR="00A66B0E" w:rsidRPr="00A66B0E">
        <w:rPr>
          <w:lang w:val="en-AU"/>
        </w:rPr>
        <w:t xml:space="preserve"> a </w:t>
      </w:r>
      <w:r w:rsidR="00FC0D56">
        <w:rPr>
          <w:lang w:val="en-AU"/>
        </w:rPr>
        <w:t xml:space="preserve">Bayesian </w:t>
      </w:r>
      <w:r w:rsidR="001F73C2">
        <w:rPr>
          <w:lang w:val="en-AU"/>
        </w:rPr>
        <w:t>D</w:t>
      </w:r>
      <w:r w:rsidR="00A66B0E">
        <w:rPr>
          <w:lang w:val="en-AU"/>
        </w:rPr>
        <w:t>ynamic GAM</w:t>
      </w:r>
      <w:r w:rsidR="00AD7614">
        <w:rPr>
          <w:lang w:val="en-AU"/>
        </w:rPr>
        <w:t xml:space="preserve"> (</w:t>
      </w:r>
      <w:r w:rsidR="00034260">
        <w:rPr>
          <w:lang w:val="en-AU"/>
        </w:rPr>
        <w:t>D</w:t>
      </w:r>
      <w:r w:rsidR="00AD7614">
        <w:rPr>
          <w:lang w:val="en-AU"/>
        </w:rPr>
        <w:t>GAM)</w:t>
      </w:r>
      <w:r w:rsidR="00A66B0E">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forecasts </w:t>
      </w:r>
      <w:r w:rsidR="00542A45">
        <w:rPr>
          <w:lang w:val="en-AU"/>
        </w:rPr>
        <w:t>for discrete time series.</w:t>
      </w:r>
      <w:r w:rsidR="00A66B0E">
        <w:rPr>
          <w:lang w:val="en-AU"/>
        </w:rPr>
        <w:t xml:space="preserve"> </w:t>
      </w:r>
      <w:r w:rsidR="00A66B0E" w:rsidRPr="00A66B0E">
        <w:rPr>
          <w:lang w:val="en-AU"/>
        </w:rPr>
        <w:t>The approach</w:t>
      </w:r>
      <w:r w:rsidR="00A66B0E">
        <w:rPr>
          <w:lang w:val="en-AU"/>
        </w:rPr>
        <w:t xml:space="preserve"> is simple: </w:t>
      </w:r>
      <w:r w:rsidR="004C0D48">
        <w:rPr>
          <w:lang w:val="en-AU"/>
        </w:rPr>
        <w:t>for</w:t>
      </w:r>
      <w:r w:rsidR="0042779B">
        <w:rPr>
          <w:lang w:val="en-AU"/>
        </w:rPr>
        <w:t xml:space="preserve"> univariate </w:t>
      </w:r>
      <w:r w:rsidR="004C0D48">
        <w:rPr>
          <w:lang w:val="en-AU"/>
        </w:rPr>
        <w:t>series</w:t>
      </w:r>
      <w:r w:rsidR="0042779B">
        <w:rPr>
          <w:lang w:val="en-AU"/>
        </w:rPr>
        <w:t xml:space="preserve"> </w:t>
      </w:r>
      <w:r w:rsidR="00A66B0E">
        <w:rPr>
          <w:lang w:val="en-AU"/>
        </w:rPr>
        <w:t xml:space="preserve">we augment </w:t>
      </w:r>
      <w:r w:rsidR="00A66B0E" w:rsidRPr="00A66B0E">
        <w:rPr>
          <w:lang w:val="en-AU"/>
        </w:rPr>
        <w:t xml:space="preserve">the </w:t>
      </w:r>
      <w:r w:rsidR="00A66B0E">
        <w:rPr>
          <w:lang w:val="en-AU"/>
        </w:rPr>
        <w:t>GAM linear predictor</w:t>
      </w:r>
      <w:r w:rsidR="00A66B0E" w:rsidRPr="00A66B0E">
        <w:rPr>
          <w:lang w:val="en-AU"/>
        </w:rPr>
        <w:t xml:space="preserve"> </w:t>
      </w:r>
      <w:r w:rsidR="00404DBA">
        <w:rPr>
          <w:lang w:val="en-AU"/>
        </w:rPr>
        <w:t>with</w:t>
      </w:r>
      <w:r w:rsidR="00A66B0E" w:rsidRPr="00A66B0E">
        <w:rPr>
          <w:lang w:val="en-AU"/>
        </w:rPr>
        <w:t xml:space="preserve"> </w:t>
      </w:r>
      <w:r w:rsidR="00A66B0E" w:rsidRPr="00C6774A">
        <w:rPr>
          <w:lang w:val="en-AU"/>
        </w:rPr>
        <w:t xml:space="preserve">a latent </w:t>
      </w:r>
      <w:r w:rsidR="00EB2178" w:rsidRPr="00C6774A">
        <w:rPr>
          <w:lang w:val="en-AU"/>
        </w:rPr>
        <w:t>dynamic</w:t>
      </w:r>
      <w:r w:rsidR="00A66B0E" w:rsidRPr="00C6774A">
        <w:rPr>
          <w:lang w:val="en-AU"/>
        </w:rPr>
        <w:t xml:space="preserve"> </w:t>
      </w:r>
      <w:r w:rsidR="00034260" w:rsidRPr="00C6774A">
        <w:rPr>
          <w:lang w:val="en-AU"/>
        </w:rPr>
        <w:t xml:space="preserve">component </w:t>
      </w:r>
      <w:r w:rsidR="007E15EC" w:rsidRPr="00C6774A">
        <w:rPr>
          <w:lang w:val="en-AU"/>
        </w:rPr>
        <w:t>to</w:t>
      </w:r>
      <w:r w:rsidR="00A66B0E">
        <w:rPr>
          <w:lang w:val="en-AU"/>
        </w:rPr>
        <w:t xml:space="preserve"> capture the </w:t>
      </w:r>
      <w:r w:rsidR="000A43D7">
        <w:rPr>
          <w:lang w:val="en-AU"/>
        </w:rPr>
        <w:t xml:space="preserve">series’ </w:t>
      </w:r>
      <w:r w:rsidR="00711B21">
        <w:rPr>
          <w:lang w:val="en-AU"/>
        </w:rPr>
        <w:t>temporal</w:t>
      </w:r>
      <w:r w:rsidR="00A66B0E">
        <w:rPr>
          <w:lang w:val="en-AU"/>
        </w:rPr>
        <w:t xml:space="preserve"> evolution</w:t>
      </w:r>
      <w:r w:rsidR="00EB2178">
        <w:rPr>
          <w:lang w:val="en-AU"/>
        </w:rPr>
        <w:t xml:space="preserve"> process</w:t>
      </w:r>
      <w:r w:rsidR="0011796B">
        <w:rPr>
          <w:lang w:val="en-AU"/>
        </w:rPr>
        <w:t xml:space="preserve"> (either as a </w:t>
      </w:r>
      <w:r w:rsidR="0011796B" w:rsidRPr="0011796B">
        <w:rPr>
          <w:lang w:val="en-AU"/>
        </w:rPr>
        <w:t>random walk</w:t>
      </w:r>
      <w:ins w:id="35" w:author="Nicholas Clark" w:date="2022-07-01T08:23:00Z">
        <w:r w:rsidR="007F0A02">
          <w:rPr>
            <w:lang w:val="en-AU"/>
          </w:rPr>
          <w:t xml:space="preserve">, </w:t>
        </w:r>
      </w:ins>
      <w:del w:id="36" w:author="Nicholas Clark" w:date="2022-07-01T08:23:00Z">
        <w:r w:rsidR="0011796B" w:rsidRPr="0011796B" w:rsidDel="007F0A02">
          <w:rPr>
            <w:lang w:val="en-AU"/>
          </w:rPr>
          <w:delText xml:space="preserve"> or </w:delText>
        </w:r>
      </w:del>
      <w:r w:rsidR="0011796B">
        <w:rPr>
          <w:lang w:val="en-AU"/>
        </w:rPr>
        <w:t xml:space="preserve">an </w:t>
      </w:r>
      <w:r w:rsidR="0032566C">
        <w:rPr>
          <w:lang w:val="en-AU"/>
        </w:rPr>
        <w:t>autoregressive process</w:t>
      </w:r>
      <w:r w:rsidR="0011796B" w:rsidRPr="0011796B">
        <w:rPr>
          <w:lang w:val="en-AU"/>
        </w:rPr>
        <w:t xml:space="preserve"> up to order 3</w:t>
      </w:r>
      <w:ins w:id="37" w:author="Nicholas Clark" w:date="2022-07-01T08:23:00Z">
        <w:r w:rsidR="007F0A02">
          <w:rPr>
            <w:lang w:val="en-AU"/>
          </w:rPr>
          <w:t xml:space="preserve"> or a Gaussian process</w:t>
        </w:r>
      </w:ins>
      <w:r w:rsidR="0011796B">
        <w:rPr>
          <w:lang w:val="en-AU"/>
        </w:rPr>
        <w:t>)</w:t>
      </w:r>
      <w:r w:rsidR="00A66B0E" w:rsidRPr="00A66B0E">
        <w:rPr>
          <w:lang w:val="en-AU"/>
        </w:rPr>
        <w:t>.</w:t>
      </w:r>
      <w:r w:rsidR="0042779B" w:rsidRPr="0042779B">
        <w:t xml:space="preserve"> </w:t>
      </w:r>
      <w:r w:rsidR="00FD36DD">
        <w:rPr>
          <w:lang w:val="en-AU"/>
        </w:rPr>
        <w:t>To</w:t>
      </w:r>
      <w:r w:rsidR="007B0287">
        <w:rPr>
          <w:lang w:val="en-AU"/>
        </w:rPr>
        <w:t xml:space="preserve"> model multivariate time</w:t>
      </w:r>
      <w:r w:rsidR="00726457">
        <w:rPr>
          <w:lang w:val="en-AU"/>
        </w:rPr>
        <w:t xml:space="preserve"> series</w:t>
      </w:r>
      <w:r w:rsidR="007B0287">
        <w:rPr>
          <w:lang w:val="en-AU"/>
        </w:rPr>
        <w:t xml:space="preserve">, </w:t>
      </w:r>
      <w:r w:rsidR="007B0287">
        <w:t>we</w:t>
      </w:r>
      <w:r w:rsidR="00CF12A2">
        <w:rPr>
          <w:lang w:val="en-AU"/>
        </w:rPr>
        <w:t xml:space="preserve"> accommodate </w:t>
      </w:r>
      <w:r w:rsidR="00896FF7">
        <w:rPr>
          <w:lang w:val="en-AU"/>
        </w:rPr>
        <w:t xml:space="preserve">possible </w:t>
      </w:r>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proofErr w:type="spellStart"/>
      <w:r w:rsidR="000F7B6D" w:rsidRPr="007056BC">
        <w:rPr>
          <w:i/>
          <w:iCs/>
          <w:lang w:val="en-AU"/>
        </w:rPr>
        <w:t>mvgam</w:t>
      </w:r>
      <w:proofErr w:type="spellEnd"/>
      <w:r w:rsidR="000F7B6D">
        <w:rPr>
          <w:lang w:val="en-AU"/>
        </w:rPr>
        <w:t xml:space="preserve"> </w:t>
      </w:r>
      <w:r w:rsidR="00DE64D0">
        <w:rPr>
          <w:lang w:val="en-AU"/>
        </w:rPr>
        <w:t>(</w:t>
      </w:r>
      <w:ins w:id="38" w:author="Nicholas Clark" w:date="2022-06-30T16:02:00Z">
        <w:r w:rsidR="008F4FE8">
          <w:rPr>
            <w:lang w:val="en-AU"/>
          </w:rPr>
          <w:fldChar w:fldCharType="begin"/>
        </w:r>
        <w:r w:rsidR="008F4FE8">
          <w:rPr>
            <w:lang w:val="en-AU"/>
          </w:rPr>
          <w:instrText xml:space="preserve"> HYPERLINK "</w:instrText>
        </w:r>
      </w:ins>
      <w:r w:rsidR="008F4FE8" w:rsidRPr="001659C3">
        <w:rPr>
          <w:lang w:val="en-AU"/>
        </w:rPr>
        <w:instrText>https://github.com/nicholasjclark/mvgam</w:instrText>
      </w:r>
      <w:ins w:id="39" w:author="Nicholas Clark" w:date="2022-06-30T16:02:00Z">
        <w:r w:rsidR="008F4FE8">
          <w:rPr>
            <w:lang w:val="en-AU"/>
          </w:rPr>
          <w:instrText xml:space="preserve">" </w:instrText>
        </w:r>
        <w:r w:rsidR="008F4FE8">
          <w:rPr>
            <w:lang w:val="en-AU"/>
          </w:rPr>
          <w:fldChar w:fldCharType="separate"/>
        </w:r>
      </w:ins>
      <w:r w:rsidR="008F4FE8" w:rsidRPr="00871369">
        <w:rPr>
          <w:rStyle w:val="Hyperlink"/>
          <w:lang w:val="en-AU"/>
        </w:rPr>
        <w:t>https://github.com/nicholasjclark/mvgam</w:t>
      </w:r>
      <w:ins w:id="40" w:author="Nicholas Clark" w:date="2022-06-30T16:02:00Z">
        <w:r w:rsidR="008F4FE8">
          <w:rPr>
            <w:lang w:val="en-AU"/>
          </w:rPr>
          <w:fldChar w:fldCharType="end"/>
        </w:r>
      </w:ins>
      <w:r w:rsidR="000F7B6D">
        <w:rPr>
          <w:lang w:val="en-AU"/>
        </w:rPr>
        <w:t>)</w:t>
      </w:r>
      <w:ins w:id="41" w:author="Nicholas Clark" w:date="2022-06-30T16:02:00Z">
        <w:r w:rsidR="008F4FE8">
          <w:rPr>
            <w:lang w:val="en-AU"/>
          </w:rPr>
          <w:t xml:space="preserve"> and illustrate its utility via simulations and empirical examples. </w:t>
        </w:r>
      </w:ins>
      <w:del w:id="42" w:author="Nicholas Clark" w:date="2022-06-30T16:02:00Z">
        <w:r w:rsidR="006D30A6" w:rsidDel="008F4FE8">
          <w:rPr>
            <w:lang w:val="en-AU"/>
          </w:rPr>
          <w:delText>,</w:delText>
        </w:r>
        <w:r w:rsidR="00F95C68" w:rsidRPr="00F95C68" w:rsidDel="008F4FE8">
          <w:rPr>
            <w:lang w:val="en-AU"/>
          </w:rPr>
          <w:delText xml:space="preserve"> </w:delText>
        </w:r>
        <w:r w:rsidR="000C1644" w:rsidDel="008F4FE8">
          <w:rPr>
            <w:lang w:val="en-AU"/>
          </w:rPr>
          <w:delText>which provides the following key functions:</w:delText>
        </w:r>
      </w:del>
    </w:p>
    <w:p w14:paraId="43A2725B" w14:textId="50D966C9" w:rsidR="000C1644" w:rsidDel="008F4FE8" w:rsidRDefault="000C1644">
      <w:pPr>
        <w:spacing w:line="360" w:lineRule="auto"/>
        <w:rPr>
          <w:del w:id="43" w:author="Nicholas Clark" w:date="2022-06-30T16:02:00Z"/>
          <w:lang w:val="en-AU"/>
        </w:rPr>
      </w:pPr>
    </w:p>
    <w:p w14:paraId="69AA716F" w14:textId="6F489B50" w:rsidR="000C1644" w:rsidRPr="000C1644" w:rsidDel="008F4FE8" w:rsidRDefault="000C1644">
      <w:pPr>
        <w:spacing w:line="360" w:lineRule="auto"/>
        <w:rPr>
          <w:del w:id="44" w:author="Nicholas Clark" w:date="2022-06-30T16:02:00Z"/>
        </w:rPr>
        <w:pPrChange w:id="45" w:author="Nicholas Clark" w:date="2022-06-30T16:02:00Z">
          <w:pPr>
            <w:pStyle w:val="ListParagraph"/>
            <w:numPr>
              <w:numId w:val="4"/>
            </w:numPr>
            <w:spacing w:line="360" w:lineRule="auto"/>
            <w:ind w:hanging="360"/>
          </w:pPr>
        </w:pPrChange>
      </w:pPr>
      <w:del w:id="46" w:author="Nicholas Clark" w:date="2022-06-30T16:02:00Z">
        <w:r w:rsidDel="008F4FE8">
          <w:rPr>
            <w:lang w:val="en-AU"/>
          </w:rPr>
          <w:delText>E</w:delText>
        </w:r>
        <w:r w:rsidR="00EA0664" w:rsidRPr="000C1644" w:rsidDel="008F4FE8">
          <w:rPr>
            <w:lang w:val="en-AU"/>
          </w:rPr>
          <w:delText xml:space="preserve">stimate parameters of </w:delText>
        </w:r>
        <w:r w:rsidR="004A7B09" w:rsidDel="008F4FE8">
          <w:rPr>
            <w:lang w:val="en-AU"/>
          </w:rPr>
          <w:delText>D</w:delText>
        </w:r>
        <w:r w:rsidR="00EA0664" w:rsidRPr="000C1644" w:rsidDel="008F4FE8">
          <w:rPr>
            <w:lang w:val="en-AU"/>
          </w:rPr>
          <w:delText>GAM</w:delText>
        </w:r>
        <w:r w:rsidR="004A7B09" w:rsidDel="008F4FE8">
          <w:rPr>
            <w:lang w:val="en-AU"/>
          </w:rPr>
          <w:delText>s</w:delText>
        </w:r>
        <w:r w:rsidR="00EA0664" w:rsidRPr="000C1644" w:rsidDel="008F4FE8">
          <w:rPr>
            <w:lang w:val="en-AU"/>
          </w:rPr>
          <w:delText xml:space="preserve"> </w:delText>
        </w:r>
        <w:r w:rsidR="00057104" w:rsidRPr="000C1644" w:rsidDel="008F4FE8">
          <w:rPr>
            <w:lang w:val="en-AU"/>
          </w:rPr>
          <w:delText xml:space="preserve">in a Bayesian </w:delText>
        </w:r>
        <w:r w:rsidR="00E0137F" w:rsidRPr="000C1644" w:rsidDel="008F4FE8">
          <w:rPr>
            <w:lang w:val="en-AU"/>
          </w:rPr>
          <w:delText xml:space="preserve">Markov Chain Monte Carlo </w:delText>
        </w:r>
        <w:r w:rsidR="00057104" w:rsidRPr="000C1644" w:rsidDel="008F4FE8">
          <w:rPr>
            <w:lang w:val="en-AU"/>
          </w:rPr>
          <w:delText xml:space="preserve">framework </w:delText>
        </w:r>
        <w:r w:rsidR="00EA0664" w:rsidRPr="000C1644" w:rsidDel="008F4FE8">
          <w:rPr>
            <w:lang w:val="en-AU"/>
          </w:rPr>
          <w:delText>via the Gibbs sampling software JAGS</w:delText>
        </w:r>
        <w:r w:rsidR="00057104" w:rsidRPr="000C1644" w:rsidDel="008F4FE8">
          <w:rPr>
            <w:lang w:val="en-AU"/>
          </w:rPr>
          <w:delText xml:space="preserve"> </w:delText>
        </w:r>
        <w:r w:rsidR="00057104" w:rsidRPr="000C1644" w:rsidDel="008F4FE8">
          <w:rPr>
            <w:lang w:val="en-AU"/>
          </w:rPr>
          <w:fldChar w:fldCharType="begin"/>
        </w:r>
        <w:r w:rsidR="00057104" w:rsidRPr="000C1644" w:rsidDel="008F4FE8">
          <w:rPr>
            <w:lang w:val="en-AU"/>
          </w:rPr>
          <w:del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057104" w:rsidRPr="000C1644" w:rsidDel="008F4FE8">
          <w:rPr>
            <w:lang w:val="en-AU"/>
          </w:rPr>
          <w:fldChar w:fldCharType="separate"/>
        </w:r>
        <w:r w:rsidR="00057104" w:rsidRPr="000C1644" w:rsidDel="008F4FE8">
          <w:rPr>
            <w:noProof/>
            <w:lang w:val="en-AU"/>
          </w:rPr>
          <w:delText>(Plummer 2003, Wood 2016)</w:delText>
        </w:r>
        <w:r w:rsidR="00057104" w:rsidRPr="000C1644" w:rsidDel="008F4FE8">
          <w:rPr>
            <w:lang w:val="en-AU"/>
          </w:rPr>
          <w:fldChar w:fldCharType="end"/>
        </w:r>
        <w:r w:rsidR="008963FD" w:rsidDel="008F4FE8">
          <w:rPr>
            <w:lang w:val="en-AU"/>
          </w:rPr>
          <w:fldChar w:fldCharType="begin"/>
        </w:r>
        <w:r w:rsidR="008963FD" w:rsidDel="008F4FE8">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8963FD" w:rsidDel="008F4FE8">
          <w:rPr>
            <w:lang w:val="en-AU"/>
          </w:rPr>
          <w:fldChar w:fldCharType="separate"/>
        </w:r>
        <w:r w:rsidR="008963FD" w:rsidDel="008F4FE8">
          <w:rPr>
            <w:noProof/>
            <w:lang w:val="en-AU"/>
          </w:rPr>
          <w:delText>(Carpenter et al. 2017)</w:delText>
        </w:r>
        <w:r w:rsidR="008963FD" w:rsidDel="008F4FE8">
          <w:rPr>
            <w:lang w:val="en-AU"/>
          </w:rPr>
          <w:fldChar w:fldCharType="end"/>
        </w:r>
      </w:del>
    </w:p>
    <w:p w14:paraId="1F7BF783" w14:textId="5219BD46" w:rsidR="004B402F" w:rsidRPr="000C1644" w:rsidDel="008F4FE8" w:rsidRDefault="004B402F">
      <w:pPr>
        <w:spacing w:line="360" w:lineRule="auto"/>
        <w:rPr>
          <w:del w:id="47" w:author="Nicholas Clark" w:date="2022-06-30T16:02:00Z"/>
        </w:rPr>
        <w:pPrChange w:id="48" w:author="Nicholas Clark" w:date="2022-06-30T16:02:00Z">
          <w:pPr>
            <w:pStyle w:val="ListParagraph"/>
            <w:numPr>
              <w:numId w:val="4"/>
            </w:numPr>
            <w:spacing w:line="360" w:lineRule="auto"/>
            <w:ind w:hanging="360"/>
          </w:pPr>
        </w:pPrChange>
      </w:pPr>
      <w:del w:id="49" w:author="Nicholas Clark" w:date="2022-06-30T16:02:00Z">
        <w:r w:rsidDel="008F4FE8">
          <w:rPr>
            <w:lang w:val="en-AU"/>
          </w:rPr>
          <w:delText xml:space="preserve">Perform residual diagnostic checks using randomised quantile (Dunn-Smyth) residuals </w:delText>
        </w:r>
        <w:r w:rsidDel="008F4FE8">
          <w:rPr>
            <w:lang w:val="en-AU"/>
          </w:rPr>
          <w:fldChar w:fldCharType="begin"/>
        </w:r>
        <w:r w:rsidDel="008F4FE8">
          <w:rPr>
            <w:lang w:val="en-AU"/>
          </w:rPr>
          <w:del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delInstrText>
        </w:r>
        <w:r w:rsidDel="008F4FE8">
          <w:rPr>
            <w:lang w:val="en-AU"/>
          </w:rPr>
          <w:fldChar w:fldCharType="separate"/>
        </w:r>
        <w:r w:rsidDel="008F4FE8">
          <w:rPr>
            <w:noProof/>
            <w:lang w:val="en-AU"/>
          </w:rPr>
          <w:delText>(Dunn and Smyth 1996)</w:delText>
        </w:r>
        <w:r w:rsidDel="008F4FE8">
          <w:rPr>
            <w:lang w:val="en-AU"/>
          </w:rPr>
          <w:fldChar w:fldCharType="end"/>
        </w:r>
      </w:del>
    </w:p>
    <w:p w14:paraId="79AF4E6E" w14:textId="3D5CD11C" w:rsidR="000C1644" w:rsidRPr="000C1644" w:rsidDel="008F4FE8" w:rsidRDefault="00697D83">
      <w:pPr>
        <w:spacing w:line="360" w:lineRule="auto"/>
        <w:rPr>
          <w:del w:id="50" w:author="Nicholas Clark" w:date="2022-06-30T16:02:00Z"/>
        </w:rPr>
        <w:pPrChange w:id="51" w:author="Nicholas Clark" w:date="2022-06-30T16:02:00Z">
          <w:pPr>
            <w:pStyle w:val="ListParagraph"/>
            <w:numPr>
              <w:numId w:val="4"/>
            </w:numPr>
            <w:spacing w:line="360" w:lineRule="auto"/>
            <w:ind w:hanging="360"/>
          </w:pPr>
        </w:pPrChange>
      </w:pPr>
      <w:del w:id="52" w:author="Nicholas Clark" w:date="2022-06-30T16:02:00Z">
        <w:r w:rsidDel="008F4FE8">
          <w:rPr>
            <w:lang w:val="en-AU"/>
          </w:rPr>
          <w:delText xml:space="preserve">Compute </w:delText>
        </w:r>
      </w:del>
      <w:del w:id="53" w:author="Nicholas Clark" w:date="2022-06-30T12:13:00Z">
        <w:r w:rsidDel="008963FD">
          <w:rPr>
            <w:lang w:val="en-AU"/>
          </w:rPr>
          <w:delText>multivariate</w:delText>
        </w:r>
        <w:r w:rsidR="000C1644" w:rsidRPr="000C1644" w:rsidDel="008963FD">
          <w:rPr>
            <w:lang w:val="en-AU"/>
          </w:rPr>
          <w:delText xml:space="preserve"> time series correlations</w:delText>
        </w:r>
      </w:del>
    </w:p>
    <w:p w14:paraId="32D08FB0" w14:textId="5171AB06" w:rsidR="000C1644" w:rsidRPr="000C1644" w:rsidDel="008F4FE8" w:rsidRDefault="000C1644">
      <w:pPr>
        <w:spacing w:line="360" w:lineRule="auto"/>
        <w:rPr>
          <w:del w:id="54" w:author="Nicholas Clark" w:date="2022-06-30T16:02:00Z"/>
        </w:rPr>
        <w:pPrChange w:id="55" w:author="Nicholas Clark" w:date="2022-06-30T16:02:00Z">
          <w:pPr>
            <w:pStyle w:val="ListParagraph"/>
            <w:numPr>
              <w:numId w:val="4"/>
            </w:numPr>
            <w:spacing w:line="360" w:lineRule="auto"/>
            <w:ind w:hanging="360"/>
          </w:pPr>
        </w:pPrChange>
      </w:pPr>
      <w:del w:id="56" w:author="Nicholas Clark" w:date="2022-06-30T16:02:00Z">
        <w:r w:rsidDel="008F4FE8">
          <w:delText>Perform model selection using rolling window forecast</w:delText>
        </w:r>
        <w:r w:rsidR="00AB33E3" w:rsidDel="008F4FE8">
          <w:delText xml:space="preserve"> evaluation</w:delText>
        </w:r>
      </w:del>
    </w:p>
    <w:p w14:paraId="1F75B23F" w14:textId="7084589A" w:rsidR="000C1644" w:rsidRPr="00F35DDB" w:rsidDel="008F4FE8" w:rsidRDefault="000C1644">
      <w:pPr>
        <w:spacing w:line="360" w:lineRule="auto"/>
        <w:rPr>
          <w:del w:id="57" w:author="Nicholas Clark" w:date="2022-06-30T16:02:00Z"/>
        </w:rPr>
        <w:pPrChange w:id="58" w:author="Nicholas Clark" w:date="2022-06-30T16:02:00Z">
          <w:pPr>
            <w:pStyle w:val="ListParagraph"/>
            <w:numPr>
              <w:numId w:val="4"/>
            </w:numPr>
            <w:spacing w:line="360" w:lineRule="auto"/>
            <w:ind w:hanging="360"/>
          </w:pPr>
        </w:pPrChange>
      </w:pPr>
      <w:del w:id="59" w:author="Nicholas Clark" w:date="2022-06-30T16:02:00Z">
        <w:r w:rsidDel="008F4FE8">
          <w:rPr>
            <w:lang w:val="en-AU"/>
          </w:rPr>
          <w:delText>U</w:delText>
        </w:r>
        <w:r w:rsidR="00EA0664" w:rsidRPr="000C1644" w:rsidDel="008F4FE8">
          <w:rPr>
            <w:lang w:val="en-AU"/>
          </w:rPr>
          <w:delText xml:space="preserve">pdate forecasts online via a </w:delText>
        </w:r>
        <w:r w:rsidDel="008F4FE8">
          <w:rPr>
            <w:lang w:val="en-AU"/>
          </w:rPr>
          <w:delText xml:space="preserve">Sequential Monte Carlo </w:delText>
        </w:r>
        <w:r w:rsidR="00EA0664" w:rsidRPr="000C1644" w:rsidDel="008F4FE8">
          <w:rPr>
            <w:lang w:val="en-AU"/>
          </w:rPr>
          <w:delText>particle filter</w:delText>
        </w:r>
      </w:del>
    </w:p>
    <w:p w14:paraId="3E518B14" w14:textId="31E3CA59" w:rsidR="00896FF7" w:rsidRPr="00896FF7" w:rsidDel="008F4FE8" w:rsidRDefault="00896FF7">
      <w:pPr>
        <w:spacing w:line="360" w:lineRule="auto"/>
        <w:rPr>
          <w:del w:id="60" w:author="Nicholas Clark" w:date="2022-06-30T16:02:00Z"/>
        </w:rPr>
        <w:pPrChange w:id="61" w:author="Nicholas Clark" w:date="2022-06-30T16:02:00Z">
          <w:pPr>
            <w:pStyle w:val="ListParagraph"/>
            <w:numPr>
              <w:numId w:val="4"/>
            </w:numPr>
            <w:spacing w:line="360" w:lineRule="auto"/>
            <w:ind w:hanging="360"/>
          </w:pPr>
        </w:pPrChange>
      </w:pPr>
      <w:del w:id="62" w:author="Nicholas Clark" w:date="2022-06-30T16:02:00Z">
        <w:r w:rsidDel="008F4FE8">
          <w:delText>Plot posterior retrodictive and predictive checks to examine</w:delText>
        </w:r>
        <w:r w:rsidRPr="00017CDB" w:rsidDel="008F4FE8">
          <w:delText xml:space="preserve"> discrepancies between </w:delText>
        </w:r>
        <w:r w:rsidDel="008F4FE8">
          <w:delText>observed</w:delText>
        </w:r>
        <w:r w:rsidRPr="00017CDB" w:rsidDel="008F4FE8">
          <w:delText xml:space="preserve"> </w:delText>
        </w:r>
        <w:r w:rsidDel="008F4FE8">
          <w:delText xml:space="preserve">data and model-generated simulations </w:delText>
        </w:r>
        <w:r w:rsidDel="008F4FE8">
          <w:fldChar w:fldCharType="begin"/>
        </w:r>
        <w:r w:rsidDel="008F4FE8">
          <w:del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delInstrText>
        </w:r>
        <w:r w:rsidDel="008F4FE8">
          <w:fldChar w:fldCharType="separate"/>
        </w:r>
        <w:r w:rsidDel="008F4FE8">
          <w:rPr>
            <w:noProof/>
          </w:rPr>
          <w:delText>(Gabry et al. 2019)</w:delText>
        </w:r>
        <w:r w:rsidDel="008F4FE8">
          <w:fldChar w:fldCharType="end"/>
        </w:r>
      </w:del>
    </w:p>
    <w:p w14:paraId="72687037" w14:textId="7A024136" w:rsidR="00DB5E84" w:rsidRPr="004B402F" w:rsidRDefault="00896FF7">
      <w:pPr>
        <w:spacing w:line="360" w:lineRule="auto"/>
        <w:pPrChange w:id="63" w:author="Nicholas Clark" w:date="2022-06-30T16:02:00Z">
          <w:pPr>
            <w:pStyle w:val="ListParagraph"/>
            <w:numPr>
              <w:numId w:val="4"/>
            </w:numPr>
            <w:spacing w:line="360" w:lineRule="auto"/>
            <w:ind w:hanging="360"/>
          </w:pPr>
        </w:pPrChange>
      </w:pPr>
      <w:del w:id="64" w:author="Nicholas Clark" w:date="2022-06-30T16:02:00Z">
        <w:r w:rsidDel="008F4FE8">
          <w:rPr>
            <w:lang w:val="en-AU"/>
          </w:rPr>
          <w:delText>P</w:delText>
        </w:r>
        <w:r w:rsidRPr="000C1644" w:rsidDel="008F4FE8">
          <w:rPr>
            <w:lang w:val="en-AU"/>
          </w:rPr>
          <w:delText xml:space="preserve">lot estimated </w:delText>
        </w:r>
      </w:del>
      <w:del w:id="65" w:author="Nicholas Clark" w:date="2022-06-30T11:55:00Z">
        <w:r w:rsidRPr="000C1644" w:rsidDel="00A1368E">
          <w:rPr>
            <w:lang w:val="en-AU"/>
          </w:rPr>
          <w:delText>smooths</w:delText>
        </w:r>
      </w:del>
      <w:del w:id="66" w:author="Nicholas Clark" w:date="2022-06-30T16:02:00Z">
        <w:r w:rsidDel="008F4FE8">
          <w:rPr>
            <w:lang w:val="en-AU"/>
          </w:rPr>
          <w:delText xml:space="preserve"> and posterior predictions, along with their probabilistic uncertainties</w:delText>
        </w:r>
        <w:r w:rsidR="007C02D4" w:rsidDel="008F4FE8">
          <w:rPr>
            <w:lang w:val="en-AU"/>
          </w:rPr>
          <w:delText xml:space="preserve"> and derivatives</w:delText>
        </w:r>
      </w:del>
    </w:p>
    <w:p w14:paraId="60151521" w14:textId="77777777" w:rsidR="000C1644" w:rsidRDefault="000C1644" w:rsidP="005C36C2">
      <w:pPr>
        <w:spacing w:line="360" w:lineRule="auto"/>
        <w:rPr>
          <w:lang w:val="en-AU"/>
        </w:rPr>
      </w:pPr>
    </w:p>
    <w:p w14:paraId="421F6232" w14:textId="3DEA94D4" w:rsidR="00F95C68" w:rsidRPr="00CF12A2" w:rsidRDefault="006D30A6" w:rsidP="005C36C2">
      <w:pPr>
        <w:spacing w:line="360" w:lineRule="auto"/>
      </w:pPr>
      <w:r>
        <w:rPr>
          <w:lang w:val="en-AU"/>
        </w:rPr>
        <w:t>We begin by</w:t>
      </w:r>
      <w:ins w:id="67" w:author="Nicholas Clark" w:date="2022-06-30T15:59:00Z">
        <w:r w:rsidR="0002069B">
          <w:rPr>
            <w:lang w:val="en-AU"/>
          </w:rPr>
          <w:t xml:space="preserve"> introducing</w:t>
        </w:r>
      </w:ins>
      <w:r>
        <w:rPr>
          <w:lang w:val="en-AU"/>
        </w:rPr>
        <w:t xml:space="preserve"> </w:t>
      </w:r>
      <w:del w:id="68" w:author="Nicholas Clark" w:date="2022-06-30T15:47:00Z">
        <w:r w:rsidDel="00651C26">
          <w:rPr>
            <w:lang w:val="en-AU"/>
          </w:rPr>
          <w:delText>presenting our model</w:delText>
        </w:r>
      </w:del>
      <w:ins w:id="69" w:author="Nicholas Clark" w:date="2022-06-30T15:47:00Z">
        <w:r w:rsidR="00651C26">
          <w:rPr>
            <w:lang w:val="en-AU"/>
          </w:rPr>
          <w:t>DGAMs</w:t>
        </w:r>
      </w:ins>
      <w:r>
        <w:rPr>
          <w:lang w:val="en-AU"/>
        </w:rPr>
        <w:t xml:space="preserve">,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proofErr w:type="spellStart"/>
      <w:r w:rsidR="00EA0664" w:rsidRPr="000C1644">
        <w:rPr>
          <w:i/>
          <w:iCs/>
          <w:lang w:val="en-AU"/>
        </w:rPr>
        <w:lastRenderedPageBreak/>
        <w:t>mvgam</w:t>
      </w:r>
      <w:r w:rsidR="00D06E44">
        <w:rPr>
          <w:lang w:val="en-AU"/>
        </w:rPr>
        <w:t>’s</w:t>
      </w:r>
      <w:proofErr w:type="spellEnd"/>
      <w:r w:rsidR="00D06E44">
        <w:rPr>
          <w:lang w:val="en-AU"/>
        </w:rPr>
        <w:t xml:space="preserve"> primary functions</w:t>
      </w:r>
      <w:r w:rsidR="00F95C68" w:rsidRPr="000C1644">
        <w:rPr>
          <w:lang w:val="en-AU"/>
        </w:rPr>
        <w:t xml:space="preserve"> via </w:t>
      </w:r>
      <w:r w:rsidR="005C4D56">
        <w:rPr>
          <w:lang w:val="en-AU"/>
        </w:rPr>
        <w:t xml:space="preserve">more in-depth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5C36C2">
      <w:pPr>
        <w:spacing w:line="360" w:lineRule="auto"/>
        <w:rPr>
          <w:lang w:val="en-AU"/>
        </w:rPr>
      </w:pPr>
    </w:p>
    <w:p w14:paraId="2D670733" w14:textId="7B893CE8" w:rsidR="006C71C4" w:rsidRDefault="00256632" w:rsidP="005C36C2">
      <w:pPr>
        <w:spacing w:line="360" w:lineRule="auto"/>
        <w:rPr>
          <w:b/>
          <w:bCs/>
          <w:lang w:val="en-AU"/>
        </w:rPr>
      </w:pPr>
      <w:r w:rsidRPr="00C44A20">
        <w:rPr>
          <w:b/>
          <w:bCs/>
          <w:lang w:val="en-AU"/>
        </w:rPr>
        <w:t>DYNAMIC GENERALI</w:t>
      </w:r>
      <w:ins w:id="70" w:author="Nicholas Clark" w:date="2022-07-01T08:30:00Z">
        <w:r w:rsidR="00954E27">
          <w:rPr>
            <w:b/>
            <w:bCs/>
            <w:lang w:val="en-AU"/>
          </w:rPr>
          <w:t>Z</w:t>
        </w:r>
      </w:ins>
      <w:del w:id="71" w:author="Nicholas Clark" w:date="2022-07-01T08:30:00Z">
        <w:r w:rsidRPr="00C44A20" w:rsidDel="00954E27">
          <w:rPr>
            <w:b/>
            <w:bCs/>
            <w:lang w:val="en-AU"/>
          </w:rPr>
          <w:delText>S</w:delText>
        </w:r>
      </w:del>
      <w:r w:rsidRPr="00C44A20">
        <w:rPr>
          <w:b/>
          <w:bCs/>
          <w:lang w:val="en-AU"/>
        </w:rPr>
        <w:t>ED ADDITIVE MODELS</w:t>
      </w:r>
    </w:p>
    <w:p w14:paraId="3A3D6130" w14:textId="4F93232B" w:rsidR="00256632" w:rsidRPr="00C44A20" w:rsidRDefault="00256632" w:rsidP="005C36C2">
      <w:pPr>
        <w:spacing w:line="360" w:lineRule="auto"/>
        <w:rPr>
          <w:b/>
          <w:bCs/>
          <w:lang w:val="en-AU"/>
        </w:rPr>
      </w:pPr>
      <w:r w:rsidRPr="00C44A20">
        <w:rPr>
          <w:b/>
          <w:bCs/>
          <w:lang w:val="en-AU"/>
        </w:rPr>
        <w:t>Univariate models</w:t>
      </w:r>
      <w:r w:rsidR="00DB6905">
        <w:rPr>
          <w:b/>
          <w:bCs/>
          <w:lang w:val="en-AU"/>
        </w:rPr>
        <w:t xml:space="preserve"> for a single ecological time series</w:t>
      </w:r>
    </w:p>
    <w:p w14:paraId="6BE09A5A" w14:textId="57B1D97F" w:rsidR="00256632" w:rsidRDefault="007D21BB" w:rsidP="005C36C2">
      <w:pPr>
        <w:spacing w:line="360" w:lineRule="auto"/>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 xml:space="preserve">A </w:t>
      </w:r>
      <w:del w:id="72" w:author="Nicholas Clark" w:date="2022-06-30T15:59:00Z">
        <w:r w:rsidR="002B07C2" w:rsidDel="0002069B">
          <w:rPr>
            <w:lang w:val="en-AU"/>
          </w:rPr>
          <w:delText>dynamic</w:delText>
        </w:r>
        <w:r w:rsidR="008758D2" w:rsidDel="0002069B">
          <w:rPr>
            <w:lang w:val="en-AU"/>
          </w:rPr>
          <w:delText xml:space="preserve"> </w:delText>
        </w:r>
      </w:del>
      <w:ins w:id="73" w:author="Nicholas Clark" w:date="2022-06-30T15:59:00Z">
        <w:r w:rsidR="0002069B">
          <w:rPr>
            <w:lang w:val="en-AU"/>
          </w:rPr>
          <w:t>D</w:t>
        </w:r>
      </w:ins>
      <w:r w:rsidR="008758D2">
        <w:rPr>
          <w:lang w:val="en-AU"/>
        </w:rPr>
        <w:t>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w:t>
      </w:r>
      <w:del w:id="74" w:author="Nicholas Clark" w:date="2022-06-30T15:59:00Z">
        <w:r w:rsidR="00FF5B1E" w:rsidDel="0002069B">
          <w:rPr>
            <w:lang w:val="en-AU"/>
          </w:rPr>
          <w:delText xml:space="preserve">dynamic GAM </w:delText>
        </w:r>
      </w:del>
      <w:ins w:id="75" w:author="Nicholas Clark" w:date="2022-06-30T15:57:00Z">
        <w:r w:rsidR="00454C98">
          <w:rPr>
            <w:lang w:val="en-AU"/>
          </w:rPr>
          <w:t>DGAM</w:t>
        </w:r>
      </w:ins>
      <w:ins w:id="76" w:author="Nicholas Clark" w:date="2022-06-30T15:59:00Z">
        <w:r w:rsidR="0002069B">
          <w:rPr>
            <w:lang w:val="en-AU"/>
          </w:rPr>
          <w:t xml:space="preserve"> </w:t>
        </w:r>
      </w:ins>
      <w:ins w:id="77" w:author="Nicholas Clark" w:date="2022-06-30T16:00:00Z">
        <w:r w:rsidR="0076261C">
          <w:rPr>
            <w:lang w:val="en-AU"/>
          </w:rPr>
          <w:t xml:space="preserve">for a discrete </w:t>
        </w:r>
      </w:ins>
      <w:ins w:id="78" w:author="Nicholas Clark" w:date="2022-07-01T11:08:00Z">
        <w:r w:rsidR="009055D1">
          <w:rPr>
            <w:lang w:val="en-AU"/>
          </w:rPr>
          <w:t>integer-valued time series</w:t>
        </w:r>
      </w:ins>
      <w:ins w:id="79" w:author="Nicholas Clark" w:date="2022-06-30T16:00:00Z">
        <w:r w:rsidR="0076261C">
          <w:rPr>
            <w:lang w:val="en-AU"/>
          </w:rPr>
          <w:t xml:space="preserve"> </w:t>
        </w:r>
      </w:ins>
      <w:r w:rsidR="00FF5B1E">
        <w:rPr>
          <w:lang w:val="en-AU"/>
        </w:rPr>
        <w:t xml:space="preserve">is </w:t>
      </w:r>
      <w:r w:rsidR="000819D6">
        <w:rPr>
          <w:lang w:val="en-AU"/>
        </w:rPr>
        <w:t>written</w:t>
      </w:r>
      <w:r w:rsidR="00FF5B1E">
        <w:rPr>
          <w:lang w:val="en-AU"/>
        </w:rPr>
        <w:t xml:space="preserve"> as:</w:t>
      </w:r>
    </w:p>
    <w:p w14:paraId="50C3D3C8" w14:textId="77777777" w:rsidR="008B6C3E" w:rsidRDefault="008B6C3E" w:rsidP="005C36C2">
      <w:pPr>
        <w:spacing w:line="360" w:lineRule="auto"/>
        <w:rPr>
          <w:lang w:val="en-AU"/>
        </w:rPr>
      </w:pPr>
    </w:p>
    <w:p w14:paraId="1F750A8B" w14:textId="43C8051F" w:rsidR="00C20976" w:rsidRPr="00D811D9" w:rsidRDefault="00FE651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0B746D"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037A9E99" w14:textId="77777777" w:rsidR="007A048B" w:rsidRDefault="007A048B" w:rsidP="005C36C2">
      <w:pPr>
        <w:spacing w:line="360" w:lineRule="auto"/>
        <w:rPr>
          <w:rFonts w:eastAsiaTheme="minorEastAsia"/>
        </w:rPr>
      </w:pPr>
    </w:p>
    <w:p w14:paraId="6171615D" w14:textId="7CA2BC61" w:rsidR="00C961FA" w:rsidRDefault="00D811D9" w:rsidP="00F153E2">
      <w:pPr>
        <w:spacing w:line="360" w:lineRule="auto"/>
        <w:rPr>
          <w:ins w:id="80" w:author="Nicholas Clark" w:date="2022-07-01T08:48:00Z"/>
          <w:lang w:val="en-AU"/>
        </w:rPr>
      </w:pPr>
      <w:bookmarkStart w:id="81" w:name="_Hlk107558347"/>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ins w:id="82" w:author="Nicholas Clark" w:date="2022-06-30T16:13:00Z">
        <w:r w:rsidR="00731E19">
          <w:rPr>
            <w:lang w:val="en-AU"/>
          </w:rPr>
          <w:t xml:space="preserve">(latent) </w:t>
        </w:r>
      </w:ins>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ins w:id="83" w:author="Nicholas Clark" w:date="2022-07-01T08:37:00Z">
        <w:r w:rsidR="00F153E2">
          <w:rPr>
            <w:lang w:val="en-AU"/>
          </w:rPr>
          <w:t xml:space="preserve">Readers familiar with state-space models will </w:t>
        </w:r>
      </w:ins>
      <w:ins w:id="84" w:author="Nicholas Clark" w:date="2022-07-01T08:38:00Z">
        <w:r w:rsidR="00F153E2">
          <w:rPr>
            <w:lang w:val="en-AU"/>
          </w:rPr>
          <w:t>recognise the benefits of separating the temporal and observation processes</w:t>
        </w:r>
      </w:ins>
      <w:ins w:id="85" w:author="Nicholas Clark" w:date="2022-07-01T08:48:00Z">
        <w:r w:rsidR="00DE3787">
          <w:rPr>
            <w:lang w:val="en-AU"/>
          </w:rPr>
          <w:t xml:space="preserve"> </w:t>
        </w:r>
      </w:ins>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 </w:instrTex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EN.CITE.DATA </w:instrText>
      </w:r>
      <w:r w:rsidR="00DE3787">
        <w:rPr>
          <w:lang w:val="en-AU"/>
        </w:rPr>
      </w:r>
      <w:r w:rsidR="00DE3787">
        <w:rPr>
          <w:lang w:val="en-AU"/>
        </w:rPr>
        <w:fldChar w:fldCharType="end"/>
      </w:r>
      <w:r w:rsidR="00DE3787">
        <w:rPr>
          <w:lang w:val="en-AU"/>
        </w:rPr>
      </w:r>
      <w:r w:rsidR="00DE3787">
        <w:rPr>
          <w:lang w:val="en-AU"/>
        </w:rPr>
        <w:fldChar w:fldCharType="separate"/>
      </w:r>
      <w:r w:rsidR="00DE3787">
        <w:rPr>
          <w:noProof/>
          <w:lang w:val="en-AU"/>
        </w:rPr>
        <w:t>(Auger‐Méthé et al. 2021, Heilman et al. 2022)</w:t>
      </w:r>
      <w:r w:rsidR="00DE3787">
        <w:rPr>
          <w:lang w:val="en-AU"/>
        </w:rPr>
        <w:fldChar w:fldCharType="end"/>
      </w:r>
      <w:ins w:id="86" w:author="Nicholas Clark" w:date="2022-07-01T08:38:00Z">
        <w:r w:rsidR="00F153E2">
          <w:rPr>
            <w:lang w:val="en-AU"/>
          </w:rPr>
          <w:t>, but it is worth clarifying these advantages exp</w:t>
        </w:r>
      </w:ins>
      <w:ins w:id="87" w:author="Nicholas Clark" w:date="2022-07-01T08:39:00Z">
        <w:r w:rsidR="00F153E2">
          <w:rPr>
            <w:lang w:val="en-AU"/>
          </w:rPr>
          <w:t xml:space="preserve">licitly. First, </w:t>
        </w:r>
      </w:ins>
      <w:ins w:id="88" w:author="Nicholas Clark" w:date="2022-07-01T08:40:00Z">
        <w:r w:rsidR="00C961FA">
          <w:rPr>
            <w:lang w:val="en-AU"/>
          </w:rPr>
          <w:t xml:space="preserve">evolving </w:t>
        </w:r>
      </w:ins>
      <w:ins w:id="89" w:author="Nicholas Clark" w:date="2022-07-01T08:39:00Z">
        <w:r w:rsidR="00F153E2">
          <w:rPr>
            <w:lang w:val="en-AU"/>
          </w:rPr>
          <w:t xml:space="preserve">a latent </w:t>
        </w:r>
        <w:r w:rsidR="00C961FA">
          <w:rPr>
            <w:lang w:val="en-AU"/>
          </w:rPr>
          <w:t xml:space="preserve">time series </w:t>
        </w:r>
      </w:ins>
      <w:ins w:id="90" w:author="Nicholas Clark" w:date="2022-07-01T08:40:00Z">
        <w:r w:rsidR="00C961FA">
          <w:rPr>
            <w:lang w:val="en-AU"/>
          </w:rPr>
          <w:t>as a</w:t>
        </w:r>
      </w:ins>
      <w:ins w:id="91" w:author="Nicholas Clark" w:date="2022-07-01T08:53:00Z">
        <w:r w:rsidR="000D7CBF">
          <w:rPr>
            <w:lang w:val="en-AU"/>
          </w:rPr>
          <w:t xml:space="preserve"> dynamic</w:t>
        </w:r>
      </w:ins>
      <w:ins w:id="92" w:author="Nicholas Clark" w:date="2022-07-01T08:40:00Z">
        <w:r w:rsidR="00C961FA">
          <w:rPr>
            <w:lang w:val="en-AU"/>
          </w:rPr>
          <w:t xml:space="preserve"> random variable avoids </w:t>
        </w:r>
      </w:ins>
      <w:ins w:id="93" w:author="Nicholas Clark" w:date="2022-07-01T08:41:00Z">
        <w:r w:rsidR="00C961FA">
          <w:rPr>
            <w:lang w:val="en-AU"/>
          </w:rPr>
          <w:t>problems that can occur in competing autoregressive observation models where m</w:t>
        </w:r>
      </w:ins>
      <w:ins w:id="94" w:author="Nicholas Clark" w:date="2022-07-01T08:39:00Z">
        <w:r w:rsidR="00F153E2" w:rsidRPr="00F153E2">
          <w:rPr>
            <w:lang w:val="en-AU"/>
          </w:rPr>
          <w:t xml:space="preserve">easurement error or outliers </w:t>
        </w:r>
      </w:ins>
      <w:ins w:id="95" w:author="Nicholas Clark" w:date="2022-07-01T08:41:00Z">
        <w:r w:rsidR="00C961FA">
          <w:rPr>
            <w:lang w:val="en-AU"/>
          </w:rPr>
          <w:t xml:space="preserve">can </w:t>
        </w:r>
      </w:ins>
      <w:ins w:id="96" w:author="Nicholas Clark" w:date="2022-07-01T08:39:00Z">
        <w:r w:rsidR="00F153E2" w:rsidRPr="00F153E2">
          <w:rPr>
            <w:lang w:val="en-AU"/>
          </w:rPr>
          <w:t xml:space="preserve">have large influences on estimated AR parameters and </w:t>
        </w:r>
      </w:ins>
      <w:ins w:id="97" w:author="Nicholas Clark" w:date="2022-07-01T08:54:00Z">
        <w:r w:rsidR="00B11054">
          <w:rPr>
            <w:lang w:val="en-AU"/>
          </w:rPr>
          <w:t>cause</w:t>
        </w:r>
      </w:ins>
      <w:ins w:id="98" w:author="Nicholas Clark" w:date="2022-07-01T08:39:00Z">
        <w:r w:rsidR="00F153E2" w:rsidRPr="00F153E2">
          <w:rPr>
            <w:lang w:val="en-AU"/>
          </w:rPr>
          <w:t xml:space="preserve"> </w:t>
        </w:r>
      </w:ins>
      <w:ins w:id="99" w:author="Nicholas Clark" w:date="2022-07-01T08:41:00Z">
        <w:r w:rsidR="00C961FA">
          <w:rPr>
            <w:lang w:val="en-AU"/>
          </w:rPr>
          <w:t>highly unstable forecasts (see an example in Appendix 1). Second, i</w:t>
        </w:r>
      </w:ins>
      <w:ins w:id="100" w:author="Nicholas Clark" w:date="2022-07-01T08:39:00Z">
        <w:r w:rsidR="00F153E2" w:rsidRPr="00F153E2">
          <w:rPr>
            <w:lang w:val="en-AU"/>
          </w:rPr>
          <w:t xml:space="preserve">t is far easier to handle missing </w:t>
        </w:r>
      </w:ins>
      <w:ins w:id="101" w:author="Nicholas Clark" w:date="2022-07-01T08:47:00Z">
        <w:r w:rsidR="00C961FA">
          <w:rPr>
            <w:lang w:val="en-AU"/>
          </w:rPr>
          <w:t xml:space="preserve">or irregularly sampled observations </w:t>
        </w:r>
      </w:ins>
      <w:ins w:id="102" w:author="Nicholas Clark" w:date="2022-07-01T08:41:00Z">
        <w:r w:rsidR="00C961FA">
          <w:rPr>
            <w:lang w:val="en-AU"/>
          </w:rPr>
          <w:t>when using latent processes</w:t>
        </w:r>
      </w:ins>
      <w:del w:id="103" w:author="Nicholas Clark" w:date="2022-07-01T08:54:00Z">
        <w:r w:rsidR="00DE3787" w:rsidDel="000D5C29">
          <w:rPr>
            <w:lang w:val="en-AU"/>
          </w:rPr>
          <w:fldChar w:fldCharType="begin"/>
        </w:r>
        <w:r w:rsidR="00DE3787" w:rsidDel="000D5C29">
          <w:rPr>
            <w:lang w:val="en-AU"/>
          </w:rPr>
          <w:del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delInstrText>
        </w:r>
        <w:r w:rsidR="00DE3787" w:rsidDel="000D5C29">
          <w:rPr>
            <w:lang w:val="en-AU"/>
          </w:rPr>
          <w:fldChar w:fldCharType="separate"/>
        </w:r>
        <w:r w:rsidR="00DE3787" w:rsidDel="000D5C29">
          <w:rPr>
            <w:noProof/>
            <w:lang w:val="en-AU"/>
          </w:rPr>
          <w:delText>(Durbin and Koopman 2012)</w:delText>
        </w:r>
        <w:r w:rsidR="00DE3787" w:rsidDel="000D5C29">
          <w:rPr>
            <w:lang w:val="en-AU"/>
          </w:rPr>
          <w:fldChar w:fldCharType="end"/>
        </w:r>
      </w:del>
      <w:ins w:id="104" w:author="Nicholas Clark" w:date="2022-07-01T08:45:00Z">
        <w:r w:rsidR="00C961FA">
          <w:rPr>
            <w:lang w:val="en-AU"/>
          </w:rPr>
          <w:t xml:space="preserve">. </w:t>
        </w:r>
      </w:ins>
      <w:ins w:id="105" w:author="Nicholas Clark" w:date="2022-07-01T08:46:00Z">
        <w:r w:rsidR="00C961FA">
          <w:rPr>
            <w:lang w:val="en-AU"/>
          </w:rPr>
          <w:t xml:space="preserve">Because the </w:t>
        </w:r>
      </w:ins>
      <m:oMath>
        <m:sSub>
          <m:sSubPr>
            <m:ctrlPr>
              <w:ins w:id="106" w:author="Nicholas Clark" w:date="2022-07-01T08:46:00Z">
                <w:rPr>
                  <w:rFonts w:ascii="Cambria Math" w:hAnsi="Cambria Math"/>
                  <w:i/>
                </w:rPr>
              </w:ins>
            </m:ctrlPr>
          </m:sSubPr>
          <m:e>
            <m:r>
              <w:ins w:id="107" w:author="Nicholas Clark" w:date="2022-07-01T08:46:00Z">
                <w:rPr>
                  <w:rFonts w:ascii="Cambria Math" w:hAnsi="Cambria Math"/>
                </w:rPr>
                <m:t>z</m:t>
              </w:ins>
            </m:r>
          </m:e>
          <m:sub>
            <m:r>
              <w:ins w:id="108" w:author="Nicholas Clark" w:date="2022-07-01T08:46:00Z">
                <w:rPr>
                  <w:rFonts w:ascii="Cambria Math" w:hAnsi="Cambria Math"/>
                </w:rPr>
                <m:t>t</m:t>
              </w:ins>
            </m:r>
          </m:sub>
        </m:sSub>
      </m:oMath>
      <w:ins w:id="109" w:author="Nicholas Clark" w:date="2022-07-01T08:46:00Z">
        <w:r w:rsidR="00C961FA">
          <w:rPr>
            <w:rFonts w:eastAsiaTheme="minorEastAsia"/>
          </w:rPr>
          <w:t xml:space="preserve"> are unobserved they will continue to evolve</w:t>
        </w:r>
      </w:ins>
      <w:ins w:id="110" w:author="Nicholas Clark" w:date="2022-07-01T11:10:00Z">
        <w:r w:rsidR="00ED76AA">
          <w:rPr>
            <w:rFonts w:eastAsiaTheme="minorEastAsia"/>
          </w:rPr>
          <w:t xml:space="preserve">, even when </w:t>
        </w:r>
      </w:ins>
      <w:ins w:id="111" w:author="Nicholas Clark" w:date="2022-07-01T11:11:00Z">
        <w:r w:rsidR="00ED76AA">
          <w:rPr>
            <w:rFonts w:eastAsiaTheme="minorEastAsia"/>
          </w:rPr>
          <w:t xml:space="preserve">an observation </w:t>
        </w:r>
      </w:ins>
      <m:oMath>
        <m:sSub>
          <m:sSubPr>
            <m:ctrlPr>
              <w:ins w:id="112" w:author="Nicholas Clark" w:date="2022-07-01T11:11:00Z">
                <w:rPr>
                  <w:rStyle w:val="mi"/>
                  <w:rFonts w:ascii="Cambria Math" w:hAnsi="Cambria Math"/>
                  <w:color w:val="333333"/>
                  <w:bdr w:val="none" w:sz="0" w:space="0" w:color="auto" w:frame="1"/>
                  <w:shd w:val="clear" w:color="auto" w:fill="FFFFFF"/>
                </w:rPr>
              </w:ins>
            </m:ctrlPr>
          </m:sSubPr>
          <m:e>
            <m:r>
              <w:ins w:id="113" w:author="Nicholas Clark" w:date="2022-07-01T11:11:00Z">
                <w:rPr>
                  <w:rStyle w:val="mi"/>
                  <w:rFonts w:ascii="Cambria Math" w:hAnsi="Cambria Math"/>
                  <w:color w:val="333333"/>
                  <w:bdr w:val="none" w:sz="0" w:space="0" w:color="auto" w:frame="1"/>
                  <w:shd w:val="clear" w:color="auto" w:fill="FFFFFF"/>
                </w:rPr>
                <m:t>Y</m:t>
              </w:ins>
            </m:r>
          </m:e>
          <m:sub>
            <m:r>
              <w:ins w:id="114" w:author="Nicholas Clark" w:date="2022-07-01T11:11:00Z">
                <w:rPr>
                  <w:rStyle w:val="mi"/>
                  <w:rFonts w:ascii="Cambria Math" w:hAnsi="Cambria Math"/>
                  <w:color w:val="333333"/>
                  <w:bdr w:val="none" w:sz="0" w:space="0" w:color="auto" w:frame="1"/>
                  <w:shd w:val="clear" w:color="auto" w:fill="FFFFFF"/>
                </w:rPr>
                <m:t>t</m:t>
              </w:ins>
            </m:r>
          </m:sub>
        </m:sSub>
      </m:oMath>
      <w:ins w:id="115" w:author="Nicholas Clark" w:date="2022-07-01T11:11:00Z">
        <w:r w:rsidR="00ED76AA">
          <w:rPr>
            <w:rStyle w:val="mi"/>
            <w:rFonts w:eastAsiaTheme="minorEastAsia"/>
            <w:color w:val="333333"/>
            <w:bdr w:val="none" w:sz="0" w:space="0" w:color="auto" w:frame="1"/>
            <w:shd w:val="clear" w:color="auto" w:fill="FFFFFF"/>
          </w:rPr>
          <w:t xml:space="preserve"> is missing,</w:t>
        </w:r>
      </w:ins>
      <w:ins w:id="116" w:author="Nicholas Clark" w:date="2022-07-01T08:46:00Z">
        <w:r w:rsidR="00C961FA">
          <w:rPr>
            <w:rFonts w:eastAsiaTheme="minorEastAsia"/>
          </w:rPr>
          <w:t xml:space="preserve"> via dynamic equations</w:t>
        </w:r>
      </w:ins>
      <w:ins w:id="117" w:author="Nicholas Clark" w:date="2022-07-01T11:11:00Z">
        <w:r w:rsidR="00ED76AA">
          <w:rPr>
            <w:rFonts w:eastAsiaTheme="minorEastAsia"/>
          </w:rPr>
          <w:t xml:space="preserve"> that </w:t>
        </w:r>
      </w:ins>
      <w:ins w:id="118" w:author="Nicholas Clark" w:date="2022-07-01T08:46:00Z">
        <w:r w:rsidR="00C961FA">
          <w:rPr>
            <w:rFonts w:eastAsiaTheme="minorEastAsia"/>
          </w:rPr>
          <w:t>conveniently provide r</w:t>
        </w:r>
      </w:ins>
      <w:proofErr w:type="spellStart"/>
      <w:ins w:id="119" w:author="Nicholas Clark" w:date="2022-07-01T08:45:00Z">
        <w:r w:rsidR="00C961FA" w:rsidRPr="00F153E2">
          <w:rPr>
            <w:lang w:val="en-AU"/>
          </w:rPr>
          <w:t>ecursive</w:t>
        </w:r>
        <w:proofErr w:type="spellEnd"/>
        <w:r w:rsidR="00C961FA" w:rsidRPr="00F153E2">
          <w:rPr>
            <w:lang w:val="en-AU"/>
          </w:rPr>
          <w:t xml:space="preserve"> expressions for h-step ahead prediction, historical filtering and updating of forecasts</w:t>
        </w:r>
      </w:ins>
      <w:ins w:id="120" w:author="Nicholas Clark" w:date="2022-07-01T08:54:00Z">
        <w:r w:rsidR="000D5C29">
          <w:rPr>
            <w:lang w:val="en-AU"/>
          </w:rPr>
          <w:t xml:space="preserve"> </w:t>
        </w:r>
        <w:r w:rsidR="000D5C29">
          <w:rPr>
            <w:lang w:val="en-AU"/>
          </w:rPr>
          <w:fldChar w:fldCharType="begin"/>
        </w:r>
      </w:ins>
      <w:r w:rsidR="00461013">
        <w:rPr>
          <w:lang w:val="en-AU"/>
        </w:rPr>
        <w: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 guid="39e614b5-2b49-48c6-a7ec-c67184a8a537"&gt;2627&lt;/key&gt;&lt;/foreign-keys&gt;&lt;ref-type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instrText>
      </w:r>
      <w:ins w:id="121" w:author="Nicholas Clark" w:date="2022-07-01T08:54:00Z">
        <w:r w:rsidR="000D5C29">
          <w:rPr>
            <w:lang w:val="en-AU"/>
          </w:rPr>
          <w:fldChar w:fldCharType="separate"/>
        </w:r>
        <w:r w:rsidR="000D5C29">
          <w:rPr>
            <w:noProof/>
            <w:lang w:val="en-AU"/>
          </w:rPr>
          <w:t>(Durbin and Koopman 2012)</w:t>
        </w:r>
        <w:r w:rsidR="000D5C29">
          <w:rPr>
            <w:lang w:val="en-AU"/>
          </w:rPr>
          <w:fldChar w:fldCharType="end"/>
        </w:r>
      </w:ins>
      <w:ins w:id="122" w:author="Nicholas Clark" w:date="2022-07-01T08:46:00Z">
        <w:r w:rsidR="00C961FA">
          <w:rPr>
            <w:lang w:val="en-AU"/>
          </w:rPr>
          <w:t>.</w:t>
        </w:r>
      </w:ins>
      <w:ins w:id="123" w:author="Nicholas Clark" w:date="2022-07-01T08:45:00Z">
        <w:r w:rsidR="00C961FA">
          <w:rPr>
            <w:rFonts w:eastAsiaTheme="minorEastAsia"/>
          </w:rPr>
          <w:t xml:space="preserve"> </w:t>
        </w:r>
      </w:ins>
      <w:ins w:id="124" w:author="Nicholas Clark" w:date="2022-07-01T08:43:00Z">
        <w:r w:rsidR="00C961FA">
          <w:rPr>
            <w:rFonts w:eastAsiaTheme="minorEastAsia"/>
          </w:rPr>
          <w:t xml:space="preserve">In contrast, </w:t>
        </w:r>
      </w:ins>
      <w:ins w:id="125" w:author="Nicholas Clark" w:date="2022-07-01T08:39:00Z">
        <w:r w:rsidR="00F153E2" w:rsidRPr="00F153E2">
          <w:rPr>
            <w:lang w:val="en-AU"/>
          </w:rPr>
          <w:t>a</w:t>
        </w:r>
      </w:ins>
      <w:ins w:id="126" w:author="Nicholas Clark" w:date="2022-07-01T08:43:00Z">
        <w:r w:rsidR="00C961FA">
          <w:rPr>
            <w:lang w:val="en-AU"/>
          </w:rPr>
          <w:t xml:space="preserve"> missing observation </w:t>
        </w:r>
      </w:ins>
      <w:ins w:id="127" w:author="Nicholas Clark" w:date="2022-07-01T08:44:00Z">
        <w:r w:rsidR="00C961FA">
          <w:rPr>
            <w:lang w:val="en-AU"/>
          </w:rPr>
          <w:t>in an</w:t>
        </w:r>
      </w:ins>
      <w:ins w:id="128" w:author="Nicholas Clark" w:date="2022-07-01T08:39:00Z">
        <w:r w:rsidR="00F153E2" w:rsidRPr="00F153E2">
          <w:rPr>
            <w:lang w:val="en-AU"/>
          </w:rPr>
          <w:t xml:space="preserve"> AR3 </w:t>
        </w:r>
      </w:ins>
      <w:ins w:id="129" w:author="Nicholas Clark" w:date="2022-07-01T08:43:00Z">
        <w:r w:rsidR="00C961FA">
          <w:rPr>
            <w:lang w:val="en-AU"/>
          </w:rPr>
          <w:t xml:space="preserve">observation </w:t>
        </w:r>
      </w:ins>
      <w:ins w:id="130" w:author="Nicholas Clark" w:date="2022-07-01T08:39:00Z">
        <w:r w:rsidR="00F153E2" w:rsidRPr="00F153E2">
          <w:rPr>
            <w:lang w:val="en-AU"/>
          </w:rPr>
          <w:t xml:space="preserve">model will result in </w:t>
        </w:r>
      </w:ins>
      <w:ins w:id="131" w:author="Nicholas Clark" w:date="2022-07-01T08:44:00Z">
        <w:r w:rsidR="00C961FA">
          <w:rPr>
            <w:lang w:val="en-AU"/>
          </w:rPr>
          <w:t>NAs for four rows of the design matrix</w:t>
        </w:r>
      </w:ins>
      <w:ins w:id="132" w:author="Nicholas Clark" w:date="2022-07-01T08:39:00Z">
        <w:r w:rsidR="00F153E2" w:rsidRPr="00F153E2">
          <w:rPr>
            <w:lang w:val="en-AU"/>
          </w:rPr>
          <w:t xml:space="preserve"> </w:t>
        </w:r>
      </w:ins>
      <w:ins w:id="133" w:author="Nicholas Clark" w:date="2022-07-01T08:44:00Z">
        <w:r w:rsidR="00C961FA">
          <w:rPr>
            <w:lang w:val="en-AU"/>
          </w:rPr>
          <w:t xml:space="preserve">(one missing </w:t>
        </w:r>
      </w:ins>
      <m:oMath>
        <m:sSub>
          <m:sSubPr>
            <m:ctrlPr>
              <w:ins w:id="134" w:author="Nicholas Clark" w:date="2022-07-01T08:44:00Z">
                <w:rPr>
                  <w:rStyle w:val="mi"/>
                  <w:rFonts w:ascii="Cambria Math" w:hAnsi="Cambria Math"/>
                  <w:color w:val="333333"/>
                  <w:bdr w:val="none" w:sz="0" w:space="0" w:color="auto" w:frame="1"/>
                  <w:shd w:val="clear" w:color="auto" w:fill="FFFFFF"/>
                </w:rPr>
              </w:ins>
            </m:ctrlPr>
          </m:sSubPr>
          <m:e>
            <m:r>
              <w:ins w:id="135" w:author="Nicholas Clark" w:date="2022-07-01T08:44:00Z">
                <w:rPr>
                  <w:rStyle w:val="mi"/>
                  <w:rFonts w:ascii="Cambria Math" w:hAnsi="Cambria Math"/>
                  <w:color w:val="333333"/>
                  <w:bdr w:val="none" w:sz="0" w:space="0" w:color="auto" w:frame="1"/>
                  <w:shd w:val="clear" w:color="auto" w:fill="FFFFFF"/>
                </w:rPr>
                <m:t>Y</m:t>
              </w:ins>
            </m:r>
          </m:e>
          <m:sub>
            <m:r>
              <w:ins w:id="136" w:author="Nicholas Clark" w:date="2022-07-01T08:44:00Z">
                <w:rPr>
                  <w:rStyle w:val="mi"/>
                  <w:rFonts w:ascii="Cambria Math" w:hAnsi="Cambria Math"/>
                  <w:color w:val="333333"/>
                  <w:bdr w:val="none" w:sz="0" w:space="0" w:color="auto" w:frame="1"/>
                  <w:shd w:val="clear" w:color="auto" w:fill="FFFFFF"/>
                </w:rPr>
                <m:t>t</m:t>
              </w:ins>
            </m:r>
          </m:sub>
        </m:sSub>
      </m:oMath>
      <w:ins w:id="137" w:author="Nicholas Clark" w:date="2022-07-01T08:44:00Z">
        <w:r w:rsidR="00C961FA">
          <w:rPr>
            <w:rStyle w:val="mi"/>
            <w:rFonts w:eastAsiaTheme="minorEastAsia"/>
            <w:color w:val="333333"/>
            <w:bdr w:val="none" w:sz="0" w:space="0" w:color="auto" w:frame="1"/>
            <w:shd w:val="clear" w:color="auto" w:fill="FFFFFF"/>
          </w:rPr>
          <w:t xml:space="preserve"> and </w:t>
        </w:r>
        <w:r w:rsidR="00C961FA">
          <w:rPr>
            <w:rStyle w:val="mi"/>
            <w:rFonts w:eastAsiaTheme="minorEastAsia"/>
            <w:color w:val="333333"/>
            <w:bdr w:val="none" w:sz="0" w:space="0" w:color="auto" w:frame="1"/>
            <w:shd w:val="clear" w:color="auto" w:fill="FFFFFF"/>
          </w:rPr>
          <w:lastRenderedPageBreak/>
          <w:t xml:space="preserve">three missing </w:t>
        </w:r>
      </w:ins>
      <w:ins w:id="138" w:author="Nicholas Clark" w:date="2022-07-01T08:55:00Z">
        <w:r w:rsidR="000D5C29">
          <w:rPr>
            <w:rStyle w:val="mi"/>
            <w:rFonts w:eastAsiaTheme="minorEastAsia"/>
            <w:color w:val="333333"/>
            <w:bdr w:val="none" w:sz="0" w:space="0" w:color="auto" w:frame="1"/>
            <w:shd w:val="clear" w:color="auto" w:fill="FFFFFF"/>
          </w:rPr>
          <w:t xml:space="preserve">AR </w:t>
        </w:r>
      </w:ins>
      <w:ins w:id="139" w:author="Nicholas Clark" w:date="2022-07-01T08:44:00Z">
        <w:r w:rsidR="00C961FA">
          <w:rPr>
            <w:rStyle w:val="mi"/>
            <w:rFonts w:eastAsiaTheme="minorEastAsia"/>
            <w:color w:val="333333"/>
            <w:bdr w:val="none" w:sz="0" w:space="0" w:color="auto" w:frame="1"/>
            <w:shd w:val="clear" w:color="auto" w:fill="FFFFFF"/>
          </w:rPr>
          <w:t>predictors)</w:t>
        </w:r>
      </w:ins>
      <w:ins w:id="140" w:author="Nicholas Clark" w:date="2022-07-01T11:13:00Z">
        <w:r w:rsidR="009F5D6B">
          <w:rPr>
            <w:rStyle w:val="mi"/>
            <w:rFonts w:eastAsiaTheme="minorEastAsia"/>
            <w:color w:val="333333"/>
            <w:bdr w:val="none" w:sz="0" w:space="0" w:color="auto" w:frame="1"/>
            <w:shd w:val="clear" w:color="auto" w:fill="FFFFFF"/>
          </w:rPr>
          <w:t xml:space="preserve"> that can make parameter estimation difficult for so</w:t>
        </w:r>
      </w:ins>
      <w:ins w:id="141" w:author="Nicholas Clark" w:date="2022-07-01T11:14:00Z">
        <w:r w:rsidR="009F5D6B">
          <w:rPr>
            <w:rStyle w:val="mi"/>
            <w:rFonts w:eastAsiaTheme="minorEastAsia"/>
            <w:color w:val="333333"/>
            <w:bdr w:val="none" w:sz="0" w:space="0" w:color="auto" w:frame="1"/>
            <w:shd w:val="clear" w:color="auto" w:fill="FFFFFF"/>
          </w:rPr>
          <w:t xml:space="preserve">ftware that automatically excludes rows with missing values (such as commonly used </w:t>
        </w:r>
        <w:proofErr w:type="spellStart"/>
        <w:proofErr w:type="gramStart"/>
        <w:r w:rsidR="009F5D6B" w:rsidRPr="009F5D6B">
          <w:rPr>
            <w:rStyle w:val="mi"/>
            <w:rFonts w:eastAsiaTheme="minorEastAsia"/>
            <w:i/>
            <w:iCs/>
            <w:color w:val="333333"/>
            <w:bdr w:val="none" w:sz="0" w:space="0" w:color="auto" w:frame="1"/>
            <w:shd w:val="clear" w:color="auto" w:fill="FFFFFF"/>
            <w:rPrChange w:id="142" w:author="Nicholas Clark" w:date="2022-07-01T11:14:00Z">
              <w:rPr>
                <w:rStyle w:val="mi"/>
                <w:rFonts w:eastAsiaTheme="minorEastAsia"/>
                <w:color w:val="333333"/>
                <w:bdr w:val="none" w:sz="0" w:space="0" w:color="auto" w:frame="1"/>
                <w:shd w:val="clear" w:color="auto" w:fill="FFFFFF"/>
              </w:rPr>
            </w:rPrChange>
          </w:rPr>
          <w:t>lm</w:t>
        </w:r>
        <w:proofErr w:type="spellEnd"/>
        <w:r w:rsidR="009F5D6B" w:rsidRPr="009F5D6B">
          <w:rPr>
            <w:rStyle w:val="mi"/>
            <w:rFonts w:eastAsiaTheme="minorEastAsia"/>
            <w:i/>
            <w:iCs/>
            <w:color w:val="333333"/>
            <w:bdr w:val="none" w:sz="0" w:space="0" w:color="auto" w:frame="1"/>
            <w:shd w:val="clear" w:color="auto" w:fill="FFFFFF"/>
            <w:rPrChange w:id="143" w:author="Nicholas Clark" w:date="2022-07-01T11:14:00Z">
              <w:rPr>
                <w:rStyle w:val="mi"/>
                <w:rFonts w:eastAsiaTheme="minorEastAsia"/>
                <w:color w:val="333333"/>
                <w:bdr w:val="none" w:sz="0" w:space="0" w:color="auto" w:frame="1"/>
                <w:shd w:val="clear" w:color="auto" w:fill="FFFFFF"/>
              </w:rPr>
            </w:rPrChange>
          </w:rPr>
          <w:t>(</w:t>
        </w:r>
        <w:proofErr w:type="gramEnd"/>
        <w:r w:rsidR="009F5D6B" w:rsidRPr="009F5D6B">
          <w:rPr>
            <w:rStyle w:val="mi"/>
            <w:rFonts w:eastAsiaTheme="minorEastAsia"/>
            <w:i/>
            <w:iCs/>
            <w:color w:val="333333"/>
            <w:bdr w:val="none" w:sz="0" w:space="0" w:color="auto" w:frame="1"/>
            <w:shd w:val="clear" w:color="auto" w:fill="FFFFFF"/>
            <w:rPrChange w:id="144" w:author="Nicholas Clark" w:date="2022-07-01T11:14:00Z">
              <w:rPr>
                <w:rStyle w:val="mi"/>
                <w:rFonts w:eastAsiaTheme="minorEastAsia"/>
                <w:color w:val="333333"/>
                <w:bdr w:val="none" w:sz="0" w:space="0" w:color="auto" w:frame="1"/>
                <w:shd w:val="clear" w:color="auto" w:fill="FFFFFF"/>
              </w:rPr>
            </w:rPrChange>
          </w:rPr>
          <w:t>)</w:t>
        </w:r>
        <w:r w:rsidR="009F5D6B">
          <w:rPr>
            <w:rStyle w:val="mi"/>
            <w:rFonts w:eastAsiaTheme="minorEastAsia"/>
            <w:color w:val="333333"/>
            <w:bdr w:val="none" w:sz="0" w:space="0" w:color="auto" w:frame="1"/>
            <w:shd w:val="clear" w:color="auto" w:fill="FFFFFF"/>
          </w:rPr>
          <w:t xml:space="preserve"> and </w:t>
        </w:r>
        <w:proofErr w:type="spellStart"/>
        <w:r w:rsidR="009F5D6B" w:rsidRPr="009F5D6B">
          <w:rPr>
            <w:rStyle w:val="mi"/>
            <w:rFonts w:eastAsiaTheme="minorEastAsia"/>
            <w:i/>
            <w:iCs/>
            <w:color w:val="333333"/>
            <w:bdr w:val="none" w:sz="0" w:space="0" w:color="auto" w:frame="1"/>
            <w:shd w:val="clear" w:color="auto" w:fill="FFFFFF"/>
            <w:rPrChange w:id="145" w:author="Nicholas Clark" w:date="2022-07-01T11:15:00Z">
              <w:rPr>
                <w:rStyle w:val="mi"/>
                <w:rFonts w:eastAsiaTheme="minorEastAsia"/>
                <w:color w:val="333333"/>
                <w:bdr w:val="none" w:sz="0" w:space="0" w:color="auto" w:frame="1"/>
                <w:shd w:val="clear" w:color="auto" w:fill="FFFFFF"/>
              </w:rPr>
            </w:rPrChange>
          </w:rPr>
          <w:t>glm</w:t>
        </w:r>
        <w:proofErr w:type="spellEnd"/>
        <w:r w:rsidR="009F5D6B" w:rsidRPr="009F5D6B">
          <w:rPr>
            <w:rStyle w:val="mi"/>
            <w:rFonts w:eastAsiaTheme="minorEastAsia"/>
            <w:i/>
            <w:iCs/>
            <w:color w:val="333333"/>
            <w:bdr w:val="none" w:sz="0" w:space="0" w:color="auto" w:frame="1"/>
            <w:shd w:val="clear" w:color="auto" w:fill="FFFFFF"/>
            <w:rPrChange w:id="146" w:author="Nicholas Clark" w:date="2022-07-01T11:15:00Z">
              <w:rPr>
                <w:rStyle w:val="mi"/>
                <w:rFonts w:eastAsiaTheme="minorEastAsia"/>
                <w:color w:val="333333"/>
                <w:bdr w:val="none" w:sz="0" w:space="0" w:color="auto" w:frame="1"/>
                <w:shd w:val="clear" w:color="auto" w:fill="FFFFFF"/>
              </w:rPr>
            </w:rPrChange>
          </w:rPr>
          <w:t>()</w:t>
        </w:r>
        <w:r w:rsidR="009F5D6B">
          <w:rPr>
            <w:rStyle w:val="mi"/>
            <w:rFonts w:eastAsiaTheme="minorEastAsia"/>
            <w:color w:val="333333"/>
            <w:bdr w:val="none" w:sz="0" w:space="0" w:color="auto" w:frame="1"/>
            <w:shd w:val="clear" w:color="auto" w:fill="FFFFFF"/>
          </w:rPr>
          <w:t xml:space="preserve"> methods in R, for example)</w:t>
        </w:r>
      </w:ins>
      <w:ins w:id="147" w:author="Nicholas Clark" w:date="2022-07-01T08:44:00Z">
        <w:r w:rsidR="00C961FA">
          <w:rPr>
            <w:rStyle w:val="mi"/>
            <w:rFonts w:eastAsiaTheme="minorEastAsia"/>
            <w:color w:val="333333"/>
            <w:bdr w:val="none" w:sz="0" w:space="0" w:color="auto" w:frame="1"/>
            <w:shd w:val="clear" w:color="auto" w:fill="FFFFFF"/>
          </w:rPr>
          <w:t>.</w:t>
        </w:r>
      </w:ins>
      <w:ins w:id="148" w:author="Nicholas Clark" w:date="2022-07-01T08:45:00Z">
        <w:r w:rsidR="00C961FA">
          <w:rPr>
            <w:lang w:val="en-AU"/>
          </w:rPr>
          <w:t xml:space="preserve"> </w:t>
        </w:r>
      </w:ins>
      <w:ins w:id="149" w:author="Nicholas Clark" w:date="2022-07-01T08:47:00Z">
        <w:r w:rsidR="00C961FA">
          <w:rPr>
            <w:lang w:val="en-AU"/>
          </w:rPr>
          <w:t>Other advantages of a state-space form are that trend dynamics p</w:t>
        </w:r>
        <w:r w:rsidR="00C961FA" w:rsidRPr="00F153E2">
          <w:rPr>
            <w:lang w:val="en-AU"/>
          </w:rPr>
          <w:t xml:space="preserve">rovide a probabilistic model for the temporal evolution of a process, which </w:t>
        </w:r>
      </w:ins>
      <w:ins w:id="150" w:author="Nicholas Clark" w:date="2022-07-01T08:52:00Z">
        <w:r w:rsidR="00322A63">
          <w:rPr>
            <w:lang w:val="en-AU"/>
          </w:rPr>
          <w:t>can often be</w:t>
        </w:r>
      </w:ins>
      <w:ins w:id="151" w:author="Nicholas Clark" w:date="2022-07-01T08:47:00Z">
        <w:r w:rsidR="00C961FA" w:rsidRPr="00F153E2">
          <w:rPr>
            <w:lang w:val="en-AU"/>
          </w:rPr>
          <w:t xml:space="preserve"> more useful than a smoothed trend (such as a penalised spline) in that it facilitates simulation and comparison with other processes</w:t>
        </w:r>
        <w:r w:rsidR="00C961FA">
          <w:rPr>
            <w:lang w:val="en-AU"/>
          </w:rPr>
          <w:t>, and that multiple observation processes</w:t>
        </w:r>
      </w:ins>
      <w:ins w:id="152" w:author="Nicholas Clark" w:date="2022-07-01T08:39:00Z">
        <w:r w:rsidR="00F153E2" w:rsidRPr="00F153E2">
          <w:rPr>
            <w:lang w:val="en-AU"/>
          </w:rPr>
          <w:t xml:space="preserve"> can depend on shared latent processes</w:t>
        </w:r>
      </w:ins>
      <w:ins w:id="153" w:author="Nicholas Clark" w:date="2022-07-01T08:53:00Z">
        <w:r w:rsidR="00322A63">
          <w:rPr>
            <w:lang w:val="en-AU"/>
          </w:rPr>
          <w:t xml:space="preserve"> </w:t>
        </w:r>
      </w:ins>
      <w:r w:rsidR="000D7CBF">
        <w:rPr>
          <w:lang w:val="en-AU"/>
        </w:rPr>
        <w:fldChar w:fldCharType="begin"/>
      </w:r>
      <w:r w:rsidR="000D7CBF">
        <w:rPr>
          <w:lang w:val="en-AU"/>
        </w:rPr>
        <w:instrText xml:space="preserve"> ADDIN EN.CITE &lt;EndNote&gt;&lt;Cite&gt;&lt;Author&gt;Ward&lt;/Author&gt;&lt;Year&gt;2021&lt;/Year&gt;&lt;RecNum&gt;2605&lt;/RecNum&gt;&lt;DisplayText&gt;(Ward et al. 2021)&lt;/DisplayText&gt;&lt;record&gt;&lt;rec-number&gt;2605&lt;/rec-number&gt;&lt;foreign-keys&gt;&lt;key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0D7CBF">
        <w:rPr>
          <w:lang w:val="en-AU"/>
        </w:rPr>
        <w:fldChar w:fldCharType="separate"/>
      </w:r>
      <w:r w:rsidR="000D7CBF">
        <w:rPr>
          <w:noProof/>
          <w:lang w:val="en-AU"/>
        </w:rPr>
        <w:t>(Ward et al. 2021)</w:t>
      </w:r>
      <w:r w:rsidR="000D7CBF">
        <w:rPr>
          <w:lang w:val="en-AU"/>
        </w:rPr>
        <w:fldChar w:fldCharType="end"/>
      </w:r>
      <w:ins w:id="154" w:author="Nicholas Clark" w:date="2022-07-01T08:48:00Z">
        <w:r w:rsidR="00C961FA">
          <w:rPr>
            <w:lang w:val="en-AU"/>
          </w:rPr>
          <w:t xml:space="preserve">. </w:t>
        </w:r>
      </w:ins>
    </w:p>
    <w:bookmarkEnd w:id="81"/>
    <w:p w14:paraId="3A81EB7B" w14:textId="77777777" w:rsidR="00C961FA" w:rsidRDefault="00C961FA" w:rsidP="00F153E2">
      <w:pPr>
        <w:spacing w:line="360" w:lineRule="auto"/>
        <w:rPr>
          <w:ins w:id="155" w:author="Nicholas Clark" w:date="2022-07-01T08:48:00Z"/>
          <w:lang w:val="en-AU"/>
        </w:rPr>
      </w:pPr>
    </w:p>
    <w:p w14:paraId="50CD7C5D" w14:textId="13B5A4DA" w:rsidR="00D811D9" w:rsidRPr="00C961FA" w:rsidRDefault="00200D23" w:rsidP="00F153E2">
      <w:pPr>
        <w:spacing w:line="360" w:lineRule="auto"/>
        <w:rPr>
          <w:lang w:val="en-AU"/>
          <w:rPrChange w:id="156" w:author="Nicholas Clark" w:date="2022-07-01T08:48:00Z">
            <w:rPr>
              <w:rFonts w:eastAsiaTheme="minorEastAsia"/>
            </w:rPr>
          </w:rPrChange>
        </w:rPr>
      </w:pPr>
      <w:r>
        <w:rPr>
          <w:lang w:val="en-AU"/>
        </w:rPr>
        <w:t>In its simple</w:t>
      </w:r>
      <w:r w:rsidR="00332179">
        <w:rPr>
          <w:lang w:val="en-AU"/>
        </w:rPr>
        <w:t>st</w:t>
      </w:r>
      <w:r>
        <w:rPr>
          <w:lang w:val="en-AU"/>
        </w:rPr>
        <w:t xml:space="preserve"> form, </w:t>
      </w:r>
      <w:r w:rsidR="00FE651E">
        <w:rPr>
          <w:lang w:val="en-AU"/>
        </w:rPr>
        <w:t>t</w:t>
      </w:r>
      <w:r w:rsidR="009A2925">
        <w:rPr>
          <w:lang w:val="en-AU"/>
        </w:rPr>
        <w:t xml:space="preserve">emporal dependence </w:t>
      </w:r>
      <w:ins w:id="157" w:author="Nicholas Clark" w:date="2022-06-30T15:47:00Z">
        <w:r w:rsidR="00A07EE6">
          <w:rPr>
            <w:lang w:val="en-AU"/>
          </w:rPr>
          <w:t>can be</w:t>
        </w:r>
      </w:ins>
      <w:del w:id="158" w:author="Nicholas Clark" w:date="2022-06-30T15:47:00Z">
        <w:r w:rsidR="009A2925" w:rsidDel="00A07EE6">
          <w:rPr>
            <w:lang w:val="en-AU"/>
          </w:rPr>
          <w:delText>is</w:delText>
        </w:r>
      </w:del>
      <w:r w:rsidR="009A2925">
        <w:rPr>
          <w:lang w:val="en-AU"/>
        </w:rPr>
        <w:t xml:space="preserve"> modelled </w:t>
      </w:r>
      <w:r w:rsidR="00CC5039">
        <w:rPr>
          <w:lang w:val="en-AU"/>
        </w:rPr>
        <w:t>as</w:t>
      </w:r>
      <w:r w:rsidR="009A2925">
        <w:rPr>
          <w:lang w:val="en-AU"/>
        </w:rPr>
        <w:t xml:space="preserve"> </w:t>
      </w:r>
      <w:r w:rsidR="00FE651E">
        <w:rPr>
          <w:lang w:val="en-AU"/>
        </w:rPr>
        <w:t>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w:t>
      </w:r>
      <w:r w:rsidR="00C32867">
        <w:rPr>
          <w:rFonts w:eastAsiaTheme="minorEastAsia"/>
        </w:rPr>
        <w:t xml:space="preserve">drawn from a </w:t>
      </w:r>
      <w:r w:rsidR="00FE651E">
        <w:rPr>
          <w:rFonts w:eastAsiaTheme="minorEastAsia"/>
        </w:rPr>
        <w:t>zero-</w:t>
      </w:r>
      <w:proofErr w:type="spellStart"/>
      <w:r w:rsidR="00FE651E">
        <w:rPr>
          <w:rFonts w:eastAsiaTheme="minorEastAsia"/>
        </w:rPr>
        <w:t>centred</w:t>
      </w:r>
      <w:proofErr w:type="spellEnd"/>
      <w:r w:rsidR="00FE651E">
        <w:rPr>
          <w:rFonts w:eastAsiaTheme="minorEastAsia"/>
        </w:rPr>
        <w:t xml:space="preserve"> Gaussian</w:t>
      </w:r>
      <w:r w:rsidR="00896FF7">
        <w:rPr>
          <w:rFonts w:eastAsiaTheme="minorEastAsia"/>
        </w:rPr>
        <w:t xml:space="preserve"> </w:t>
      </w:r>
      <w:r w:rsidR="00C32867">
        <w:rPr>
          <w:rFonts w:eastAsiaTheme="minorEastAsia"/>
        </w:rPr>
        <w:t>distribution with a fixed (time-invariant) standard deviation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5C36C2">
      <w:pPr>
        <w:spacing w:line="360" w:lineRule="auto"/>
        <w:rPr>
          <w:rFonts w:eastAsiaTheme="minorEastAsia"/>
        </w:rPr>
      </w:pPr>
    </w:p>
    <w:p w14:paraId="168CF682" w14:textId="6C76BFE0" w:rsidR="0023213E" w:rsidRPr="003218AC" w:rsidRDefault="000B746D"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181287F0" w14:textId="77777777" w:rsidR="007A048B" w:rsidRDefault="007A048B" w:rsidP="005C36C2">
      <w:pPr>
        <w:spacing w:line="360" w:lineRule="auto"/>
        <w:rPr>
          <w:rFonts w:eastAsiaTheme="minorEastAsia"/>
        </w:rPr>
      </w:pPr>
    </w:p>
    <w:p w14:paraId="6486C3F1" w14:textId="13B4E059" w:rsidR="005B70D1" w:rsidRDefault="005F3032" w:rsidP="005C36C2">
      <w:pPr>
        <w:spacing w:line="360" w:lineRule="auto"/>
        <w:rPr>
          <w:ins w:id="159" w:author="Nicholas Clark" w:date="2022-06-30T15:33:00Z"/>
          <w:rFonts w:eastAsiaTheme="minorEastAsia"/>
        </w:rPr>
      </w:pPr>
      <w:bookmarkStart w:id="160" w:name="_Hlk107484577"/>
      <w:ins w:id="161" w:author="Nicholas Clark" w:date="2022-06-30T12:22:00Z">
        <w:r>
          <w:rPr>
            <w:rFonts w:eastAsiaTheme="minorEastAsia"/>
          </w:rPr>
          <w:t xml:space="preserve">The assumption of a fixed standard deviation for the temporal process </w:t>
        </w:r>
      </w:ins>
      <w:ins w:id="162" w:author="Nicholas Clark" w:date="2022-06-30T12:23:00Z">
        <w:r>
          <w:rPr>
            <w:rFonts w:eastAsiaTheme="minorEastAsia"/>
          </w:rPr>
          <w:t xml:space="preserve">error could potentially be a limitation if the series of interest displays </w:t>
        </w:r>
      </w:ins>
      <w:ins w:id="163" w:author="Nicholas Clark" w:date="2022-06-30T12:27:00Z">
        <w:r>
          <w:rPr>
            <w:rFonts w:eastAsiaTheme="minorEastAsia"/>
          </w:rPr>
          <w:t xml:space="preserve">non-constant volatility with </w:t>
        </w:r>
      </w:ins>
      <w:ins w:id="164" w:author="Nicholas Clark" w:date="2022-06-30T12:23:00Z">
        <w:r>
          <w:rPr>
            <w:rFonts w:eastAsiaTheme="minorEastAsia"/>
          </w:rPr>
          <w:t>perturbations</w:t>
        </w:r>
      </w:ins>
      <w:ins w:id="165" w:author="Nicholas Clark" w:date="2022-06-30T12:24:00Z">
        <w:r>
          <w:rPr>
            <w:rFonts w:eastAsiaTheme="minorEastAsia"/>
          </w:rPr>
          <w:t xml:space="preserve"> that may be evidence of responses to ‘</w:t>
        </w:r>
        <w:proofErr w:type="gramStart"/>
        <w:r>
          <w:rPr>
            <w:rFonts w:eastAsiaTheme="minorEastAsia"/>
          </w:rPr>
          <w:t>shocks’</w:t>
        </w:r>
        <w:proofErr w:type="gramEnd"/>
        <w:r>
          <w:rPr>
            <w:rFonts w:eastAsiaTheme="minorEastAsia"/>
          </w:rPr>
          <w:t xml:space="preserve">. </w:t>
        </w:r>
      </w:ins>
      <w:bookmarkEnd w:id="160"/>
      <w:ins w:id="166" w:author="Nicholas Clark" w:date="2022-06-30T15:52:00Z">
        <w:r w:rsidR="007B223B">
          <w:rPr>
            <w:rFonts w:eastAsiaTheme="minorEastAsia"/>
          </w:rPr>
          <w:t>The time series literature is rich with different model specifications for accommodating dynamic distributional models, including sto</w:t>
        </w:r>
      </w:ins>
      <w:ins w:id="167" w:author="Nicholas Clark" w:date="2022-06-30T15:53:00Z">
        <w:r w:rsidR="007B223B">
          <w:rPr>
            <w:rFonts w:eastAsiaTheme="minorEastAsia"/>
          </w:rPr>
          <w:t xml:space="preserve">chastic volatility and GARCH processes </w:t>
        </w:r>
      </w:ins>
      <w:r w:rsidR="007B223B">
        <w:rPr>
          <w:rFonts w:eastAsiaTheme="minorEastAsia"/>
        </w:rPr>
        <w:fldChar w:fldCharType="begin"/>
      </w:r>
      <w:r w:rsidR="009C35F4">
        <w:rPr>
          <w:rFonts w:eastAsiaTheme="minorEastAsia"/>
        </w:rPr>
        <w:instrText xml:space="preserve"> ADDIN EN.CITE &lt;EndNote&gt;&lt;Cite&gt;&lt;Author&gt;Carrasco&lt;/Author&gt;&lt;Year&gt;2002&lt;/Year&gt;&lt;RecNum&gt;2624&lt;/RecNum&gt;&lt;DisplayText&gt;(Carrasco and Chen 2002)&lt;/DisplayText&gt;&lt;record&gt;&lt;rec-number&gt;2624&lt;/rec-number&gt;&lt;foreign-keys&gt;&lt;key app="EN" db-id="f9axttepoe0zx2etvp55p52mvdv9fw55dzaf" timestamp="1656568447" guid="2fa4e9fb-c40b-47db-90df-7718b221e36d"&gt;2624&lt;/key&gt;&lt;/foreign-keys&gt;&lt;ref-type name="Journal Article"&gt;17&lt;/ref-type&gt;&lt;contributors&gt;&lt;authors&gt;&lt;author&gt;Carrasco, Marine&lt;/author&gt;&lt;author&gt;Chen, Xiaohong&lt;/author&gt;&lt;/authors&gt;&lt;/contributors&gt;&lt;titles&gt;&lt;title&gt;Mixing and moment properties of various GARCH and stochastic volatility models&lt;/title&gt;&lt;secondary-title&gt;Econometric Theory&lt;/secondary-title&gt;&lt;/titles&gt;&lt;periodical&gt;&lt;full-title&gt;Econometric Theory&lt;/full-title&gt;&lt;/periodical&gt;&lt;pages&gt;17-39&lt;/pages&gt;&lt;volume&gt;18&lt;/volume&gt;&lt;number&gt;1&lt;/number&gt;&lt;dates&gt;&lt;year&gt;2002&lt;/year&gt;&lt;/dates&gt;&lt;isbn&gt;1469-4360&lt;/isbn&gt;&lt;urls&gt;&lt;/urls&gt;&lt;/record&gt;&lt;/Cite&gt;&lt;/EndNote&gt;</w:instrText>
      </w:r>
      <w:r w:rsidR="007B223B">
        <w:rPr>
          <w:rFonts w:eastAsiaTheme="minorEastAsia"/>
        </w:rPr>
        <w:fldChar w:fldCharType="separate"/>
      </w:r>
      <w:r w:rsidR="007B223B">
        <w:rPr>
          <w:rFonts w:eastAsiaTheme="minorEastAsia"/>
          <w:noProof/>
        </w:rPr>
        <w:t>(Carrasco and Chen 2002)</w:t>
      </w:r>
      <w:r w:rsidR="007B223B">
        <w:rPr>
          <w:rFonts w:eastAsiaTheme="minorEastAsia"/>
        </w:rPr>
        <w:fldChar w:fldCharType="end"/>
      </w:r>
      <w:ins w:id="168" w:author="Nicholas Clark" w:date="2022-06-30T15:53:00Z">
        <w:r w:rsidR="007B223B">
          <w:rPr>
            <w:rFonts w:eastAsiaTheme="minorEastAsia"/>
          </w:rPr>
          <w:t xml:space="preserve">. </w:t>
        </w:r>
      </w:ins>
      <w:ins w:id="169" w:author="Nicholas Clark" w:date="2022-06-30T15:49:00Z">
        <w:r w:rsidR="00B56C22">
          <w:rPr>
            <w:rFonts w:eastAsiaTheme="minorEastAsia"/>
          </w:rPr>
          <w:t xml:space="preserve">In sharp contrast, </w:t>
        </w:r>
      </w:ins>
      <w:ins w:id="170" w:author="Nicholas Clark" w:date="2022-06-30T15:34:00Z">
        <w:r w:rsidR="005B70D1">
          <w:rPr>
            <w:rFonts w:eastAsiaTheme="minorEastAsia"/>
          </w:rPr>
          <w:t xml:space="preserve">temporal dependence </w:t>
        </w:r>
      </w:ins>
      <w:ins w:id="171" w:author="Nicholas Clark" w:date="2022-06-30T15:49:00Z">
        <w:r w:rsidR="00B56C22">
          <w:rPr>
            <w:rFonts w:eastAsiaTheme="minorEastAsia"/>
          </w:rPr>
          <w:t xml:space="preserve">could </w:t>
        </w:r>
      </w:ins>
      <w:ins w:id="172" w:author="Nicholas Clark" w:date="2022-06-30T15:50:00Z">
        <w:r w:rsidR="00B56C22">
          <w:rPr>
            <w:rFonts w:eastAsiaTheme="minorEastAsia"/>
          </w:rPr>
          <w:t xml:space="preserve">also be modelled </w:t>
        </w:r>
      </w:ins>
      <w:ins w:id="173" w:author="Nicholas Clark" w:date="2022-06-30T15:34:00Z">
        <w:r w:rsidR="005B70D1">
          <w:rPr>
            <w:rFonts w:eastAsiaTheme="minorEastAsia"/>
          </w:rPr>
          <w:t xml:space="preserve">via </w:t>
        </w:r>
      </w:ins>
      <w:ins w:id="174" w:author="Nicholas Clark" w:date="2022-06-30T15:50:00Z">
        <w:r w:rsidR="00B56C22">
          <w:rPr>
            <w:rFonts w:eastAsiaTheme="minorEastAsia"/>
          </w:rPr>
          <w:t xml:space="preserve">a </w:t>
        </w:r>
      </w:ins>
      <w:ins w:id="175" w:author="Nicholas Clark" w:date="2022-06-30T15:34:00Z">
        <w:r w:rsidR="005B70D1">
          <w:rPr>
            <w:rFonts w:eastAsiaTheme="minorEastAsia"/>
          </w:rPr>
          <w:t xml:space="preserve">latent Gaussian </w:t>
        </w:r>
      </w:ins>
      <w:ins w:id="176" w:author="Nicholas Clark" w:date="2022-06-30T15:37:00Z">
        <w:r w:rsidR="008908A0">
          <w:rPr>
            <w:rFonts w:eastAsiaTheme="minorEastAsia"/>
          </w:rPr>
          <w:t>p</w:t>
        </w:r>
      </w:ins>
      <w:ins w:id="177" w:author="Nicholas Clark" w:date="2022-06-30T15:34:00Z">
        <w:r w:rsidR="005B70D1">
          <w:rPr>
            <w:rFonts w:eastAsiaTheme="minorEastAsia"/>
          </w:rPr>
          <w:t>rocess</w:t>
        </w:r>
      </w:ins>
      <w:ins w:id="178" w:author="Nicholas Clark" w:date="2022-06-30T15:50:00Z">
        <w:r w:rsidR="00B56C22">
          <w:rPr>
            <w:rFonts w:eastAsiaTheme="minorEastAsia"/>
          </w:rPr>
          <w:t xml:space="preserve">, which provides a non-parametric </w:t>
        </w:r>
      </w:ins>
      <w:ins w:id="179" w:author="Nicholas Clark" w:date="2022-06-30T15:51:00Z">
        <w:r w:rsidR="00B56C22">
          <w:rPr>
            <w:rFonts w:eastAsiaTheme="minorEastAsia"/>
          </w:rPr>
          <w:t xml:space="preserve">probability distribution over </w:t>
        </w:r>
      </w:ins>
      <w:ins w:id="180" w:author="Nicholas Clark" w:date="2022-06-30T15:52:00Z">
        <w:r w:rsidR="00B56C22">
          <w:rPr>
            <w:rFonts w:eastAsiaTheme="minorEastAsia"/>
          </w:rPr>
          <w:t>functions</w:t>
        </w:r>
      </w:ins>
      <w:ins w:id="181" w:author="Nicholas Clark" w:date="2022-06-30T15:50:00Z">
        <w:r w:rsidR="00B56C22">
          <w:rPr>
            <w:rFonts w:eastAsiaTheme="minorEastAsia"/>
          </w:rPr>
          <w:t xml:space="preserve">. </w:t>
        </w:r>
      </w:ins>
      <w:ins w:id="182" w:author="Nicholas Clark" w:date="2022-06-30T15:37:00Z">
        <w:r w:rsidR="008908A0">
          <w:rPr>
            <w:rFonts w:eastAsiaTheme="minorEastAsia"/>
          </w:rPr>
          <w:t>Gaussian processes are particularly suitable for ecological time series where we often expec</w:t>
        </w:r>
      </w:ins>
      <w:ins w:id="183" w:author="Nicholas Clark" w:date="2022-06-30T15:38:00Z">
        <w:r w:rsidR="008908A0">
          <w:rPr>
            <w:rFonts w:eastAsiaTheme="minorEastAsia"/>
          </w:rPr>
          <w:t xml:space="preserve">t dynamics to evolve </w:t>
        </w:r>
      </w:ins>
      <w:ins w:id="184" w:author="Nicholas Clark" w:date="2022-06-30T15:54:00Z">
        <w:r w:rsidR="007B223B">
          <w:rPr>
            <w:rFonts w:eastAsiaTheme="minorEastAsia"/>
          </w:rPr>
          <w:t xml:space="preserve">as a smooth function </w:t>
        </w:r>
      </w:ins>
      <w:ins w:id="185" w:author="Nicholas Clark" w:date="2022-06-30T15:38:00Z">
        <w:r w:rsidR="008908A0">
          <w:rPr>
            <w:rFonts w:eastAsiaTheme="minorEastAsia"/>
          </w:rPr>
          <w:t xml:space="preserve">and we wish to estimate the covariances among timepoints to facilitate probabilistic forecasts </w:t>
        </w:r>
      </w:ins>
      <w:r w:rsidR="008908A0">
        <w:rPr>
          <w:rFonts w:eastAsiaTheme="minorEastAsia"/>
        </w:rPr>
        <w:fldChar w:fldCharType="begin"/>
      </w:r>
      <w:r w:rsidR="007B223B">
        <w:rPr>
          <w:rFonts w:eastAsiaTheme="minorEastAsia"/>
        </w:rPr>
        <w:instrText xml:space="preserve"> ADDIN EN.CITE &lt;EndNote&gt;&lt;Cite&gt;&lt;Author&gt;Riutort-Mayol&lt;/Author&gt;&lt;Year&gt;2020&lt;/Year&gt;&lt;RecNum&gt;2623&lt;/RecNum&gt;&lt;DisplayText&gt;(Riutort-Mayol et al. 2020, Ward et al. 2021)&lt;/DisplayText&gt;&lt;record&gt;&lt;rec-number&gt;2623&lt;/rec-number&gt;&lt;foreign-keys&gt;&lt;key app="EN" db-id="f9axttepoe0zx2etvp55p52mvdv9fw55dzaf" timestamp="1656567430" guid="4898679c-c3e3-4e96-ad68-21875762ce24"&gt;2623&lt;/key&gt;&lt;/foreign-keys&gt;&lt;ref-type name="Journal Article"&gt;17&lt;/ref-type&gt;&lt;contributors&gt;&lt;authors&gt;&lt;author&gt;Riutort-Mayol, Gabriel&lt;/author&gt;&lt;author&gt;Bürkner, Paul-Christian&lt;/author&gt;&lt;author&gt;Andersen, Michael R&lt;/author&gt;&lt;author&gt;Solin, Arno&lt;/author&gt;&lt;author&gt;Vehtari, Aki&lt;/author&gt;&lt;/authors&gt;&lt;/contributors&gt;&lt;titles&gt;&lt;title&gt;Practical Hilbert space approximate Bayesian Gaussian processes for probabilistic programming&lt;/title&gt;&lt;secondary-title&gt;arXiv preprint arXiv:2004.11408&lt;/secondary-title&gt;&lt;/titles&gt;&lt;periodical&gt;&lt;full-title&gt;arXiv preprint arXiv:2004.11408&lt;/full-title&gt;&lt;/periodical&gt;&lt;dates&gt;&lt;year&gt;2020&lt;/year&gt;&lt;/dates&gt;&lt;urls&gt;&lt;/urls&gt;&lt;/record&gt;&lt;/Cite&gt;&lt;Cite&gt;&lt;Author&gt;Ward&lt;/Author&gt;&lt;Year&gt;2021&lt;/Year&gt;&lt;RecNum&gt;2605&lt;/RecNum&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8908A0">
        <w:rPr>
          <w:rFonts w:eastAsiaTheme="minorEastAsia"/>
        </w:rPr>
        <w:fldChar w:fldCharType="separate"/>
      </w:r>
      <w:r w:rsidR="008908A0">
        <w:rPr>
          <w:rFonts w:eastAsiaTheme="minorEastAsia"/>
          <w:noProof/>
        </w:rPr>
        <w:t>(Riutort-Mayol et al. 2020, Ward et al. 2021)</w:t>
      </w:r>
      <w:r w:rsidR="008908A0">
        <w:rPr>
          <w:rFonts w:eastAsiaTheme="minorEastAsia"/>
        </w:rPr>
        <w:fldChar w:fldCharType="end"/>
      </w:r>
      <w:ins w:id="186" w:author="Nicholas Clark" w:date="2022-06-30T15:38:00Z">
        <w:r w:rsidR="008908A0">
          <w:rPr>
            <w:rFonts w:eastAsiaTheme="minorEastAsia"/>
          </w:rPr>
          <w:t>.</w:t>
        </w:r>
      </w:ins>
      <w:ins w:id="187" w:author="Nicholas Clark" w:date="2022-06-30T15:40:00Z">
        <w:r w:rsidR="008908A0">
          <w:rPr>
            <w:rFonts w:eastAsiaTheme="minorEastAsia"/>
          </w:rPr>
          <w:t xml:space="preserve"> </w:t>
        </w:r>
      </w:ins>
      <w:ins w:id="188" w:author="Nicholas Clark" w:date="2022-06-30T16:06:00Z">
        <w:r w:rsidR="00576C40">
          <w:rPr>
            <w:rFonts w:eastAsiaTheme="minorEastAsia"/>
          </w:rPr>
          <w:t xml:space="preserve">To save computational costs, it is also possible to use </w:t>
        </w:r>
        <w:r w:rsidR="00576C40" w:rsidRPr="008908A0">
          <w:rPr>
            <w:rFonts w:eastAsiaTheme="minorEastAsia"/>
          </w:rPr>
          <w:t>low-rank approximate Bayesian Gaussian processes</w:t>
        </w:r>
        <w:r w:rsidR="00576C40">
          <w:rPr>
            <w:rFonts w:eastAsiaTheme="minorEastAsia"/>
          </w:rPr>
          <w:t xml:space="preserve"> that are approximated using </w:t>
        </w:r>
        <w:r w:rsidR="00576C40" w:rsidRPr="008908A0">
          <w:rPr>
            <w:rFonts w:eastAsiaTheme="minorEastAsia"/>
          </w:rPr>
          <w:t>Laplace eigenfunctions</w:t>
        </w:r>
        <w:r w:rsidR="00576C40">
          <w:rPr>
            <w:rFonts w:eastAsiaTheme="minorEastAsia"/>
          </w:rPr>
          <w:t xml:space="preserve">, which have </w:t>
        </w:r>
      </w:ins>
      <w:ins w:id="189" w:author="Nicholas Clark" w:date="2022-06-30T16:07:00Z">
        <w:r w:rsidR="005E4D4C">
          <w:rPr>
            <w:rFonts w:eastAsiaTheme="minorEastAsia"/>
          </w:rPr>
          <w:t xml:space="preserve">recently been </w:t>
        </w:r>
      </w:ins>
      <w:ins w:id="190" w:author="Nicholas Clark" w:date="2022-06-30T16:06:00Z">
        <w:r w:rsidR="00576C40">
          <w:rPr>
            <w:rFonts w:eastAsiaTheme="minorEastAsia"/>
          </w:rPr>
          <w:t xml:space="preserve">shown </w:t>
        </w:r>
      </w:ins>
      <w:ins w:id="191" w:author="Nicholas Clark" w:date="2022-06-30T16:07:00Z">
        <w:r w:rsidR="005E4D4C">
          <w:rPr>
            <w:rFonts w:eastAsiaTheme="minorEastAsia"/>
          </w:rPr>
          <w:t>to hav</w:t>
        </w:r>
      </w:ins>
      <w:ins w:id="192" w:author="Nicholas Clark" w:date="2022-07-01T11:15:00Z">
        <w:r w:rsidR="00DD70D1">
          <w:rPr>
            <w:rFonts w:eastAsiaTheme="minorEastAsia"/>
          </w:rPr>
          <w:t>e</w:t>
        </w:r>
      </w:ins>
      <w:ins w:id="193" w:author="Nicholas Clark" w:date="2022-06-30T16:07:00Z">
        <w:r w:rsidR="005E4D4C">
          <w:rPr>
            <w:rFonts w:eastAsiaTheme="minorEastAsia"/>
          </w:rPr>
          <w:t xml:space="preserve"> </w:t>
        </w:r>
      </w:ins>
      <w:ins w:id="194" w:author="Nicholas Clark" w:date="2022-06-30T16:06:00Z">
        <w:r w:rsidR="00576C40">
          <w:rPr>
            <w:rFonts w:eastAsiaTheme="minorEastAsia"/>
          </w:rPr>
          <w:t xml:space="preserve">excellent </w:t>
        </w:r>
      </w:ins>
      <w:ins w:id="195" w:author="Nicholas Clark" w:date="2022-06-30T16:07:00Z">
        <w:r w:rsidR="00576C40">
          <w:rPr>
            <w:rFonts w:eastAsiaTheme="minorEastAsia"/>
          </w:rPr>
          <w:t xml:space="preserve">forecasting </w:t>
        </w:r>
      </w:ins>
      <w:ins w:id="196" w:author="Nicholas Clark" w:date="2022-06-30T16:06:00Z">
        <w:r w:rsidR="00576C40">
          <w:rPr>
            <w:rFonts w:eastAsiaTheme="minorEastAsia"/>
          </w:rPr>
          <w:t xml:space="preserve">properties </w:t>
        </w:r>
      </w:ins>
      <w:ins w:id="197" w:author="Nicholas Clark" w:date="2022-06-30T16:07:00Z">
        <w:r w:rsidR="001B3868">
          <w:rPr>
            <w:rFonts w:eastAsiaTheme="minorEastAsia"/>
          </w:rPr>
          <w:t>via</w:t>
        </w:r>
      </w:ins>
      <w:ins w:id="198" w:author="Nicholas Clark" w:date="2022-06-30T16:06:00Z">
        <w:r w:rsidR="00576C40">
          <w:rPr>
            <w:rFonts w:eastAsiaTheme="minorEastAsia"/>
          </w:rPr>
          <w:t xml:space="preserve"> </w:t>
        </w:r>
      </w:ins>
      <w:ins w:id="199" w:author="Nicholas Clark" w:date="2022-06-30T16:07:00Z">
        <w:r w:rsidR="00576C40">
          <w:rPr>
            <w:rFonts w:eastAsiaTheme="minorEastAsia"/>
          </w:rPr>
          <w:t>simulations by</w:t>
        </w:r>
      </w:ins>
      <w:ins w:id="200" w:author="Nicholas Clark" w:date="2022-06-30T16:06:00Z">
        <w:r w:rsidR="00576C40">
          <w:rPr>
            <w:rFonts w:eastAsiaTheme="minorEastAsia"/>
          </w:rPr>
          <w:t xml:space="preserve"> </w:t>
        </w:r>
        <w:proofErr w:type="spellStart"/>
        <w:r w:rsidR="00576C40" w:rsidRPr="008908A0">
          <w:rPr>
            <w:rFonts w:eastAsiaTheme="minorEastAsia"/>
          </w:rPr>
          <w:t>Riutort-Mayol</w:t>
        </w:r>
        <w:proofErr w:type="spellEnd"/>
        <w:r w:rsidR="00576C40" w:rsidRPr="008908A0">
          <w:rPr>
            <w:rFonts w:eastAsiaTheme="minorEastAsia"/>
          </w:rPr>
          <w:t xml:space="preserve"> et al</w:t>
        </w:r>
        <w:r w:rsidR="00576C40">
          <w:rPr>
            <w:rFonts w:eastAsiaTheme="minorEastAsia"/>
          </w:rPr>
          <w:t xml:space="preserve"> (2020)</w:t>
        </w:r>
        <w:r w:rsidR="00576C40" w:rsidRPr="008908A0">
          <w:rPr>
            <w:rFonts w:eastAsiaTheme="minorEastAsia"/>
          </w:rPr>
          <w:t>.</w:t>
        </w:r>
      </w:ins>
    </w:p>
    <w:p w14:paraId="3B84A4E9" w14:textId="00153848" w:rsidR="006B19E9" w:rsidDel="007B223B" w:rsidRDefault="00A31B41" w:rsidP="005C36C2">
      <w:pPr>
        <w:spacing w:line="360" w:lineRule="auto"/>
        <w:rPr>
          <w:del w:id="201" w:author="Nicholas Clark" w:date="2022-06-30T15:54:00Z"/>
          <w:rFonts w:eastAsiaTheme="minorEastAsia"/>
        </w:rPr>
      </w:pPr>
      <w:del w:id="202" w:author="Nicholas Clark" w:date="2022-06-30T15:54:00Z">
        <w:r w:rsidDel="007B223B">
          <w:rPr>
            <w:rFonts w:eastAsiaTheme="minorEastAsia"/>
          </w:rPr>
          <w:delText xml:space="preserve">Note that while it is possible to model residual autocorrelation </w:delText>
        </w:r>
        <w:r w:rsidR="005C0579" w:rsidDel="007B223B">
          <w:rPr>
            <w:rFonts w:eastAsiaTheme="minorEastAsia"/>
          </w:rPr>
          <w:delText xml:space="preserve">for univariate series </w:delText>
        </w:r>
      </w:del>
      <w:del w:id="203" w:author="Nicholas Clark" w:date="2022-06-30T15:42:00Z">
        <w:r w:rsidDel="00651C26">
          <w:rPr>
            <w:rFonts w:eastAsiaTheme="minorEastAsia"/>
          </w:rPr>
          <w:delText xml:space="preserve">similarly </w:delText>
        </w:r>
      </w:del>
      <w:del w:id="204" w:author="Nicholas Clark" w:date="2022-06-30T15:54:00Z">
        <w:r w:rsidDel="007B223B">
          <w:rPr>
            <w:rFonts w:eastAsiaTheme="minorEastAsia"/>
          </w:rPr>
          <w:delText xml:space="preserve">in </w:delText>
        </w:r>
        <w:r w:rsidR="000222EE" w:rsidDel="007B223B">
          <w:rPr>
            <w:rFonts w:eastAsiaTheme="minorEastAsia"/>
          </w:rPr>
          <w:delText xml:space="preserve">the R package </w:delText>
        </w:r>
        <w:r w:rsidRPr="008C492A" w:rsidDel="007B223B">
          <w:rPr>
            <w:rFonts w:eastAsiaTheme="minorEastAsia"/>
            <w:i/>
            <w:iCs/>
          </w:rPr>
          <w:delText>mgcv</w:delText>
        </w:r>
        <w:r w:rsidDel="007B223B">
          <w:rPr>
            <w:rFonts w:eastAsiaTheme="minorEastAsia"/>
          </w:rPr>
          <w:delText xml:space="preserve"> </w:delText>
        </w:r>
        <w:r w:rsidR="00211E77" w:rsidDel="007B223B">
          <w:rPr>
            <w:rFonts w:eastAsiaTheme="minorEastAsia"/>
          </w:rPr>
          <w:delText>using</w:delText>
        </w:r>
        <w:r w:rsidDel="007B223B">
          <w:rPr>
            <w:rFonts w:eastAsiaTheme="minorEastAsia"/>
          </w:rPr>
          <w:delText xml:space="preserve"> the </w:delText>
        </w:r>
        <w:r w:rsidRPr="008C492A" w:rsidDel="007B223B">
          <w:rPr>
            <w:rFonts w:eastAsiaTheme="minorEastAsia"/>
            <w:i/>
            <w:iCs/>
          </w:rPr>
          <w:delText>gamm</w:delText>
        </w:r>
        <w:r w:rsidDel="007B223B">
          <w:rPr>
            <w:rFonts w:eastAsiaTheme="minorEastAsia"/>
          </w:rPr>
          <w:delText xml:space="preserve"> function </w:delText>
        </w:r>
        <w:r w:rsidDel="007B223B">
          <w:rPr>
            <w:rFonts w:eastAsiaTheme="minorEastAsia"/>
          </w:rPr>
          <w:fldChar w:fldCharType="begin"/>
        </w:r>
        <w:r w:rsidDel="007B223B">
          <w:rPr>
            <w:rFonts w:eastAsiaTheme="minorEastAsia"/>
          </w:rPr>
          <w:del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delInstrText>
        </w:r>
        <w:r w:rsidDel="007B223B">
          <w:rPr>
            <w:rFonts w:eastAsiaTheme="minorEastAsia"/>
          </w:rPr>
          <w:fldChar w:fldCharType="separate"/>
        </w:r>
        <w:r w:rsidDel="007B223B">
          <w:rPr>
            <w:rFonts w:eastAsiaTheme="minorEastAsia"/>
            <w:noProof/>
          </w:rPr>
          <w:delText>(Wood 2017)</w:delText>
        </w:r>
        <w:r w:rsidDel="007B223B">
          <w:rPr>
            <w:rFonts w:eastAsiaTheme="minorEastAsia"/>
          </w:rPr>
          <w:fldChar w:fldCharType="end"/>
        </w:r>
        <w:r w:rsidDel="007B223B">
          <w:rPr>
            <w:rFonts w:eastAsiaTheme="minorEastAsia"/>
          </w:rPr>
          <w:delText xml:space="preserve">, there is no straightforward way to include this autocorrelation process in </w:delText>
        </w:r>
        <w:r w:rsidR="001A451E" w:rsidDel="007B223B">
          <w:rPr>
            <w:rFonts w:eastAsiaTheme="minorEastAsia"/>
          </w:rPr>
          <w:delText>forecasts</w:delText>
        </w:r>
        <w:r w:rsidDel="007B223B">
          <w:rPr>
            <w:rFonts w:eastAsiaTheme="minorEastAsia"/>
          </w:rPr>
          <w:delText xml:space="preserve">. </w:delText>
        </w:r>
        <w:r w:rsidR="003F1652" w:rsidDel="007B223B">
          <w:rPr>
            <w:rFonts w:eastAsiaTheme="minorEastAsia"/>
          </w:rPr>
          <w:delText xml:space="preserve">Our </w:delText>
        </w:r>
        <w:r w:rsidR="00C2771B" w:rsidDel="007B223B">
          <w:rPr>
            <w:rFonts w:eastAsiaTheme="minorEastAsia"/>
          </w:rPr>
          <w:delText>model</w:delText>
        </w:r>
        <w:r w:rsidR="002216F7" w:rsidDel="007B223B">
          <w:rPr>
            <w:rFonts w:eastAsiaTheme="minorEastAsia"/>
          </w:rPr>
          <w:delText>s</w:delText>
        </w:r>
        <w:r w:rsidR="003F1652" w:rsidDel="007B223B">
          <w:rPr>
            <w:rFonts w:eastAsiaTheme="minorEastAsia"/>
          </w:rPr>
          <w:delText xml:space="preserve"> </w:delText>
        </w:r>
        <w:r w:rsidR="002216F7" w:rsidDel="007B223B">
          <w:rPr>
            <w:rFonts w:eastAsiaTheme="minorEastAsia"/>
          </w:rPr>
          <w:delText>are</w:delText>
        </w:r>
        <w:r w:rsidR="006B230C" w:rsidDel="007B223B">
          <w:rPr>
            <w:rFonts w:eastAsiaTheme="minorEastAsia"/>
          </w:rPr>
          <w:delText xml:space="preserve"> coded</w:delText>
        </w:r>
        <w:r w:rsidR="00C2771B" w:rsidDel="007B223B">
          <w:rPr>
            <w:rFonts w:eastAsiaTheme="minorEastAsia"/>
          </w:rPr>
          <w:delText xml:space="preserve"> in the JAGS </w:delText>
        </w:r>
        <w:r w:rsidR="005905BC" w:rsidDel="007B223B">
          <w:rPr>
            <w:rFonts w:eastAsiaTheme="minorEastAsia"/>
          </w:rPr>
          <w:delText xml:space="preserve">probabilistic programming </w:delText>
        </w:r>
        <w:r w:rsidR="00C2771B" w:rsidDel="007B223B">
          <w:rPr>
            <w:rFonts w:eastAsiaTheme="minorEastAsia"/>
          </w:rPr>
          <w:delText xml:space="preserve">language </w:delText>
        </w:r>
        <w:r w:rsidR="0067259B" w:rsidDel="007B223B">
          <w:rPr>
            <w:rFonts w:eastAsiaTheme="minorEastAsia"/>
          </w:rPr>
          <w:delText xml:space="preserve">using the function </w:delText>
        </w:r>
        <w:r w:rsidR="0067259B" w:rsidRPr="00EA70A0" w:rsidDel="007B223B">
          <w:rPr>
            <w:rFonts w:eastAsiaTheme="minorEastAsia"/>
            <w:i/>
            <w:iCs/>
          </w:rPr>
          <w:delText>mv</w:delText>
        </w:r>
      </w:del>
      <w:del w:id="205" w:author="Nicholas Clark" w:date="2022-06-30T12:18:00Z">
        <w:r w:rsidR="0067259B" w:rsidRPr="00EA70A0" w:rsidDel="007B5757">
          <w:rPr>
            <w:rFonts w:eastAsiaTheme="minorEastAsia"/>
            <w:i/>
            <w:iCs/>
          </w:rPr>
          <w:delText>ja</w:delText>
        </w:r>
      </w:del>
      <w:del w:id="206" w:author="Nicholas Clark" w:date="2022-06-30T15:54:00Z">
        <w:r w:rsidR="0067259B" w:rsidRPr="00EA70A0" w:rsidDel="007B223B">
          <w:rPr>
            <w:rFonts w:eastAsiaTheme="minorEastAsia"/>
            <w:i/>
            <w:iCs/>
          </w:rPr>
          <w:delText>gam</w:delText>
        </w:r>
        <w:r w:rsidR="0067259B" w:rsidDel="007B223B">
          <w:rPr>
            <w:rFonts w:eastAsiaTheme="minorEastAsia"/>
          </w:rPr>
          <w:delText>, which</w:delText>
        </w:r>
        <w:r w:rsidR="00174B0D" w:rsidDel="007B223B">
          <w:rPr>
            <w:rFonts w:eastAsiaTheme="minorEastAsia"/>
          </w:rPr>
          <w:delText xml:space="preserve"> rel</w:delText>
        </w:r>
        <w:r w:rsidR="0067259B" w:rsidDel="007B223B">
          <w:rPr>
            <w:rFonts w:eastAsiaTheme="minorEastAsia"/>
          </w:rPr>
          <w:delText>ies</w:delText>
        </w:r>
        <w:r w:rsidR="00174B0D" w:rsidDel="007B223B">
          <w:rPr>
            <w:rFonts w:eastAsiaTheme="minorEastAsia"/>
          </w:rPr>
          <w:delText xml:space="preserve"> on</w:delText>
        </w:r>
        <w:r w:rsidR="00C2771B" w:rsidDel="007B223B">
          <w:rPr>
            <w:rFonts w:eastAsiaTheme="minorEastAsia"/>
          </w:rPr>
          <w:delText xml:space="preserve"> the </w:delText>
        </w:r>
        <w:r w:rsidR="00C2771B" w:rsidRPr="00EA70A0" w:rsidDel="007B223B">
          <w:rPr>
            <w:rFonts w:eastAsiaTheme="minorEastAsia"/>
            <w:i/>
            <w:iCs/>
          </w:rPr>
          <w:delText>jagam</w:delText>
        </w:r>
        <w:r w:rsidR="00C2771B" w:rsidDel="007B223B">
          <w:rPr>
            <w:rFonts w:eastAsiaTheme="minorEastAsia"/>
          </w:rPr>
          <w:delText xml:space="preserve"> function </w:delText>
        </w:r>
        <w:r w:rsidR="00091FB8" w:rsidDel="007B223B">
          <w:rPr>
            <w:rFonts w:eastAsiaTheme="minorEastAsia"/>
          </w:rPr>
          <w:delText>from</w:delText>
        </w:r>
        <w:r w:rsidR="00C2771B" w:rsidDel="007B223B">
          <w:rPr>
            <w:rFonts w:eastAsiaTheme="minorEastAsia"/>
          </w:rPr>
          <w:delText xml:space="preserve"> </w:delText>
        </w:r>
        <w:r w:rsidR="00C2771B" w:rsidRPr="00EA70A0" w:rsidDel="007B223B">
          <w:rPr>
            <w:rFonts w:eastAsiaTheme="minorEastAsia"/>
            <w:i/>
            <w:iCs/>
          </w:rPr>
          <w:delText>mgcv</w:delText>
        </w:r>
        <w:r w:rsidR="00CC207C" w:rsidDel="007B223B">
          <w:rPr>
            <w:rFonts w:eastAsiaTheme="minorEastAsia"/>
          </w:rPr>
          <w:delText xml:space="preserve"> </w:delText>
        </w:r>
        <w:r w:rsidR="0067259B" w:rsidDel="007B223B">
          <w:rPr>
            <w:rFonts w:eastAsiaTheme="minorEastAsia"/>
          </w:rPr>
          <w:delText xml:space="preserve">to </w:delText>
        </w:r>
        <w:r w:rsidR="00B33BE3" w:rsidDel="007B223B">
          <w:rPr>
            <w:rFonts w:eastAsiaTheme="minorEastAsia"/>
          </w:rPr>
          <w:delText xml:space="preserve">generate </w:delText>
        </w:r>
        <w:r w:rsidR="00174B0D" w:rsidDel="007B223B">
          <w:rPr>
            <w:rFonts w:eastAsiaTheme="minorEastAsia"/>
          </w:rPr>
          <w:delText>a</w:delText>
        </w:r>
        <w:r w:rsidR="0067259B" w:rsidDel="007B223B">
          <w:rPr>
            <w:rFonts w:eastAsiaTheme="minorEastAsia"/>
          </w:rPr>
          <w:delText xml:space="preserve"> skeleton</w:delText>
        </w:r>
        <w:r w:rsidR="00174B0D" w:rsidDel="007B223B">
          <w:rPr>
            <w:rFonts w:eastAsiaTheme="minorEastAsia"/>
          </w:rPr>
          <w:delText xml:space="preserve"> </w:delText>
        </w:r>
      </w:del>
      <w:del w:id="207" w:author="Nicholas Clark" w:date="2022-06-30T12:19:00Z">
        <w:r w:rsidR="00174B0D" w:rsidDel="00C13901">
          <w:rPr>
            <w:rFonts w:eastAsiaTheme="minorEastAsia"/>
          </w:rPr>
          <w:delText xml:space="preserve">JAGS </w:delText>
        </w:r>
      </w:del>
      <w:del w:id="208" w:author="Nicholas Clark" w:date="2022-06-30T15:54:00Z">
        <w:r w:rsidR="00174B0D" w:rsidDel="007B223B">
          <w:rPr>
            <w:rFonts w:eastAsiaTheme="minorEastAsia"/>
          </w:rPr>
          <w:delText xml:space="preserve">model file, </w:delText>
        </w:r>
        <w:r w:rsidR="00B33BE3" w:rsidDel="007B223B">
          <w:rPr>
            <w:rFonts w:eastAsiaTheme="minorEastAsia"/>
          </w:rPr>
          <w:delText xml:space="preserve">smooth penalty matrices </w:delText>
        </w:r>
        <w:r w:rsidR="00174B0D" w:rsidDel="007B223B">
          <w:rPr>
            <w:rFonts w:eastAsiaTheme="minorEastAsia"/>
          </w:rPr>
          <w:delText>and</w:delText>
        </w:r>
        <w:r w:rsidR="00B33BE3" w:rsidDel="007B223B">
          <w:rPr>
            <w:rFonts w:eastAsiaTheme="minorEastAsia"/>
          </w:rPr>
          <w:delText xml:space="preserve"> starting values for </w:delText>
        </w:r>
        <w:r w:rsidR="00C95B53" w:rsidDel="007B223B">
          <w:rPr>
            <w:rFonts w:eastAsiaTheme="minorEastAsia"/>
          </w:rPr>
          <w:delText>GAM</w:delText>
        </w:r>
        <w:r w:rsidR="00B33BE3" w:rsidDel="007B223B">
          <w:rPr>
            <w:rFonts w:eastAsiaTheme="minorEastAsia"/>
          </w:rPr>
          <w:delText xml:space="preserve"> parameters</w:delText>
        </w:r>
        <w:r w:rsidR="001A5023" w:rsidDel="007B223B">
          <w:rPr>
            <w:rFonts w:eastAsiaTheme="minorEastAsia"/>
          </w:rPr>
          <w:delText xml:space="preserve"> </w:delText>
        </w:r>
        <w:r w:rsidR="001A5023" w:rsidDel="007B223B">
          <w:rPr>
            <w:rFonts w:eastAsiaTheme="minorEastAsia"/>
          </w:rPr>
          <w:fldChar w:fldCharType="begin"/>
        </w:r>
        <w:r w:rsidR="001A5023" w:rsidDel="007B223B">
          <w:rPr>
            <w:rFonts w:eastAsiaTheme="minorEastAsia"/>
          </w:rPr>
          <w:del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1A5023" w:rsidDel="007B223B">
          <w:rPr>
            <w:rFonts w:eastAsiaTheme="minorEastAsia"/>
          </w:rPr>
          <w:fldChar w:fldCharType="separate"/>
        </w:r>
        <w:r w:rsidR="001A5023" w:rsidDel="007B223B">
          <w:rPr>
            <w:rFonts w:eastAsiaTheme="minorEastAsia"/>
            <w:noProof/>
          </w:rPr>
          <w:delText>(Wood 2016)</w:delText>
        </w:r>
        <w:r w:rsidR="001A5023" w:rsidDel="007B223B">
          <w:rPr>
            <w:rFonts w:eastAsiaTheme="minorEastAsia"/>
          </w:rPr>
          <w:fldChar w:fldCharType="end"/>
        </w:r>
        <w:r w:rsidR="00C2771B" w:rsidDel="007B223B">
          <w:rPr>
            <w:rFonts w:eastAsiaTheme="minorEastAsia"/>
          </w:rPr>
          <w:delText>.</w:delText>
        </w:r>
        <w:r w:rsidR="0067259B" w:rsidDel="007B223B">
          <w:rPr>
            <w:rFonts w:eastAsiaTheme="minorEastAsia"/>
          </w:rPr>
          <w:delText xml:space="preserve"> The model</w:delText>
        </w:r>
        <w:r w:rsidR="006D560D" w:rsidDel="007B223B">
          <w:rPr>
            <w:rFonts w:eastAsiaTheme="minorEastAsia"/>
          </w:rPr>
          <w:delText xml:space="preserve"> </w:delText>
        </w:r>
        <w:r w:rsidR="0067259B" w:rsidDel="007B223B">
          <w:rPr>
            <w:rFonts w:eastAsiaTheme="minorEastAsia"/>
          </w:rPr>
          <w:delText xml:space="preserve">is modified to include </w:delText>
        </w:r>
        <w:r w:rsidR="006A1E4A" w:rsidDel="007B223B">
          <w:rPr>
            <w:rFonts w:eastAsiaTheme="minorEastAsia"/>
          </w:rPr>
          <w:delText xml:space="preserve">dynamic components </w:delText>
        </w:r>
        <w:r w:rsidR="0067259B" w:rsidDel="007B223B">
          <w:rPr>
            <w:rFonts w:eastAsiaTheme="minorEastAsia"/>
          </w:rPr>
          <w:delText xml:space="preserve">and </w:delText>
        </w:r>
        <w:r w:rsidR="00995867" w:rsidDel="007B223B">
          <w:rPr>
            <w:rFonts w:eastAsiaTheme="minorEastAsia"/>
          </w:rPr>
          <w:delText xml:space="preserve">to </w:delText>
        </w:r>
        <w:r w:rsidR="0067259B" w:rsidDel="007B223B">
          <w:rPr>
            <w:rFonts w:eastAsiaTheme="minorEastAsia"/>
          </w:rPr>
          <w:delText xml:space="preserve">update any prior distributions specified by the user, while </w:delText>
        </w:r>
        <w:r w:rsidR="00A553C1" w:rsidDel="007B223B">
          <w:rPr>
            <w:rFonts w:eastAsiaTheme="minorEastAsia"/>
          </w:rPr>
          <w:delText>all</w:delText>
        </w:r>
        <w:r w:rsidR="00643B99" w:rsidDel="007B223B">
          <w:rPr>
            <w:rFonts w:eastAsiaTheme="minorEastAsia"/>
          </w:rPr>
          <w:delText xml:space="preserve"> data reformatting</w:delText>
        </w:r>
        <w:r w:rsidR="0067259B" w:rsidDel="007B223B">
          <w:rPr>
            <w:rFonts w:eastAsiaTheme="minorEastAsia"/>
          </w:rPr>
          <w:delText xml:space="preserve"> ne</w:delText>
        </w:r>
        <w:r w:rsidR="00643B99" w:rsidDel="007B223B">
          <w:rPr>
            <w:rFonts w:eastAsiaTheme="minorEastAsia"/>
          </w:rPr>
          <w:delText xml:space="preserve">cessary for </w:delText>
        </w:r>
      </w:del>
      <w:del w:id="209" w:author="Nicholas Clark" w:date="2022-06-30T12:19:00Z">
        <w:r w:rsidR="00643B99" w:rsidDel="00C13901">
          <w:rPr>
            <w:rFonts w:eastAsiaTheme="minorEastAsia"/>
          </w:rPr>
          <w:delText xml:space="preserve">JAGS </w:delText>
        </w:r>
      </w:del>
      <w:del w:id="210" w:author="Nicholas Clark" w:date="2022-06-30T15:54:00Z">
        <w:r w:rsidR="00643B99" w:rsidDel="007B223B">
          <w:rPr>
            <w:rFonts w:eastAsiaTheme="minorEastAsia"/>
          </w:rPr>
          <w:delText>modelling</w:delText>
        </w:r>
        <w:r w:rsidR="0067259B" w:rsidDel="007B223B">
          <w:rPr>
            <w:rFonts w:eastAsiaTheme="minorEastAsia"/>
          </w:rPr>
          <w:delText xml:space="preserve"> </w:delText>
        </w:r>
        <w:r w:rsidR="00643B99" w:rsidDel="007B223B">
          <w:rPr>
            <w:rFonts w:eastAsiaTheme="minorEastAsia"/>
          </w:rPr>
          <w:delText>is done</w:delText>
        </w:r>
        <w:r w:rsidR="0067259B" w:rsidDel="007B223B">
          <w:rPr>
            <w:rFonts w:eastAsiaTheme="minorEastAsia"/>
          </w:rPr>
          <w:delText xml:space="preserve"> automatically.</w:delText>
        </w:r>
        <w:r w:rsidR="00761C83" w:rsidDel="007B223B">
          <w:rPr>
            <w:rFonts w:eastAsiaTheme="minorEastAsia"/>
          </w:rPr>
          <w:delText xml:space="preserve"> Employing the JAGS software through the R interface </w:delText>
        </w:r>
        <w:r w:rsidR="00761C83" w:rsidRPr="00761C83" w:rsidDel="007B223B">
          <w:rPr>
            <w:rFonts w:eastAsiaTheme="minorEastAsia"/>
            <w:i/>
            <w:iCs/>
          </w:rPr>
          <w:delText>rjags</w:delText>
        </w:r>
        <w:r w:rsidR="00D4717B" w:rsidDel="007B223B">
          <w:rPr>
            <w:rFonts w:eastAsiaTheme="minorEastAsia"/>
            <w:i/>
            <w:iCs/>
          </w:rPr>
          <w:delText xml:space="preserve"> </w:delText>
        </w:r>
        <w:r w:rsidR="00D4717B" w:rsidRPr="00D4717B" w:rsidDel="007B223B">
          <w:rPr>
            <w:rFonts w:eastAsiaTheme="minorEastAsia"/>
          </w:rPr>
          <w:fldChar w:fldCharType="begin"/>
        </w:r>
        <w:r w:rsidR="00D4717B" w:rsidRPr="00D4717B" w:rsidDel="007B223B">
          <w:rPr>
            <w:rFonts w:eastAsiaTheme="minorEastAsia"/>
          </w:rPr>
          <w:del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delInstrText>
        </w:r>
        <w:r w:rsidR="00D4717B" w:rsidRPr="00D4717B" w:rsidDel="007B223B">
          <w:rPr>
            <w:rFonts w:eastAsiaTheme="minorEastAsia"/>
          </w:rPr>
          <w:fldChar w:fldCharType="separate"/>
        </w:r>
        <w:r w:rsidR="00D4717B" w:rsidRPr="00D4717B" w:rsidDel="007B223B">
          <w:rPr>
            <w:rFonts w:eastAsiaTheme="minorEastAsia"/>
            <w:noProof/>
          </w:rPr>
          <w:delText>(Plummer 2003)</w:delText>
        </w:r>
        <w:r w:rsidR="00D4717B" w:rsidRPr="00D4717B" w:rsidDel="007B223B">
          <w:rPr>
            <w:rFonts w:eastAsiaTheme="minorEastAsia"/>
          </w:rPr>
          <w:fldChar w:fldCharType="end"/>
        </w:r>
        <w:r w:rsidR="00C13901" w:rsidDel="007B223B">
          <w:rPr>
            <w:rFonts w:eastAsiaTheme="minorEastAsia"/>
          </w:rPr>
          <w:fldChar w:fldCharType="begin"/>
        </w:r>
        <w:r w:rsidR="00C13901" w:rsidDel="007B223B">
          <w:rPr>
            <w:rFonts w:eastAsiaTheme="minorEastAsia"/>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C13901" w:rsidDel="007B223B">
          <w:rPr>
            <w:rFonts w:eastAsiaTheme="minorEastAsia"/>
          </w:rPr>
          <w:fldChar w:fldCharType="separate"/>
        </w:r>
        <w:r w:rsidR="00C13901" w:rsidDel="007B223B">
          <w:rPr>
            <w:rFonts w:eastAsiaTheme="minorEastAsia"/>
            <w:noProof/>
          </w:rPr>
          <w:delText>(Carpenter et al. 2017)</w:delText>
        </w:r>
        <w:r w:rsidR="00C13901" w:rsidDel="007B223B">
          <w:rPr>
            <w:rFonts w:eastAsiaTheme="minorEastAsia"/>
          </w:rPr>
          <w:fldChar w:fldCharType="end"/>
        </w:r>
        <w:r w:rsidR="00761C83" w:rsidDel="007B223B">
          <w:rPr>
            <w:rFonts w:eastAsiaTheme="minorEastAsia"/>
          </w:rPr>
          <w:delText xml:space="preserve">, the model is conditioned on observed data using Markov Chain Monte Carlo (MCMC) simulation </w:delText>
        </w:r>
      </w:del>
      <w:del w:id="211" w:author="Nicholas Clark" w:date="2022-06-30T12:21:00Z">
        <w:r w:rsidR="00761C83" w:rsidDel="00C13901">
          <w:rPr>
            <w:rFonts w:eastAsiaTheme="minorEastAsia"/>
          </w:rPr>
          <w:delText xml:space="preserve">via Gibbs samplers </w:delText>
        </w:r>
      </w:del>
      <w:del w:id="212" w:author="Nicholas Clark" w:date="2022-06-30T15:54:00Z">
        <w:r w:rsidR="00761C83" w:rsidDel="007B223B">
          <w:rPr>
            <w:rFonts w:eastAsiaTheme="minorEastAsia"/>
          </w:rPr>
          <w:delText xml:space="preserve">to calculate </w:delText>
        </w:r>
        <w:r w:rsidR="0040569A" w:rsidRPr="0040569A" w:rsidDel="007B223B">
          <w:rPr>
            <w:rFonts w:eastAsiaTheme="minorEastAsia"/>
            <w:lang w:val="en-AU"/>
          </w:rPr>
          <w:delText xml:space="preserve">the </w:delText>
        </w:r>
        <w:r w:rsidR="004600AE" w:rsidDel="007B223B">
          <w:rPr>
            <w:rFonts w:eastAsiaTheme="minorEastAsia"/>
            <w:lang w:val="en-AU"/>
          </w:rPr>
          <w:delText xml:space="preserve">posterior </w:delText>
        </w:r>
        <w:r w:rsidR="0040569A" w:rsidRPr="0040569A" w:rsidDel="007B223B">
          <w:rPr>
            <w:rFonts w:eastAsiaTheme="minorEastAsia"/>
            <w:lang w:val="en-AU"/>
          </w:rPr>
          <w:delText xml:space="preserve">probability distribution of the unobserved </w:delText>
        </w:r>
        <w:r w:rsidR="0040569A" w:rsidDel="007B223B">
          <w:rPr>
            <w:rFonts w:eastAsiaTheme="minorEastAsia"/>
            <w:lang w:val="en-AU"/>
          </w:rPr>
          <w:delText>parameters</w:delText>
        </w:r>
        <w:r w:rsidR="004F3C62" w:rsidDel="007B223B">
          <w:rPr>
            <w:rFonts w:eastAsiaTheme="minorEastAsia"/>
            <w:lang w:val="en-AU"/>
          </w:rPr>
          <w:delText xml:space="preserve"> of interest</w:delText>
        </w:r>
        <w:r w:rsidR="00761C83" w:rsidDel="007B223B">
          <w:rPr>
            <w:rFonts w:eastAsiaTheme="minorEastAsia"/>
          </w:rPr>
          <w:delText>.</w:delText>
        </w:r>
      </w:del>
    </w:p>
    <w:p w14:paraId="15D8E996" w14:textId="491CC526" w:rsidR="006B19E9" w:rsidDel="007B223B" w:rsidRDefault="006B19E9" w:rsidP="005C36C2">
      <w:pPr>
        <w:spacing w:line="360" w:lineRule="auto"/>
        <w:rPr>
          <w:del w:id="213" w:author="Nicholas Clark" w:date="2022-06-30T15:54:00Z"/>
          <w:rFonts w:eastAsiaTheme="minorEastAsia"/>
        </w:rPr>
      </w:pPr>
    </w:p>
    <w:p w14:paraId="672D2173" w14:textId="2597A1C2" w:rsidR="00227951" w:rsidRPr="0040569A" w:rsidDel="007B223B" w:rsidRDefault="00823325" w:rsidP="005C36C2">
      <w:pPr>
        <w:spacing w:line="360" w:lineRule="auto"/>
        <w:rPr>
          <w:del w:id="214" w:author="Nicholas Clark" w:date="2022-06-30T15:54:00Z"/>
          <w:rFonts w:eastAsiaTheme="minorEastAsia"/>
          <w:lang w:val="en-AU"/>
        </w:rPr>
      </w:pPr>
      <w:del w:id="215" w:author="Nicholas Clark" w:date="2022-06-30T15:54:00Z">
        <w:r w:rsidDel="007B223B">
          <w:rPr>
            <w:lang w:val="en-AU"/>
          </w:rPr>
          <w:delText xml:space="preserve">It is notable that </w:delText>
        </w:r>
        <w:r w:rsidR="00CD753B" w:rsidDel="007B223B">
          <w:rPr>
            <w:lang w:val="en-AU"/>
          </w:rPr>
          <w:delText xml:space="preserve">our </w:delText>
        </w:r>
        <w:r w:rsidR="009666FE" w:rsidDel="007B223B">
          <w:rPr>
            <w:rFonts w:eastAsiaTheme="minorEastAsia"/>
          </w:rPr>
          <w:delText xml:space="preserve">design </w:delText>
        </w:r>
        <w:r w:rsidR="00980779" w:rsidDel="007B223B">
          <w:rPr>
            <w:rFonts w:eastAsiaTheme="minorEastAsia"/>
          </w:rPr>
          <w:delText>permits</w:delText>
        </w:r>
        <w:r w:rsidR="009666FE" w:rsidDel="007B223B">
          <w:rPr>
            <w:rFonts w:eastAsiaTheme="minorEastAsia"/>
          </w:rPr>
          <w:delText xml:space="preserve"> any formula </w:delText>
        </w:r>
        <w:r w:rsidR="00B20043" w:rsidDel="007B223B">
          <w:rPr>
            <w:rFonts w:eastAsiaTheme="minorEastAsia"/>
          </w:rPr>
          <w:delText>allowed</w:delText>
        </w:r>
        <w:r w:rsidR="009666FE" w:rsidDel="007B223B">
          <w:rPr>
            <w:rFonts w:eastAsiaTheme="minorEastAsia"/>
          </w:rPr>
          <w:delText xml:space="preserve"> in </w:delText>
        </w:r>
        <w:r w:rsidR="009666FE" w:rsidRPr="00DB6CE0" w:rsidDel="007B223B">
          <w:rPr>
            <w:rFonts w:eastAsiaTheme="minorEastAsia"/>
            <w:i/>
            <w:iCs/>
          </w:rPr>
          <w:delText>mgcv</w:delText>
        </w:r>
        <w:r w:rsidR="009666FE" w:rsidDel="007B223B">
          <w:rPr>
            <w:rFonts w:eastAsiaTheme="minorEastAsia"/>
          </w:rPr>
          <w:delText xml:space="preserve"> to be used for the GAM component of the linear predictor, providing a user-friendly </w:delText>
        </w:r>
        <w:r w:rsidR="00B572B0" w:rsidDel="007B223B">
          <w:rPr>
            <w:rFonts w:eastAsiaTheme="minorEastAsia"/>
          </w:rPr>
          <w:delText>way</w:delText>
        </w:r>
        <w:r w:rsidR="009666FE" w:rsidDel="007B223B">
          <w:rPr>
            <w:rFonts w:eastAsiaTheme="minorEastAsia"/>
          </w:rPr>
          <w:delText xml:space="preserve"> to </w:delText>
        </w:r>
        <w:r w:rsidR="003A0846" w:rsidDel="007B223B">
          <w:rPr>
            <w:rFonts w:eastAsiaTheme="minorEastAsia"/>
          </w:rPr>
          <w:delText>explore</w:delText>
        </w:r>
        <w:r w:rsidR="009666FE" w:rsidDel="007B223B">
          <w:rPr>
            <w:rFonts w:eastAsiaTheme="minorEastAsia"/>
          </w:rPr>
          <w:delText xml:space="preserve"> dynamic ecological models that encompass nonlinear </w:delText>
        </w:r>
      </w:del>
      <w:del w:id="216" w:author="Nicholas Clark" w:date="2022-06-30T11:55:00Z">
        <w:r w:rsidR="009666FE" w:rsidDel="00A1368E">
          <w:rPr>
            <w:rFonts w:eastAsiaTheme="minorEastAsia"/>
          </w:rPr>
          <w:delText>smooths</w:delText>
        </w:r>
      </w:del>
      <w:del w:id="217" w:author="Nicholas Clark" w:date="2022-06-30T15:54:00Z">
        <w:r w:rsidR="009666FE" w:rsidDel="007B223B">
          <w:rPr>
            <w:rFonts w:eastAsiaTheme="minorEastAsia"/>
          </w:rPr>
          <w:delText xml:space="preserve">. </w:delText>
        </w:r>
        <w:r w:rsidR="00EC24FE" w:rsidDel="007B223B">
          <w:rPr>
            <w:rFonts w:eastAsiaTheme="minorEastAsia"/>
          </w:rPr>
          <w:delText>Other advantages of our framework are (1) missing values are allowed for the response</w:delText>
        </w:r>
        <w:r w:rsidR="00B92251" w:rsidDel="007B223B">
          <w:rPr>
            <w:rFonts w:eastAsiaTheme="minorEastAsia"/>
          </w:rPr>
          <w:delText>s</w:delText>
        </w:r>
        <w:r w:rsidR="00EC24FE" w:rsidDel="007B223B">
          <w:rPr>
            <w:rFonts w:eastAsiaTheme="minorEastAsia"/>
          </w:rPr>
          <w:delText xml:space="preserve">; (2) upper bounds can be </w:delText>
        </w:r>
        <w:r w:rsidR="0050368A" w:rsidDel="007B223B">
          <w:rPr>
            <w:rFonts w:eastAsiaTheme="minorEastAsia"/>
          </w:rPr>
          <w:delText>used via</w:delText>
        </w:r>
        <w:r w:rsidR="00EC24FE" w:rsidDel="007B223B">
          <w:rPr>
            <w:rFonts w:eastAsiaTheme="minorEastAsia"/>
          </w:rPr>
          <w:delText xml:space="preserve"> truncated likelihood</w:delText>
        </w:r>
        <w:r w:rsidR="005A472E" w:rsidDel="007B223B">
          <w:rPr>
            <w:rFonts w:eastAsiaTheme="minorEastAsia"/>
          </w:rPr>
          <w:delText>s</w:delText>
        </w:r>
        <w:r w:rsidR="00EC24FE" w:rsidDel="007B223B">
          <w:rPr>
            <w:rFonts w:eastAsiaTheme="minorEastAsia"/>
          </w:rPr>
          <w:delText xml:space="preserve">; </w:delText>
        </w:r>
        <w:r w:rsidR="00BB3C56" w:rsidDel="007B223B">
          <w:rPr>
            <w:rFonts w:eastAsiaTheme="minorEastAsia"/>
          </w:rPr>
          <w:delText>(3) smooth distributed lag</w:delText>
        </w:r>
        <w:r w:rsidR="00720CF5" w:rsidDel="007B223B">
          <w:rPr>
            <w:rFonts w:eastAsiaTheme="minorEastAsia"/>
          </w:rPr>
          <w:delText xml:space="preserve"> covariate</w:delText>
        </w:r>
        <w:r w:rsidR="00BB3C56" w:rsidDel="007B223B">
          <w:rPr>
            <w:rFonts w:eastAsiaTheme="minorEastAsia"/>
          </w:rPr>
          <w:delText xml:space="preserve"> functions can be estimated alongside latent temporal components</w:delText>
        </w:r>
        <w:r w:rsidR="00DB3DBF" w:rsidDel="007B223B">
          <w:rPr>
            <w:rFonts w:eastAsiaTheme="minorEastAsia"/>
          </w:rPr>
          <w:delText xml:space="preserve"> to form </w:delText>
        </w:r>
        <w:r w:rsidR="005E209F" w:rsidDel="007B223B">
          <w:rPr>
            <w:rFonts w:eastAsiaTheme="minorEastAsia"/>
          </w:rPr>
          <w:delText xml:space="preserve">complex </w:delText>
        </w:r>
        <w:r w:rsidR="00DB3DBF" w:rsidDel="007B223B">
          <w:rPr>
            <w:rFonts w:eastAsiaTheme="minorEastAsia"/>
          </w:rPr>
          <w:delText>dynamic nonlinear models</w:delText>
        </w:r>
        <w:r w:rsidR="00713637" w:rsidDel="007B223B">
          <w:rPr>
            <w:rFonts w:eastAsiaTheme="minorEastAsia"/>
          </w:rPr>
          <w:delText xml:space="preserve"> </w:delText>
        </w:r>
        <w:r w:rsidR="00713637" w:rsidDel="007B223B">
          <w:rPr>
            <w:rFonts w:eastAsiaTheme="minorEastAsia"/>
          </w:rPr>
          <w:fldChar w:fldCharType="begin"/>
        </w:r>
        <w:r w:rsidR="00751F09" w:rsidDel="007B223B">
          <w:rPr>
            <w:rFonts w:eastAsiaTheme="minorEastAsia"/>
          </w:rPr>
          <w:del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delInstrText>
        </w:r>
        <w:r w:rsidR="00713637" w:rsidDel="007B223B">
          <w:rPr>
            <w:rFonts w:eastAsiaTheme="minorEastAsia"/>
          </w:rPr>
          <w:fldChar w:fldCharType="separate"/>
        </w:r>
        <w:r w:rsidR="00713637" w:rsidDel="007B223B">
          <w:rPr>
            <w:rFonts w:eastAsiaTheme="minorEastAsia"/>
            <w:noProof/>
          </w:rPr>
          <w:delText>(Gasparrini 2011)</w:delText>
        </w:r>
        <w:r w:rsidR="00713637" w:rsidDel="007B223B">
          <w:rPr>
            <w:rFonts w:eastAsiaTheme="minorEastAsia"/>
          </w:rPr>
          <w:fldChar w:fldCharType="end"/>
        </w:r>
        <w:r w:rsidR="00BB3C56" w:rsidDel="007B223B">
          <w:rPr>
            <w:rFonts w:eastAsiaTheme="minorEastAsia"/>
          </w:rPr>
          <w:delText xml:space="preserve">; </w:delText>
        </w:r>
        <w:r w:rsidR="00EC24FE" w:rsidDel="007B223B">
          <w:rPr>
            <w:rFonts w:eastAsiaTheme="minorEastAsia"/>
          </w:rPr>
          <w:delText>and (</w:delText>
        </w:r>
        <w:r w:rsidR="00BB3C56" w:rsidDel="007B223B">
          <w:rPr>
            <w:rFonts w:eastAsiaTheme="minorEastAsia"/>
          </w:rPr>
          <w:delText>4</w:delText>
        </w:r>
        <w:r w:rsidR="00EC24FE" w:rsidDel="007B223B">
          <w:rPr>
            <w:rFonts w:eastAsiaTheme="minorEastAsia"/>
          </w:rPr>
          <w:delText xml:space="preserve">) </w:delText>
        </w:r>
        <w:r w:rsidR="007E0125" w:rsidDel="007B223B">
          <w:rPr>
            <w:rFonts w:eastAsiaTheme="minorEastAsia"/>
          </w:rPr>
          <w:delText>dynamic components</w:delText>
        </w:r>
        <w:r w:rsidR="00EC24FE" w:rsidDel="007B223B">
          <w:rPr>
            <w:rFonts w:eastAsiaTheme="minorEastAsia"/>
          </w:rPr>
          <w:delText xml:space="preserve"> can easily be </w:delText>
        </w:r>
        <w:r w:rsidR="00123A2A" w:rsidDel="007B223B">
          <w:rPr>
            <w:rFonts w:eastAsiaTheme="minorEastAsia"/>
          </w:rPr>
          <w:delText>forecasted</w:delText>
        </w:r>
        <w:r w:rsidR="00EC24FE" w:rsidDel="007B223B">
          <w:rPr>
            <w:rFonts w:eastAsiaTheme="minorEastAsia"/>
          </w:rPr>
          <w:delText xml:space="preserve"> via their </w:delText>
        </w:r>
        <w:r w:rsidR="00A32144" w:rsidDel="007B223B">
          <w:rPr>
            <w:rFonts w:eastAsiaTheme="minorEastAsia"/>
          </w:rPr>
          <w:delText xml:space="preserve">autoregressive </w:delText>
        </w:r>
        <w:r w:rsidR="00EC24FE" w:rsidDel="007B223B">
          <w:rPr>
            <w:rFonts w:eastAsiaTheme="minorEastAsia"/>
          </w:rPr>
          <w:delText>equations</w:delText>
        </w:r>
        <w:r w:rsidR="00230B8F" w:rsidDel="007B223B">
          <w:rPr>
            <w:rFonts w:eastAsiaTheme="minorEastAsia"/>
          </w:rPr>
          <w:delText xml:space="preserve">, providing robust </w:delText>
        </w:r>
        <w:r w:rsidR="00EC24FE" w:rsidDel="007B223B">
          <w:rPr>
            <w:rFonts w:eastAsiaTheme="minorEastAsia"/>
          </w:rPr>
          <w:delText xml:space="preserve">probabilistic </w:delText>
        </w:r>
        <w:r w:rsidR="00F27630" w:rsidDel="007B223B">
          <w:rPr>
            <w:rFonts w:eastAsiaTheme="minorEastAsia"/>
          </w:rPr>
          <w:delText>uncertainties</w:delText>
        </w:r>
        <w:r w:rsidR="00EC24FE" w:rsidDel="007B223B">
          <w:rPr>
            <w:rFonts w:eastAsiaTheme="minorEastAsia"/>
          </w:rPr>
          <w:delText>.</w:delText>
        </w:r>
      </w:del>
    </w:p>
    <w:p w14:paraId="738D692D" w14:textId="77777777" w:rsidR="00D679D3" w:rsidRDefault="00D679D3" w:rsidP="005C36C2">
      <w:pPr>
        <w:spacing w:line="360" w:lineRule="auto"/>
        <w:rPr>
          <w:lang w:val="en-AU"/>
        </w:rPr>
      </w:pPr>
    </w:p>
    <w:p w14:paraId="02BE6E52" w14:textId="42A1F6CE" w:rsidR="00AB440A" w:rsidRPr="00C44A20" w:rsidRDefault="00A73778" w:rsidP="005C36C2">
      <w:pPr>
        <w:spacing w:line="360" w:lineRule="auto"/>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256632" w:rsidRPr="00C44A20">
        <w:rPr>
          <w:b/>
          <w:bCs/>
          <w:lang w:val="en-AU"/>
        </w:rPr>
        <w:t>m</w:t>
      </w:r>
      <w:r w:rsidRPr="00C44A20">
        <w:rPr>
          <w:b/>
          <w:bCs/>
          <w:lang w:val="en-AU"/>
        </w:rPr>
        <w:t>odels</w:t>
      </w:r>
      <w:r w:rsidR="00C339F9" w:rsidRPr="00C339F9">
        <w:rPr>
          <w:b/>
          <w:bCs/>
          <w:lang w:val="en-AU"/>
        </w:rPr>
        <w:t xml:space="preserve"> </w:t>
      </w:r>
      <w:r w:rsidR="00C339F9">
        <w:rPr>
          <w:b/>
          <w:bCs/>
          <w:lang w:val="en-AU"/>
        </w:rPr>
        <w:t>for a set of multivariate ecological time series</w:t>
      </w:r>
    </w:p>
    <w:p w14:paraId="634E5D90" w14:textId="049BE2F8" w:rsidR="0007071B" w:rsidRDefault="009A2DCA" w:rsidP="005C36C2">
      <w:pPr>
        <w:spacing w:line="360" w:lineRule="auto"/>
        <w:rPr>
          <w:lang w:val="en-AU"/>
        </w:rPr>
      </w:pPr>
      <w:r>
        <w:rPr>
          <w:lang w:val="en-AU"/>
        </w:rPr>
        <w:lastRenderedPageBreak/>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w:t>
      </w:r>
      <w:ins w:id="218" w:author="Nicholas Clark" w:date="2022-06-30T15:57:00Z">
        <w:r w:rsidR="005808DE">
          <w:rPr>
            <w:lang w:val="en-AU"/>
          </w:rPr>
          <w:t xml:space="preserve">can </w:t>
        </w:r>
      </w:ins>
      <w:r w:rsidR="00AE2E78">
        <w:rPr>
          <w:lang w:val="en-AU"/>
        </w:rPr>
        <w:t xml:space="preserve">modify </w:t>
      </w:r>
      <w:del w:id="219" w:author="Nicholas Clark" w:date="2022-06-30T15:57:00Z">
        <w:r w:rsidR="00AE2E78" w:rsidDel="005808DE">
          <w:rPr>
            <w:lang w:val="en-AU"/>
          </w:rPr>
          <w:delText xml:space="preserve">our </w:delText>
        </w:r>
      </w:del>
      <w:ins w:id="220" w:author="Nicholas Clark" w:date="2022-06-30T15:57:00Z">
        <w:r w:rsidR="005808DE">
          <w:rPr>
            <w:lang w:val="en-AU"/>
          </w:rPr>
          <w:t xml:space="preserve">a </w:t>
        </w:r>
      </w:ins>
      <w:del w:id="221" w:author="Nicholas Clark" w:date="2022-06-30T15:57:00Z">
        <w:r w:rsidR="00AE2E78" w:rsidDel="005808DE">
          <w:rPr>
            <w:lang w:val="en-AU"/>
          </w:rPr>
          <w:delText xml:space="preserve">dynamic </w:delText>
        </w:r>
      </w:del>
      <w:ins w:id="222" w:author="Nicholas Clark" w:date="2022-06-30T15:57:00Z">
        <w:r w:rsidR="005808DE">
          <w:rPr>
            <w:lang w:val="en-AU"/>
          </w:rPr>
          <w:t>D</w:t>
        </w:r>
      </w:ins>
      <w:r w:rsidR="00AE2E78">
        <w:rPr>
          <w:lang w:val="en-AU"/>
        </w:rPr>
        <w:t xml:space="preserve">GAM </w:t>
      </w:r>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r w:rsidR="003F798D">
        <w:rPr>
          <w:lang w:val="en-AU"/>
        </w:rPr>
        <w:t xml:space="preserve"> Dynamic factor models</w:t>
      </w:r>
      <w:r w:rsidR="00424EAF">
        <w:rPr>
          <w:lang w:val="en-AU"/>
        </w:rPr>
        <w:t xml:space="preserve"> that account for multivariate 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r w:rsidR="0053424A">
        <w:rPr>
          <w:lang w:val="en-AU"/>
        </w:rPr>
        <w:t>multi</w:t>
      </w:r>
      <w:r w:rsidR="00997EDD">
        <w:rPr>
          <w:lang w:val="en-AU"/>
        </w:rPr>
        <w:t>ple</w:t>
      </w:r>
      <w:r w:rsidR="00BC5E0A">
        <w:rPr>
          <w:lang w:val="en-AU"/>
        </w:rPr>
        <w:t xml:space="preserve"> </w:t>
      </w:r>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r w:rsidR="003F798D">
        <w:rPr>
          <w:lang w:val="en-AU"/>
        </w:rPr>
        <w:t xml:space="preserve">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 </w:instrText>
      </w:r>
      <w:r w:rsidR="008963F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EN.CITE.DATA </w:instrText>
      </w:r>
      <w:r w:rsidR="008963FD">
        <w:rPr>
          <w:lang w:val="en-AU"/>
        </w:rPr>
      </w:r>
      <w:r w:rsidR="008963FD">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r w:rsidR="0023372A">
        <w:rPr>
          <w:lang w:val="en-AU"/>
        </w:rPr>
        <w:t>,</w:t>
      </w:r>
      <w:r w:rsidR="003F798D">
        <w:rPr>
          <w:lang w:val="en-AU"/>
        </w:rPr>
        <w:t xml:space="preserve"> species do demonstrate correlated responses to 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BC5E0A">
        <w:rPr>
          <w:lang w:val="en-AU"/>
        </w:rPr>
        <w:t xml:space="preserve">inter-species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r w:rsidR="005A6F82">
        <w:rPr>
          <w:lang w:val="en-AU"/>
        </w:rPr>
        <w:t>latent</w:t>
      </w:r>
      <w:r w:rsidR="005A6F82" w:rsidRPr="00BF6348">
        <w:rPr>
          <w:lang w:val="en-AU"/>
        </w:rPr>
        <w:t xml:space="preserve">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proofErr w:type="spellStart"/>
      <w:r w:rsidR="00BF6348" w:rsidRPr="00BF6348">
        <w:rPr>
          <w:lang w:val="en-AU"/>
        </w:rPr>
        <w:t>behavior</w:t>
      </w:r>
      <w:r w:rsidR="00BF6348">
        <w:rPr>
          <w:lang w:val="en-AU"/>
        </w:rPr>
        <w:t>s</w:t>
      </w:r>
      <w:proofErr w:type="spellEnd"/>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r w:rsidR="0087679E">
        <w:rPr>
          <w:lang w:val="en-AU"/>
        </w:rPr>
        <w:t xml:space="preserve"> estimation and</w:t>
      </w:r>
      <w:r w:rsidR="00BF6348" w:rsidRPr="00BF6348">
        <w:rPr>
          <w:lang w:val="en-AU"/>
        </w:rPr>
        <w:t xml:space="preserve"> forecasting</w:t>
      </w:r>
      <w:r w:rsidR="00BF6348">
        <w:rPr>
          <w:lang w:val="en-AU"/>
        </w:rPr>
        <w:t xml:space="preserve"> task</w:t>
      </w:r>
      <w:r w:rsidR="00A24810">
        <w:rPr>
          <w:lang w:val="en-AU"/>
        </w:rPr>
        <w:t>s</w:t>
      </w:r>
      <w:r w:rsidR="007C1A33">
        <w:rPr>
          <w:lang w:val="en-AU"/>
        </w:rPr>
        <w:t>, as only the smaller set of</w:t>
      </w:r>
      <w:r w:rsidR="00BF6348">
        <w:rPr>
          <w:lang w:val="en-AU"/>
        </w:rPr>
        <w:t xml:space="preserve"> </w:t>
      </w:r>
      <w:r w:rsidR="00BF6348" w:rsidRPr="00BF6348">
        <w:rPr>
          <w:lang w:val="en-AU"/>
        </w:rPr>
        <w:t>dynamic 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w:t>
      </w:r>
      <w:del w:id="223" w:author="Nicholas Clark" w:date="2022-06-30T12:30:00Z">
        <w:r w:rsidR="007C1A33" w:rsidDel="005C14B4">
          <w:rPr>
            <w:lang w:val="en-AU"/>
          </w:rPr>
          <w:delText>s</w:delText>
        </w:r>
      </w:del>
      <w:r w:rsidR="007C1A33">
        <w:rPr>
          <w:lang w:val="en-AU"/>
        </w:rPr>
        <w:t xml:space="preserve">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w:t>
      </w:r>
      <w:ins w:id="224" w:author="Nicholas Clark" w:date="2022-06-30T15:57:00Z">
        <w:r w:rsidR="005808DE">
          <w:rPr>
            <w:lang w:val="en-AU"/>
          </w:rPr>
          <w:t>a</w:t>
        </w:r>
      </w:ins>
      <w:del w:id="225" w:author="Nicholas Clark" w:date="2022-06-30T15:57:00Z">
        <w:r w:rsidR="00BF6348" w:rsidDel="005808DE">
          <w:rPr>
            <w:lang w:val="en-AU"/>
          </w:rPr>
          <w:delText>our</w:delText>
        </w:r>
      </w:del>
      <w:r w:rsidR="00BF6348">
        <w:rPr>
          <w:lang w:val="en-AU"/>
        </w:rPr>
        <w:t xml:space="preserve"> dynamic </w:t>
      </w:r>
      <w:ins w:id="226" w:author="Nicholas Clark" w:date="2022-06-30T15:57:00Z">
        <w:r w:rsidR="005808DE">
          <w:rPr>
            <w:lang w:val="en-AU"/>
          </w:rPr>
          <w:t>factor D</w:t>
        </w:r>
      </w:ins>
      <w:r w:rsidR="00BF6348">
        <w:rPr>
          <w:lang w:val="en-AU"/>
        </w:rPr>
        <w:t xml:space="preserve">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5C36C2">
      <w:pPr>
        <w:spacing w:line="360" w:lineRule="auto"/>
        <w:rPr>
          <w:lang w:val="en-AU"/>
        </w:rPr>
      </w:pPr>
    </w:p>
    <w:p w14:paraId="2CB4F7BA" w14:textId="573267E1" w:rsidR="00697F11" w:rsidRPr="00D811D9" w:rsidRDefault="00697F11"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61EA1D9D" w14:textId="77777777" w:rsidR="007A048B" w:rsidRDefault="007A048B" w:rsidP="005C36C2">
      <w:pPr>
        <w:spacing w:line="360" w:lineRule="auto"/>
        <w:rPr>
          <w:rFonts w:eastAsiaTheme="minorEastAsia"/>
        </w:rPr>
      </w:pPr>
    </w:p>
    <w:p w14:paraId="17BC4522" w14:textId="1222F3A8" w:rsidR="00697F11" w:rsidRDefault="00697F11" w:rsidP="005C36C2">
      <w:pPr>
        <w:spacing w:line="360" w:lineRule="auto"/>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w:t>
      </w:r>
      <w:proofErr w:type="spellStart"/>
      <w:r>
        <w:rPr>
          <w:rFonts w:eastAsiaTheme="minorEastAsia"/>
          <w:lang w:val="en-AU"/>
        </w:rPr>
        <w:t>the</w:t>
      </w:r>
      <w:proofErr w:type="spellEnd"/>
      <w:r>
        <w:rPr>
          <w:rFonts w:eastAsiaTheme="minorEastAsia"/>
          <w:lang w:val="en-AU"/>
        </w:rPr>
        <w:t xml:space="preserve"> </w:t>
      </w:r>
      <m:oMath>
        <m:sSub>
          <m:sSubPr>
            <m:ctrlPr>
              <w:rPr>
                <w:rFonts w:ascii="Cambria Math" w:hAnsi="Cambria Math"/>
                <w:i/>
              </w:rPr>
            </m:ctrlPr>
          </m:sSubPr>
          <m:e>
            <m:r>
              <w:rPr>
                <w:rFonts w:ascii="Cambria Math" w:hAnsi="Cambria Math"/>
              </w:rPr>
              <m:t>z</m:t>
            </m:r>
          </m:e>
          <m:sub>
            <m:r>
              <w:rPr>
                <w:rFonts w:ascii="Cambria Math" w:hAnsi="Cambria Math"/>
              </w:rPr>
              <m:t>k,t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F93FC1" w:rsidRPr="00F93FC1">
        <w:rPr>
          <w:rFonts w:eastAsiaTheme="minorEastAsia"/>
          <w:i/>
          <w:iCs/>
          <w:lang w:val="en-AU"/>
        </w:rPr>
        <w:t>K</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w:t>
      </w:r>
      <w:proofErr w:type="spellStart"/>
      <w:r w:rsidRPr="00697F11">
        <w:rPr>
          <w:rFonts w:eastAsiaTheme="minorEastAsia"/>
          <w:lang w:val="en-AU"/>
        </w:rPr>
        <w:t>the</w:t>
      </w:r>
      <w:proofErr w:type="spellEnd"/>
      <w:r w:rsidRPr="00697F11">
        <w:rPr>
          <w:rFonts w:eastAsiaTheme="minorEastAsia"/>
          <w:lang w:val="en-AU"/>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5C36C2">
      <w:pPr>
        <w:spacing w:line="360" w:lineRule="auto"/>
        <w:rPr>
          <w:rFonts w:eastAsiaTheme="minorEastAsia"/>
          <w:lang w:val="en-AU"/>
        </w:rPr>
      </w:pPr>
    </w:p>
    <w:p w14:paraId="1A1681C4" w14:textId="13A8FC7F" w:rsidR="00C67451" w:rsidRPr="00697F11" w:rsidRDefault="00C67451" w:rsidP="005C36C2">
      <w:pPr>
        <w:spacing w:line="360" w:lineRule="auto"/>
        <w:rPr>
          <w:rFonts w:eastAsiaTheme="minorEastAsia"/>
          <w:lang w:val="en-AU"/>
        </w:rPr>
      </w:pPr>
      <w:r>
        <w:rPr>
          <w:rFonts w:eastAsiaTheme="minorEastAsia"/>
          <w:lang w:val="en-AU"/>
        </w:rPr>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r w:rsidR="00DD218B">
        <w:t>determine</w:t>
      </w:r>
      <w:r w:rsidR="00DD218B" w:rsidDel="00DD218B">
        <w:rPr>
          <w:rFonts w:eastAsiaTheme="minorEastAsia"/>
          <w:lang w:val="en-AU"/>
        </w:rPr>
        <w:t xml:space="preserve"> </w:t>
      </w:r>
      <w:r>
        <w:rPr>
          <w:rFonts w:eastAsiaTheme="minorEastAsia"/>
          <w:lang w:val="en-AU"/>
        </w:rPr>
        <w:t xml:space="preserve">the number of factors </w:t>
      </w:r>
      <w:r w:rsidRPr="00C67451">
        <w:rPr>
          <w:rFonts w:eastAsiaTheme="minorEastAsia"/>
          <w:i/>
          <w:iCs/>
          <w:lang w:val="en-AU"/>
        </w:rPr>
        <w:t>K</w:t>
      </w:r>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B81EE0" w:rsidRPr="00B81EE0">
        <w:rPr>
          <w:rFonts w:eastAsiaTheme="minorEastAsia"/>
          <w:i/>
          <w:iCs/>
          <w:lang w:val="en-AU"/>
        </w:rPr>
        <w:t>K</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B81EE0" w:rsidRPr="00B81EE0">
        <w:rPr>
          <w:rFonts w:eastAsiaTheme="minorEastAsia"/>
          <w:i/>
          <w:iCs/>
          <w:lang w:val="en-AU"/>
        </w:rPr>
        <w:t>K</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t>
      </w:r>
      <w:del w:id="227" w:author="Nicholas Clark" w:date="2022-06-30T15:58:00Z">
        <w:r w:rsidR="00B81EE0" w:rsidDel="00EC5971">
          <w:rPr>
            <w:rFonts w:eastAsiaTheme="minorEastAsia"/>
            <w:lang w:val="en-AU"/>
          </w:rPr>
          <w:delText>We approach this</w:delText>
        </w:r>
      </w:del>
      <w:ins w:id="228" w:author="Nicholas Clark" w:date="2022-06-30T15:58:00Z">
        <w:r w:rsidR="00EC5971">
          <w:rPr>
            <w:rFonts w:eastAsiaTheme="minorEastAsia"/>
            <w:lang w:val="en-AU"/>
          </w:rPr>
          <w:t>The</w:t>
        </w:r>
      </w:ins>
      <w:r w:rsidR="00B81EE0">
        <w:rPr>
          <w:rFonts w:eastAsiaTheme="minorEastAsia"/>
          <w:lang w:val="en-AU"/>
        </w:rPr>
        <w:t xml:space="preserve"> problem </w:t>
      </w:r>
      <w:ins w:id="229" w:author="Nicholas Clark" w:date="2022-06-30T15:58:00Z">
        <w:r w:rsidR="00EC5971">
          <w:rPr>
            <w:rFonts w:eastAsiaTheme="minorEastAsia"/>
            <w:lang w:val="en-AU"/>
          </w:rPr>
          <w:t xml:space="preserve">can be approached </w:t>
        </w:r>
      </w:ins>
      <w:r w:rsidR="00B81EE0">
        <w:rPr>
          <w:rFonts w:eastAsiaTheme="minorEastAsia"/>
          <w:lang w:val="en-AU"/>
        </w:rPr>
        <w:t xml:space="preserve">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lastRenderedPageBreak/>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w:t>
      </w:r>
      <w:ins w:id="230" w:author="Nicholas Clark" w:date="2022-06-30T15:58:00Z">
        <w:r w:rsidR="00EC5971">
          <w:rPr>
            <w:rFonts w:eastAsiaTheme="minorEastAsia"/>
            <w:lang w:val="en-AU"/>
          </w:rPr>
          <w:t>ne such</w:t>
        </w:r>
      </w:ins>
      <w:del w:id="231" w:author="Nicholas Clark" w:date="2022-06-30T15:58:00Z">
        <w:r w:rsidR="00A5739E" w:rsidDel="00EC5971">
          <w:rPr>
            <w:rFonts w:eastAsiaTheme="minorEastAsia"/>
            <w:lang w:val="en-AU"/>
          </w:rPr>
          <w:delText>ur</w:delText>
        </w:r>
      </w:del>
      <w:r w:rsidR="00A5739E">
        <w:rPr>
          <w:rFonts w:eastAsiaTheme="minorEastAsia"/>
          <w:lang w:val="en-AU"/>
        </w:rPr>
        <w:t xml:space="preserve"> prior</w:t>
      </w:r>
      <w:r w:rsidR="006538AA">
        <w:rPr>
          <w:rFonts w:eastAsiaTheme="minorEastAsia"/>
          <w:lang w:val="en-AU"/>
        </w:rPr>
        <w:t xml:space="preserve"> assumes that factors </w:t>
      </w:r>
      <w:r w:rsidR="006538AA" w:rsidRPr="006538AA">
        <w:rPr>
          <w:rFonts w:eastAsiaTheme="minorEastAsia"/>
          <w:lang w:val="en-AU"/>
        </w:rPr>
        <w:t xml:space="preserve">up to </w:t>
      </w:r>
      <w:r w:rsidR="0087679E">
        <w:rPr>
          <w:rFonts w:eastAsiaTheme="minorEastAsia"/>
          <w:lang w:val="en-AU"/>
        </w:rPr>
        <w:t xml:space="preserve">a </w:t>
      </w:r>
      <w:r w:rsidR="006538AA">
        <w:rPr>
          <w:rFonts w:eastAsiaTheme="minorEastAsia"/>
          <w:lang w:val="en-AU"/>
        </w:rPr>
        <w:t xml:space="preserve">certain </w:t>
      </w:r>
      <w:r w:rsidR="0087679E">
        <w:rPr>
          <w:rFonts w:eastAsiaTheme="minorEastAsia"/>
          <w:lang w:val="en-AU"/>
        </w:rPr>
        <w:t xml:space="preserve">threshold </w:t>
      </w:r>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toward zero). Along with </w:t>
      </w:r>
      <w:r w:rsidR="006538AA" w:rsidRPr="006538AA">
        <w:rPr>
          <w:rFonts w:eastAsiaTheme="minorEastAsia"/>
          <w:lang w:val="en-AU"/>
        </w:rPr>
        <w:t>π</w:t>
      </w:r>
      <w:r w:rsidR="006538AA">
        <w:rPr>
          <w:rFonts w:eastAsiaTheme="minorEastAsia"/>
          <w:lang w:val="en-AU"/>
        </w:rPr>
        <w:t>, w</w:t>
      </w:r>
      <w:r w:rsidR="00EB4CA4">
        <w:rPr>
          <w:rFonts w:eastAsiaTheme="minorEastAsia"/>
          <w:lang w:val="en-AU"/>
        </w:rPr>
        <w:t xml:space="preserve">e </w:t>
      </w:r>
      <w:ins w:id="232" w:author="Nicholas Clark" w:date="2022-06-30T15:59:00Z">
        <w:r w:rsidR="00EC5971">
          <w:rPr>
            <w:rFonts w:eastAsiaTheme="minorEastAsia"/>
            <w:lang w:val="en-AU"/>
          </w:rPr>
          <w:t xml:space="preserve">can </w:t>
        </w:r>
      </w:ins>
      <w:r w:rsidR="00EB4CA4">
        <w:rPr>
          <w:rFonts w:eastAsiaTheme="minorEastAsia"/>
          <w:lang w:val="en-AU"/>
        </w:rPr>
        <w:t>estimat</w:t>
      </w:r>
      <w:r w:rsidR="004740F9">
        <w:rPr>
          <w:rFonts w:eastAsiaTheme="minorEastAsia"/>
          <w:lang w:val="en-AU"/>
        </w:rPr>
        <w:t>e</w:t>
      </w:r>
      <w:r w:rsidR="00EB4CA4">
        <w:rPr>
          <w:rFonts w:eastAsiaTheme="minorEastAsia"/>
          <w:lang w:val="en-AU"/>
        </w:rPr>
        <w:t xml:space="preserve"> </w:t>
      </w:r>
      <w:r w:rsidR="006538AA">
        <w:rPr>
          <w:rFonts w:eastAsiaTheme="minorEastAsia"/>
          <w:lang w:val="en-AU"/>
        </w:rPr>
        <w:t xml:space="preserve">two other hyperparameters that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r w:rsidR="001F5388" w:rsidRPr="0011048B">
        <w:rPr>
          <w:rFonts w:eastAsiaTheme="minorEastAsia"/>
          <w:i/>
          <w:iCs/>
          <w:lang w:val="en-AU"/>
        </w:rPr>
        <w:t>K</w:t>
      </w:r>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r w:rsidR="00334865" w:rsidRPr="00334865">
        <w:rPr>
          <w:rFonts w:eastAsiaTheme="minorEastAsia"/>
          <w:i/>
          <w:iCs/>
          <w:lang w:val="en-AU"/>
        </w:rPr>
        <w:t>K</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ins w:id="233" w:author="Nicholas Clark" w:date="2022-06-30T15:59:00Z">
        <w:r w:rsidR="00EC5971">
          <w:rPr>
            <w:rFonts w:eastAsiaTheme="minorEastAsia"/>
            <w:lang w:val="en-AU"/>
          </w:rPr>
          <w:t xml:space="preserve">are also needed to </w:t>
        </w:r>
      </w:ins>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053E609" w:rsidR="00A73778" w:rsidRDefault="00A73778" w:rsidP="005C36C2">
      <w:pPr>
        <w:spacing w:line="360" w:lineRule="auto"/>
        <w:rPr>
          <w:ins w:id="234" w:author="Nicholas Clark" w:date="2022-06-30T15:48:00Z"/>
          <w:lang w:val="en-AU"/>
        </w:rPr>
      </w:pPr>
    </w:p>
    <w:p w14:paraId="6DACB305" w14:textId="43F1386C" w:rsidR="00DC75B5" w:rsidRDefault="00DC75B5" w:rsidP="005C36C2">
      <w:pPr>
        <w:spacing w:line="360" w:lineRule="auto"/>
        <w:rPr>
          <w:ins w:id="235" w:author="Nicholas Clark" w:date="2022-06-30T15:48:00Z"/>
          <w:b/>
          <w:bCs/>
          <w:lang w:val="en-AU"/>
        </w:rPr>
      </w:pPr>
      <w:ins w:id="236" w:author="Nicholas Clark" w:date="2022-06-30T15:48:00Z">
        <w:r w:rsidRPr="00DC75B5">
          <w:rPr>
            <w:b/>
            <w:bCs/>
            <w:lang w:val="en-AU"/>
            <w:rPrChange w:id="237" w:author="Nicholas Clark" w:date="2022-06-30T15:48:00Z">
              <w:rPr>
                <w:lang w:val="en-AU"/>
              </w:rPr>
            </w:rPrChange>
          </w:rPr>
          <w:t xml:space="preserve">ESTIMATING DGAMS WITH THE </w:t>
        </w:r>
        <w:proofErr w:type="spellStart"/>
        <w:r w:rsidRPr="007B6B78">
          <w:rPr>
            <w:b/>
            <w:bCs/>
            <w:i/>
            <w:iCs/>
            <w:lang w:val="en-AU"/>
            <w:rPrChange w:id="238" w:author="Nicholas Clark" w:date="2022-07-08T16:16:00Z">
              <w:rPr>
                <w:lang w:val="en-AU"/>
              </w:rPr>
            </w:rPrChange>
          </w:rPr>
          <w:t>mvgam</w:t>
        </w:r>
        <w:proofErr w:type="spellEnd"/>
        <w:r w:rsidRPr="00DC75B5">
          <w:rPr>
            <w:b/>
            <w:bCs/>
            <w:lang w:val="en-AU"/>
            <w:rPrChange w:id="239" w:author="Nicholas Clark" w:date="2022-06-30T15:48:00Z">
              <w:rPr>
                <w:lang w:val="en-AU"/>
              </w:rPr>
            </w:rPrChange>
          </w:rPr>
          <w:t xml:space="preserve"> </w:t>
        </w:r>
      </w:ins>
      <w:ins w:id="240" w:author="Nicholas Clark" w:date="2022-07-01T11:07:00Z">
        <w:r w:rsidR="00AE03B8">
          <w:rPr>
            <w:b/>
            <w:bCs/>
            <w:lang w:val="en-AU"/>
          </w:rPr>
          <w:t xml:space="preserve">R </w:t>
        </w:r>
      </w:ins>
      <w:ins w:id="241" w:author="Nicholas Clark" w:date="2022-06-30T15:48:00Z">
        <w:r w:rsidRPr="00DC75B5">
          <w:rPr>
            <w:b/>
            <w:bCs/>
            <w:lang w:val="en-AU"/>
            <w:rPrChange w:id="242" w:author="Nicholas Clark" w:date="2022-06-30T15:48:00Z">
              <w:rPr>
                <w:lang w:val="en-AU"/>
              </w:rPr>
            </w:rPrChange>
          </w:rPr>
          <w:t>PACKAGE</w:t>
        </w:r>
      </w:ins>
    </w:p>
    <w:p w14:paraId="497E3CF7" w14:textId="46CC7C45" w:rsidR="008F4FE8" w:rsidRPr="00F83543" w:rsidRDefault="007B223B" w:rsidP="008F4FE8">
      <w:pPr>
        <w:spacing w:line="360" w:lineRule="auto"/>
        <w:rPr>
          <w:ins w:id="243" w:author="Nicholas Clark" w:date="2022-06-30T16:03:00Z"/>
          <w:lang w:val="en-AU"/>
        </w:rPr>
      </w:pPr>
      <w:ins w:id="244" w:author="Nicholas Clark" w:date="2022-06-30T15:55:00Z">
        <w:r>
          <w:rPr>
            <w:rFonts w:eastAsiaTheme="minorEastAsia"/>
          </w:rPr>
          <w:t xml:space="preserve">While it is possible to model residual autocorrelation for univariate series in the </w:t>
        </w:r>
      </w:ins>
      <w:ins w:id="245" w:author="Nicholas Clark" w:date="2022-06-30T15:56:00Z">
        <w:r>
          <w:rPr>
            <w:rFonts w:eastAsiaTheme="minorEastAsia"/>
          </w:rPr>
          <w:t xml:space="preserve">popular </w:t>
        </w:r>
      </w:ins>
      <w:ins w:id="246" w:author="Nicholas Clark" w:date="2022-06-30T15:55:00Z">
        <w:r>
          <w:rPr>
            <w:rFonts w:eastAsiaTheme="minorEastAsia"/>
          </w:rPr>
          <w:t xml:space="preserve">R package </w:t>
        </w:r>
        <w:proofErr w:type="spellStart"/>
        <w:r w:rsidRPr="008C492A">
          <w:rPr>
            <w:rFonts w:eastAsiaTheme="minorEastAsia"/>
            <w:i/>
            <w:iCs/>
          </w:rPr>
          <w:t>mgcv</w:t>
        </w:r>
        <w:proofErr w:type="spellEnd"/>
        <w:r>
          <w:rPr>
            <w:rFonts w:eastAsiaTheme="minorEastAsia"/>
          </w:rPr>
          <w:t xml:space="preserve"> using the </w:t>
        </w:r>
        <w:proofErr w:type="spellStart"/>
        <w:r w:rsidRPr="008C492A">
          <w:rPr>
            <w:rFonts w:eastAsiaTheme="minorEastAsia"/>
            <w:i/>
            <w:iCs/>
          </w:rPr>
          <w:t>gamm</w:t>
        </w:r>
        <w:proofErr w:type="spellEnd"/>
        <w:r>
          <w:rPr>
            <w:rFonts w:eastAsiaTheme="minorEastAsia"/>
            <w:i/>
            <w:iCs/>
          </w:rPr>
          <w:t xml:space="preserve">() </w:t>
        </w:r>
        <w:r>
          <w:rPr>
            <w:rFonts w:eastAsiaTheme="minorEastAsia"/>
          </w:rPr>
          <w:t xml:space="preserve">or </w:t>
        </w:r>
        <w:r>
          <w:rPr>
            <w:rFonts w:eastAsiaTheme="minorEastAsia"/>
            <w:i/>
            <w:iCs/>
          </w:rPr>
          <w:t>bam()</w:t>
        </w:r>
        <w:r>
          <w:rPr>
            <w:rFonts w:eastAsiaTheme="minorEastAsia"/>
          </w:rPr>
          <w:t xml:space="preserve"> functions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this autocorrelation process in forecasts. </w:t>
        </w:r>
      </w:ins>
      <w:ins w:id="247" w:author="Nicholas Clark" w:date="2022-06-30T15:56:00Z">
        <w:r w:rsidR="0062133B">
          <w:rPr>
            <w:rFonts w:eastAsiaTheme="minorEastAsia"/>
          </w:rPr>
          <w:t xml:space="preserve">There is also no simple way that we are aware of to estimate dynamic factor </w:t>
        </w:r>
      </w:ins>
      <w:ins w:id="248" w:author="Nicholas Clark" w:date="2022-07-01T11:07:00Z">
        <w:r w:rsidR="009055D1">
          <w:rPr>
            <w:rFonts w:eastAsiaTheme="minorEastAsia"/>
          </w:rPr>
          <w:t>D</w:t>
        </w:r>
      </w:ins>
      <w:ins w:id="249" w:author="Nicholas Clark" w:date="2022-06-30T15:56:00Z">
        <w:r w:rsidR="0062133B">
          <w:rPr>
            <w:rFonts w:eastAsiaTheme="minorEastAsia"/>
          </w:rPr>
          <w:t>GAMs</w:t>
        </w:r>
      </w:ins>
      <w:ins w:id="250" w:author="Nicholas Clark" w:date="2022-07-01T11:16:00Z">
        <w:r w:rsidR="00E644BB">
          <w:rPr>
            <w:rFonts w:eastAsiaTheme="minorEastAsia"/>
          </w:rPr>
          <w:t xml:space="preserve"> using existing open-source software</w:t>
        </w:r>
      </w:ins>
      <w:ins w:id="251" w:author="Nicholas Clark" w:date="2022-06-30T15:56:00Z">
        <w:r w:rsidR="0062133B">
          <w:rPr>
            <w:rFonts w:eastAsiaTheme="minorEastAsia"/>
          </w:rPr>
          <w:t xml:space="preserve">. </w:t>
        </w:r>
      </w:ins>
      <w:ins w:id="252" w:author="Nicholas Clark" w:date="2022-06-30T15:55:00Z">
        <w:r>
          <w:rPr>
            <w:rFonts w:eastAsiaTheme="minorEastAsia"/>
          </w:rPr>
          <w:t xml:space="preserve">We introduce the </w:t>
        </w:r>
        <w:proofErr w:type="spellStart"/>
        <w:r w:rsidRPr="007B223B">
          <w:rPr>
            <w:rFonts w:eastAsiaTheme="minorEastAsia"/>
            <w:i/>
            <w:iCs/>
            <w:rPrChange w:id="253" w:author="Nicholas Clark" w:date="2022-06-30T15:56:00Z">
              <w:rPr>
                <w:rFonts w:eastAsiaTheme="minorEastAsia"/>
              </w:rPr>
            </w:rPrChange>
          </w:rPr>
          <w:t>mvgam</w:t>
        </w:r>
        <w:proofErr w:type="spellEnd"/>
        <w:r>
          <w:rPr>
            <w:rFonts w:eastAsiaTheme="minorEastAsia"/>
          </w:rPr>
          <w:t xml:space="preserve"> R package as an open-source software tool to estimate parameters of DGAMs and use them to </w:t>
        </w:r>
      </w:ins>
      <w:ins w:id="254" w:author="Nicholas Clark" w:date="2022-06-30T15:56:00Z">
        <w:r>
          <w:rPr>
            <w:rFonts w:eastAsiaTheme="minorEastAsia"/>
          </w:rPr>
          <w:t xml:space="preserve">generate probabilistic forecasts. </w:t>
        </w:r>
      </w:ins>
      <w:ins w:id="255" w:author="Nicholas Clark" w:date="2022-06-30T15:55:00Z">
        <w:r>
          <w:rPr>
            <w:rFonts w:eastAsiaTheme="minorEastAsia"/>
          </w:rPr>
          <w:t xml:space="preserve">Our models are coded in either the JAGS or Stan probabilistic programming languages using the function </w:t>
        </w:r>
        <w:proofErr w:type="spellStart"/>
        <w:r w:rsidRPr="00EA70A0">
          <w:rPr>
            <w:rFonts w:eastAsiaTheme="minorEastAsia"/>
            <w:i/>
            <w:iCs/>
          </w:rPr>
          <w:t>mvgam</w:t>
        </w:r>
        <w:proofErr w:type="spellEnd"/>
        <w:r>
          <w:rPr>
            <w:rFonts w:eastAsiaTheme="minorEastAsia"/>
            <w:i/>
            <w:iCs/>
          </w:rPr>
          <w:t>()</w:t>
        </w:r>
        <w:r>
          <w:rPr>
            <w:rFonts w:eastAsiaTheme="minorEastAsia"/>
          </w:rPr>
          <w:t xml:space="preserve">, which relies on the </w:t>
        </w:r>
        <w:proofErr w:type="spellStart"/>
        <w:r w:rsidRPr="00EA70A0">
          <w:rPr>
            <w:rFonts w:eastAsiaTheme="minorEastAsia"/>
            <w:i/>
            <w:iCs/>
          </w:rPr>
          <w:t>jagam</w:t>
        </w:r>
        <w:proofErr w:type="spellEnd"/>
        <w:r>
          <w:rPr>
            <w:rFonts w:eastAsiaTheme="minorEastAsia"/>
          </w:rPr>
          <w:t xml:space="preserve"> function from </w:t>
        </w:r>
        <w:proofErr w:type="spellStart"/>
        <w:r w:rsidRPr="00EA70A0">
          <w:rPr>
            <w:rFonts w:eastAsiaTheme="minorEastAsia"/>
            <w:i/>
            <w:iCs/>
          </w:rPr>
          <w:t>mgcv</w:t>
        </w:r>
        <w:proofErr w:type="spellEnd"/>
        <w:r>
          <w:rPr>
            <w:rFonts w:eastAsiaTheme="minorEastAsia"/>
          </w:rPr>
          <w:t xml:space="preserve"> to generate a skeleton model file, smooth penalty matrices and starting values for GAM parameters </w:t>
        </w:r>
        <w:r>
          <w:rPr>
            <w:rFonts w:eastAsiaTheme="minorEastAsia"/>
          </w:rPr>
          <w:fldChar w:fldCharType="begin"/>
        </w:r>
        <w:r>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rFonts w:eastAsiaTheme="minorEastAsia"/>
          </w:rPr>
          <w:fldChar w:fldCharType="separate"/>
        </w:r>
        <w:r>
          <w:rPr>
            <w:rFonts w:eastAsiaTheme="minorEastAsia"/>
            <w:noProof/>
          </w:rPr>
          <w:t>(Wood 2016)</w:t>
        </w:r>
        <w:r>
          <w:rPr>
            <w:rFonts w:eastAsiaTheme="minorEastAsia"/>
          </w:rPr>
          <w:fldChar w:fldCharType="end"/>
        </w:r>
        <w:r>
          <w:rPr>
            <w:rFonts w:eastAsiaTheme="minorEastAsia"/>
          </w:rPr>
          <w:t xml:space="preserve">. The model is modified to include dynamic components </w:t>
        </w:r>
      </w:ins>
      <w:ins w:id="256" w:author="Nicholas Clark" w:date="2022-06-30T16:04:00Z">
        <w:r w:rsidR="00576C40">
          <w:rPr>
            <w:rFonts w:eastAsiaTheme="minorEastAsia"/>
          </w:rPr>
          <w:t>(either as random walk, AR trends up to ord</w:t>
        </w:r>
      </w:ins>
      <w:ins w:id="257" w:author="Nicholas Clark" w:date="2022-06-30T16:05:00Z">
        <w:r w:rsidR="00576C40">
          <w:rPr>
            <w:rFonts w:eastAsiaTheme="minorEastAsia"/>
          </w:rPr>
          <w:t xml:space="preserve">er 3, or as Gaussian processes) </w:t>
        </w:r>
      </w:ins>
      <w:ins w:id="258" w:author="Nicholas Clark" w:date="2022-06-30T15:55:00Z">
        <w:r>
          <w:rPr>
            <w:rFonts w:eastAsiaTheme="minorEastAsia"/>
          </w:rPr>
          <w:t xml:space="preserve">and to update any prior distributions specified by the user, while all data reformatting necessary for modelling is done automatically. Employing either the JAGS software through the R interface </w:t>
        </w:r>
        <w:proofErr w:type="spellStart"/>
        <w:r w:rsidRPr="00761C83">
          <w:rPr>
            <w:rFonts w:eastAsiaTheme="minorEastAsia"/>
            <w:i/>
            <w:iCs/>
          </w:rPr>
          <w:t>rjags</w:t>
        </w:r>
        <w:proofErr w:type="spellEnd"/>
        <w:r>
          <w:rPr>
            <w:rFonts w:eastAsiaTheme="minorEastAsia"/>
            <w:i/>
            <w:iCs/>
          </w:rPr>
          <w:t xml:space="preserve"> </w:t>
        </w:r>
        <w:r w:rsidRPr="00D4717B">
          <w:rPr>
            <w:rFonts w:eastAsiaTheme="minorEastAsia"/>
          </w:rPr>
          <w:fldChar w:fldCharType="begin"/>
        </w:r>
        <w:r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Pr="00D4717B">
          <w:rPr>
            <w:rFonts w:eastAsiaTheme="minorEastAsia"/>
          </w:rPr>
          <w:fldChar w:fldCharType="separate"/>
        </w:r>
        <w:r w:rsidRPr="00D4717B">
          <w:rPr>
            <w:rFonts w:eastAsiaTheme="minorEastAsia"/>
            <w:noProof/>
          </w:rPr>
          <w:t>(Plummer 2003)</w:t>
        </w:r>
        <w:r w:rsidRPr="00D4717B">
          <w:rPr>
            <w:rFonts w:eastAsiaTheme="minorEastAsia"/>
          </w:rPr>
          <w:fldChar w:fldCharType="end"/>
        </w:r>
        <w:r>
          <w:rPr>
            <w:rFonts w:eastAsiaTheme="minorEastAsia"/>
          </w:rPr>
          <w:t xml:space="preserve"> or the Stan software through the interface </w:t>
        </w:r>
        <w:proofErr w:type="spellStart"/>
        <w:r w:rsidRPr="006B0B30">
          <w:rPr>
            <w:rFonts w:eastAsiaTheme="minorEastAsia"/>
            <w:i/>
            <w:iCs/>
          </w:rPr>
          <w:t>rstan</w:t>
        </w:r>
        <w:proofErr w:type="spellEnd"/>
        <w:r>
          <w:rPr>
            <w:rFonts w:eastAsiaTheme="minorEastAsia"/>
          </w:rPr>
          <w:t xml:space="preserve"> </w:t>
        </w:r>
        <w:r>
          <w:rPr>
            <w:rFonts w:eastAsiaTheme="minorEastAsia"/>
          </w:rPr>
          <w:fldChar w:fldCharType="begin"/>
        </w:r>
        <w:r>
          <w:rPr>
            <w:rFonts w:eastAsiaTheme="minorEastAsia"/>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rFonts w:eastAsiaTheme="minorEastAsia"/>
          </w:rPr>
          <w:fldChar w:fldCharType="separate"/>
        </w:r>
        <w:r>
          <w:rPr>
            <w:rFonts w:eastAsiaTheme="minorEastAsia"/>
            <w:noProof/>
          </w:rPr>
          <w:t>(Carpenter et al. 2017)</w:t>
        </w:r>
        <w:r>
          <w:rPr>
            <w:rFonts w:eastAsiaTheme="minorEastAsia"/>
          </w:rPr>
          <w:fldChar w:fldCharType="end"/>
        </w:r>
        <w:r>
          <w:rPr>
            <w:rFonts w:eastAsiaTheme="minorEastAsia"/>
          </w:rPr>
          <w:t xml:space="preserve">, the model is conditioned on observed data using Markov Chain Monte Carlo (MCMC) simulation to calculate </w:t>
        </w:r>
        <w:r w:rsidRPr="0040569A">
          <w:rPr>
            <w:rFonts w:eastAsiaTheme="minorEastAsia"/>
            <w:lang w:val="en-AU"/>
          </w:rPr>
          <w:t xml:space="preserve">the </w:t>
        </w:r>
        <w:r>
          <w:rPr>
            <w:rFonts w:eastAsiaTheme="minorEastAsia"/>
            <w:lang w:val="en-AU"/>
          </w:rPr>
          <w:t xml:space="preserve">posterior </w:t>
        </w:r>
        <w:r w:rsidRPr="0040569A">
          <w:rPr>
            <w:rFonts w:eastAsiaTheme="minorEastAsia"/>
            <w:lang w:val="en-AU"/>
          </w:rPr>
          <w:t xml:space="preserve">probability distribution of the unobserved </w:t>
        </w:r>
        <w:r>
          <w:rPr>
            <w:rFonts w:eastAsiaTheme="minorEastAsia"/>
            <w:lang w:val="en-AU"/>
          </w:rPr>
          <w:t>parameters of interest</w:t>
        </w:r>
        <w:r>
          <w:rPr>
            <w:rFonts w:eastAsiaTheme="minorEastAsia"/>
          </w:rPr>
          <w:t>.</w:t>
        </w:r>
      </w:ins>
      <w:ins w:id="259" w:author="Nicholas Clark" w:date="2022-06-30T16:03:00Z">
        <w:r w:rsidR="008F4FE8" w:rsidRPr="008F4FE8">
          <w:rPr>
            <w:lang w:val="en-AU"/>
          </w:rPr>
          <w:t xml:space="preserve"> </w:t>
        </w:r>
        <w:r w:rsidR="008F4FE8">
          <w:rPr>
            <w:lang w:val="en-AU"/>
          </w:rPr>
          <w:t xml:space="preserve">The </w:t>
        </w:r>
        <w:proofErr w:type="spellStart"/>
        <w:r w:rsidR="008F4FE8" w:rsidRPr="008F4FE8">
          <w:rPr>
            <w:i/>
            <w:iCs/>
            <w:lang w:val="en-AU"/>
            <w:rPrChange w:id="260" w:author="Nicholas Clark" w:date="2022-06-30T16:03:00Z">
              <w:rPr>
                <w:lang w:val="en-AU"/>
              </w:rPr>
            </w:rPrChange>
          </w:rPr>
          <w:t>mvgam</w:t>
        </w:r>
        <w:proofErr w:type="spellEnd"/>
        <w:r w:rsidR="008F4FE8">
          <w:rPr>
            <w:lang w:val="en-AU"/>
          </w:rPr>
          <w:t xml:space="preserve"> R package provides the following key functions:</w:t>
        </w:r>
      </w:ins>
    </w:p>
    <w:p w14:paraId="0AF5AD05" w14:textId="77777777" w:rsidR="008F4FE8" w:rsidRDefault="008F4FE8" w:rsidP="008F4FE8">
      <w:pPr>
        <w:spacing w:line="360" w:lineRule="auto"/>
        <w:rPr>
          <w:ins w:id="261" w:author="Nicholas Clark" w:date="2022-06-30T16:03:00Z"/>
          <w:lang w:val="en-AU"/>
        </w:rPr>
      </w:pPr>
    </w:p>
    <w:p w14:paraId="0DFB51C4" w14:textId="0465E41D" w:rsidR="008F4FE8" w:rsidRPr="00CC73E7" w:rsidRDefault="008F4FE8" w:rsidP="008F4FE8">
      <w:pPr>
        <w:pStyle w:val="ListParagraph"/>
        <w:numPr>
          <w:ilvl w:val="0"/>
          <w:numId w:val="4"/>
        </w:numPr>
        <w:spacing w:line="360" w:lineRule="auto"/>
        <w:rPr>
          <w:ins w:id="262" w:author="Nicholas Clark" w:date="2022-06-30T16:07:00Z"/>
          <w:rPrChange w:id="263" w:author="Nicholas Clark" w:date="2022-06-30T16:07:00Z">
            <w:rPr>
              <w:ins w:id="264" w:author="Nicholas Clark" w:date="2022-06-30T16:07:00Z"/>
              <w:i/>
              <w:iCs/>
              <w:lang w:val="en-AU"/>
            </w:rPr>
          </w:rPrChange>
        </w:rPr>
      </w:pPr>
      <w:ins w:id="265" w:author="Nicholas Clark" w:date="2022-06-30T16:03:00Z">
        <w:r>
          <w:rPr>
            <w:lang w:val="en-AU"/>
          </w:rPr>
          <w:lastRenderedPageBreak/>
          <w:t>E</w:t>
        </w:r>
        <w:r w:rsidRPr="000C1644">
          <w:rPr>
            <w:lang w:val="en-AU"/>
          </w:rPr>
          <w:t xml:space="preserve">stimate parameters of </w:t>
        </w:r>
        <w:r>
          <w:rPr>
            <w:lang w:val="en-AU"/>
          </w:rPr>
          <w:t>D</w:t>
        </w:r>
        <w:r w:rsidRPr="000C1644">
          <w:rPr>
            <w:lang w:val="en-AU"/>
          </w:rPr>
          <w:t>GAM</w:t>
        </w:r>
        <w:r>
          <w:rPr>
            <w:lang w:val="en-AU"/>
          </w:rPr>
          <w:t>s</w:t>
        </w:r>
        <w:r w:rsidRPr="000C1644">
          <w:rPr>
            <w:lang w:val="en-AU"/>
          </w:rPr>
          <w:t xml:space="preserve"> in a Bayesian Markov Chain Monte Carlo framework via </w:t>
        </w:r>
        <w:r>
          <w:rPr>
            <w:lang w:val="en-AU"/>
          </w:rPr>
          <w:t xml:space="preserve">either </w:t>
        </w:r>
        <w:r w:rsidRPr="000C1644">
          <w:rPr>
            <w:lang w:val="en-AU"/>
          </w:rPr>
          <w:t xml:space="preserve">the Gibbs sampling software JAGS </w:t>
        </w:r>
        <w:r w:rsidRPr="000C1644">
          <w:rPr>
            <w:lang w:val="en-AU"/>
          </w:rPr>
          <w:fldChar w:fldCharType="begin"/>
        </w:r>
        <w:r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Pr="000C1644">
          <w:rPr>
            <w:lang w:val="en-AU"/>
          </w:rPr>
          <w:fldChar w:fldCharType="separate"/>
        </w:r>
        <w:r w:rsidRPr="000C1644">
          <w:rPr>
            <w:noProof/>
            <w:lang w:val="en-AU"/>
          </w:rPr>
          <w:t>(Plummer 2003, Wood 2016)</w:t>
        </w:r>
        <w:r w:rsidRPr="000C1644">
          <w:rPr>
            <w:lang w:val="en-AU"/>
          </w:rPr>
          <w:fldChar w:fldCharType="end"/>
        </w:r>
        <w:r>
          <w:rPr>
            <w:lang w:val="en-AU"/>
          </w:rPr>
          <w:t xml:space="preserve"> or using Hamiltonian Monte Carlo in the software Stan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r>
          <w:rPr>
            <w:lang w:val="en-AU"/>
          </w:rPr>
          <w:t xml:space="preserve"> using function </w:t>
        </w:r>
        <w:proofErr w:type="spellStart"/>
        <w:r w:rsidRPr="006B0B30">
          <w:rPr>
            <w:i/>
            <w:iCs/>
            <w:lang w:val="en-AU"/>
          </w:rPr>
          <w:t>mvgam</w:t>
        </w:r>
        <w:proofErr w:type="spellEnd"/>
        <w:r w:rsidRPr="006B0B30">
          <w:rPr>
            <w:i/>
            <w:iCs/>
            <w:lang w:val="en-AU"/>
          </w:rPr>
          <w:t>()</w:t>
        </w:r>
      </w:ins>
    </w:p>
    <w:p w14:paraId="53ECE0AF" w14:textId="627D9F82" w:rsidR="00CC73E7" w:rsidRPr="000C1644" w:rsidRDefault="00CC73E7" w:rsidP="00CC73E7">
      <w:pPr>
        <w:pStyle w:val="ListParagraph"/>
        <w:numPr>
          <w:ilvl w:val="0"/>
          <w:numId w:val="4"/>
        </w:numPr>
        <w:spacing w:line="360" w:lineRule="auto"/>
        <w:rPr>
          <w:ins w:id="266" w:author="Nicholas Clark" w:date="2022-06-30T16:03:00Z"/>
        </w:rPr>
      </w:pPr>
      <w:ins w:id="267" w:author="Nicholas Clark" w:date="2022-06-30T16:07:00Z">
        <w:r>
          <w:rPr>
            <w:lang w:val="en-AU"/>
          </w:rPr>
          <w:t>P</w:t>
        </w:r>
        <w:r w:rsidRPr="000C1644">
          <w:rPr>
            <w:lang w:val="en-AU"/>
          </w:rPr>
          <w:t xml:space="preserve">lot estimated </w:t>
        </w:r>
        <w:r>
          <w:rPr>
            <w:lang w:val="en-AU"/>
          </w:rPr>
          <w:t>smooth functions and posterior predictions, along with their probabilistic uncertainties and derivatives</w:t>
        </w:r>
      </w:ins>
      <w:ins w:id="268" w:author="Nicholas Clark" w:date="2022-07-01T11:17:00Z">
        <w:r w:rsidR="00461325">
          <w:rPr>
            <w:lang w:val="en-AU"/>
          </w:rPr>
          <w:t>,</w:t>
        </w:r>
      </w:ins>
      <w:ins w:id="269" w:author="Nicholas Clark" w:date="2022-06-30T16:07:00Z">
        <w:r>
          <w:rPr>
            <w:lang w:val="en-AU"/>
          </w:rPr>
          <w:t xml:space="preserve"> using the S3 plot function </w:t>
        </w:r>
        <w:proofErr w:type="spellStart"/>
        <w:proofErr w:type="gramStart"/>
        <w:r w:rsidRPr="006B0B30">
          <w:rPr>
            <w:i/>
            <w:iCs/>
            <w:lang w:val="en-AU"/>
          </w:rPr>
          <w:t>plot.mvgam</w:t>
        </w:r>
        <w:proofErr w:type="spellEnd"/>
        <w:proofErr w:type="gramEnd"/>
        <w:r w:rsidRPr="006B0B30">
          <w:rPr>
            <w:i/>
            <w:iCs/>
            <w:lang w:val="en-AU"/>
          </w:rPr>
          <w:t>()</w:t>
        </w:r>
      </w:ins>
    </w:p>
    <w:p w14:paraId="7D7C8179" w14:textId="1C5A4F60" w:rsidR="008F4FE8" w:rsidRPr="00024CDC" w:rsidRDefault="008F4FE8" w:rsidP="008F4FE8">
      <w:pPr>
        <w:pStyle w:val="ListParagraph"/>
        <w:numPr>
          <w:ilvl w:val="0"/>
          <w:numId w:val="4"/>
        </w:numPr>
        <w:spacing w:line="360" w:lineRule="auto"/>
        <w:rPr>
          <w:ins w:id="270" w:author="Nicholas Clark" w:date="2022-06-30T16:08:00Z"/>
          <w:rPrChange w:id="271" w:author="Nicholas Clark" w:date="2022-06-30T16:08:00Z">
            <w:rPr>
              <w:ins w:id="272" w:author="Nicholas Clark" w:date="2022-06-30T16:08:00Z"/>
              <w:i/>
              <w:iCs/>
              <w:lang w:val="en-AU"/>
            </w:rPr>
          </w:rPrChange>
        </w:rPr>
      </w:pPr>
      <w:ins w:id="273" w:author="Nicholas Clark" w:date="2022-06-30T16:03:00Z">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r>
          <w:rPr>
            <w:lang w:val="en-AU"/>
          </w:rPr>
          <w:t xml:space="preserve"> using the S3 plot function </w:t>
        </w:r>
        <w:proofErr w:type="spellStart"/>
        <w:r w:rsidRPr="006B0B30">
          <w:rPr>
            <w:i/>
            <w:iCs/>
            <w:lang w:val="en-AU"/>
          </w:rPr>
          <w:t>plot.mvgam</w:t>
        </w:r>
        <w:proofErr w:type="spellEnd"/>
        <w:r w:rsidRPr="006B0B30">
          <w:rPr>
            <w:i/>
            <w:iCs/>
            <w:lang w:val="en-AU"/>
          </w:rPr>
          <w:t>(type = ‘residuals’)</w:t>
        </w:r>
      </w:ins>
    </w:p>
    <w:p w14:paraId="4FA3D5CA" w14:textId="2809CAF7" w:rsidR="00024CDC" w:rsidRPr="000C1644" w:rsidRDefault="00024CDC" w:rsidP="00024CDC">
      <w:pPr>
        <w:pStyle w:val="ListParagraph"/>
        <w:numPr>
          <w:ilvl w:val="0"/>
          <w:numId w:val="4"/>
        </w:numPr>
        <w:spacing w:line="360" w:lineRule="auto"/>
        <w:rPr>
          <w:ins w:id="274" w:author="Nicholas Clark" w:date="2022-06-30T16:03:00Z"/>
        </w:rPr>
      </w:pPr>
      <w:ins w:id="275" w:author="Nicholas Clark" w:date="2022-06-30T16:08:00Z">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r w:rsidRPr="00DA1100">
          <w:rPr>
            <w:lang w:val="en-AU"/>
          </w:rPr>
          <w:t xml:space="preserve"> </w:t>
        </w:r>
        <w:r>
          <w:rPr>
            <w:lang w:val="en-AU"/>
          </w:rPr>
          <w:t xml:space="preserve">using the S3 function </w:t>
        </w:r>
        <w:proofErr w:type="spellStart"/>
        <w:r w:rsidRPr="006B0B30">
          <w:rPr>
            <w:i/>
            <w:iCs/>
            <w:lang w:val="en-AU"/>
          </w:rPr>
          <w:t>ppc.mvgam</w:t>
        </w:r>
        <w:proofErr w:type="spellEnd"/>
        <w:r w:rsidRPr="006B0B30">
          <w:rPr>
            <w:i/>
            <w:iCs/>
            <w:lang w:val="en-AU"/>
          </w:rPr>
          <w:t>()</w:t>
        </w:r>
      </w:ins>
    </w:p>
    <w:p w14:paraId="2C8004C8" w14:textId="77777777" w:rsidR="008F4FE8" w:rsidRPr="000C1644" w:rsidRDefault="008F4FE8" w:rsidP="008F4FE8">
      <w:pPr>
        <w:pStyle w:val="ListParagraph"/>
        <w:numPr>
          <w:ilvl w:val="0"/>
          <w:numId w:val="4"/>
        </w:numPr>
        <w:spacing w:line="360" w:lineRule="auto"/>
        <w:rPr>
          <w:ins w:id="276" w:author="Nicholas Clark" w:date="2022-06-30T16:03:00Z"/>
        </w:rPr>
      </w:pPr>
      <w:bookmarkStart w:id="277" w:name="_Hlk107556103"/>
      <w:ins w:id="278" w:author="Nicholas Clark" w:date="2022-06-30T16:03:00Z">
        <w:r>
          <w:rPr>
            <w:lang w:val="en-AU"/>
          </w:rPr>
          <w:t xml:space="preserve">Compute correlations among latent trends for multivariate sets of series using function </w:t>
        </w:r>
        <w:proofErr w:type="spellStart"/>
        <w:r w:rsidRPr="006B0B30">
          <w:rPr>
            <w:i/>
            <w:iCs/>
            <w:lang w:val="en-AU"/>
          </w:rPr>
          <w:t>lv_</w:t>
        </w:r>
        <w:proofErr w:type="gramStart"/>
        <w:r w:rsidRPr="006B0B30">
          <w:rPr>
            <w:i/>
            <w:iCs/>
            <w:lang w:val="en-AU"/>
          </w:rPr>
          <w:t>correlations</w:t>
        </w:r>
        <w:proofErr w:type="spellEnd"/>
        <w:r w:rsidRPr="006B0B30">
          <w:rPr>
            <w:i/>
            <w:iCs/>
            <w:lang w:val="en-AU"/>
          </w:rPr>
          <w:t>(</w:t>
        </w:r>
        <w:proofErr w:type="gramEnd"/>
        <w:r w:rsidRPr="006B0B30">
          <w:rPr>
            <w:i/>
            <w:iCs/>
            <w:lang w:val="en-AU"/>
          </w:rPr>
          <w:t>)</w:t>
        </w:r>
      </w:ins>
    </w:p>
    <w:bookmarkEnd w:id="277"/>
    <w:p w14:paraId="46443004" w14:textId="77777777" w:rsidR="008F4FE8" w:rsidRPr="000C1644" w:rsidRDefault="008F4FE8" w:rsidP="008F4FE8">
      <w:pPr>
        <w:pStyle w:val="ListParagraph"/>
        <w:numPr>
          <w:ilvl w:val="0"/>
          <w:numId w:val="4"/>
        </w:numPr>
        <w:spacing w:line="360" w:lineRule="auto"/>
        <w:rPr>
          <w:ins w:id="279" w:author="Nicholas Clark" w:date="2022-06-30T16:03:00Z"/>
        </w:rPr>
      </w:pPr>
      <w:ins w:id="280" w:author="Nicholas Clark" w:date="2022-06-30T16:03:00Z">
        <w:r>
          <w:t xml:space="preserve">Perform model selection using rolling window forecast evaluation with functions </w:t>
        </w:r>
        <w:proofErr w:type="spellStart"/>
        <w:r w:rsidRPr="006B0B30">
          <w:rPr>
            <w:i/>
            <w:iCs/>
          </w:rPr>
          <w:t>eval_</w:t>
        </w:r>
        <w:proofErr w:type="gramStart"/>
        <w:r w:rsidRPr="006B0B30">
          <w:rPr>
            <w:i/>
            <w:iCs/>
          </w:rPr>
          <w:t>mvgam</w:t>
        </w:r>
        <w:proofErr w:type="spellEnd"/>
        <w:r w:rsidRPr="006B0B30">
          <w:rPr>
            <w:i/>
            <w:iCs/>
          </w:rPr>
          <w:t>(</w:t>
        </w:r>
        <w:proofErr w:type="gramEnd"/>
        <w:r w:rsidRPr="006B0B30">
          <w:rPr>
            <w:i/>
            <w:iCs/>
          </w:rPr>
          <w:t>)</w:t>
        </w:r>
        <w:r>
          <w:t xml:space="preserve">, </w:t>
        </w:r>
        <w:proofErr w:type="spellStart"/>
        <w:r w:rsidRPr="006B0B30">
          <w:rPr>
            <w:i/>
            <w:iCs/>
          </w:rPr>
          <w:t>roll_eval_mvgam</w:t>
        </w:r>
        <w:proofErr w:type="spellEnd"/>
        <w:r w:rsidRPr="006B0B30">
          <w:rPr>
            <w:i/>
            <w:iCs/>
          </w:rPr>
          <w:t>()</w:t>
        </w:r>
        <w:r>
          <w:t xml:space="preserve"> and </w:t>
        </w:r>
        <w:proofErr w:type="spellStart"/>
        <w:r w:rsidRPr="006B0B30">
          <w:rPr>
            <w:i/>
            <w:iCs/>
          </w:rPr>
          <w:t>compare_mvgams</w:t>
        </w:r>
        <w:proofErr w:type="spellEnd"/>
        <w:r w:rsidRPr="006B0B30">
          <w:rPr>
            <w:i/>
            <w:iCs/>
          </w:rPr>
          <w:t>()</w:t>
        </w:r>
      </w:ins>
    </w:p>
    <w:p w14:paraId="40F2EE9B" w14:textId="77777777" w:rsidR="008F4FE8" w:rsidRPr="00F35DDB" w:rsidRDefault="008F4FE8" w:rsidP="008F4FE8">
      <w:pPr>
        <w:pStyle w:val="ListParagraph"/>
        <w:numPr>
          <w:ilvl w:val="0"/>
          <w:numId w:val="4"/>
        </w:numPr>
        <w:spacing w:line="360" w:lineRule="auto"/>
        <w:rPr>
          <w:ins w:id="281" w:author="Nicholas Clark" w:date="2022-06-30T16:03:00Z"/>
        </w:rPr>
      </w:pPr>
      <w:ins w:id="282" w:author="Nicholas Clark" w:date="2022-06-30T16:03:00Z">
        <w:r>
          <w:rPr>
            <w:lang w:val="en-AU"/>
          </w:rPr>
          <w:t>U</w:t>
        </w:r>
        <w:r w:rsidRPr="000C1644">
          <w:rPr>
            <w:lang w:val="en-AU"/>
          </w:rPr>
          <w:t xml:space="preserve">pdate forecasts online via a </w:t>
        </w:r>
        <w:r>
          <w:rPr>
            <w:lang w:val="en-AU"/>
          </w:rPr>
          <w:t xml:space="preserve">Sequential Monte Carlo </w:t>
        </w:r>
        <w:r w:rsidRPr="000C1644">
          <w:rPr>
            <w:lang w:val="en-AU"/>
          </w:rPr>
          <w:t>particle filter</w:t>
        </w:r>
        <w:r>
          <w:rPr>
            <w:lang w:val="en-AU"/>
          </w:rPr>
          <w:t xml:space="preserve"> using functions </w:t>
        </w:r>
        <w:proofErr w:type="spellStart"/>
        <w:r w:rsidRPr="006B0B30">
          <w:rPr>
            <w:i/>
            <w:iCs/>
            <w:lang w:val="en-AU"/>
          </w:rPr>
          <w:t>pfilter_mvgam_</w:t>
        </w:r>
        <w:proofErr w:type="gramStart"/>
        <w:r w:rsidRPr="006B0B30">
          <w:rPr>
            <w:i/>
            <w:iCs/>
            <w:lang w:val="en-AU"/>
          </w:rPr>
          <w:t>init</w:t>
        </w:r>
        <w:proofErr w:type="spellEnd"/>
        <w:r w:rsidRPr="006B0B30">
          <w:rPr>
            <w:i/>
            <w:iCs/>
            <w:lang w:val="en-AU"/>
          </w:rPr>
          <w:t>(</w:t>
        </w:r>
        <w:proofErr w:type="gramEnd"/>
        <w:r w:rsidRPr="006B0B30">
          <w:rPr>
            <w:i/>
            <w:iCs/>
            <w:lang w:val="en-AU"/>
          </w:rPr>
          <w:t>)</w:t>
        </w:r>
        <w:r>
          <w:rPr>
            <w:lang w:val="en-AU"/>
          </w:rPr>
          <w:t xml:space="preserve"> and </w:t>
        </w:r>
        <w:proofErr w:type="spellStart"/>
        <w:r w:rsidRPr="006B0B30">
          <w:rPr>
            <w:i/>
            <w:iCs/>
            <w:lang w:val="en-AU"/>
          </w:rPr>
          <w:t>pflter_mvgam_online</w:t>
        </w:r>
        <w:proofErr w:type="spellEnd"/>
        <w:r w:rsidRPr="006B0B30">
          <w:rPr>
            <w:i/>
            <w:iCs/>
            <w:lang w:val="en-AU"/>
          </w:rPr>
          <w:t>()</w:t>
        </w:r>
      </w:ins>
    </w:p>
    <w:p w14:paraId="295292AF" w14:textId="77777777" w:rsidR="008F4FE8" w:rsidRPr="004B402F" w:rsidRDefault="008F4FE8" w:rsidP="008F4FE8">
      <w:pPr>
        <w:pStyle w:val="ListParagraph"/>
        <w:numPr>
          <w:ilvl w:val="0"/>
          <w:numId w:val="4"/>
        </w:numPr>
        <w:spacing w:line="360" w:lineRule="auto"/>
        <w:rPr>
          <w:ins w:id="283" w:author="Nicholas Clark" w:date="2022-06-30T16:03:00Z"/>
        </w:rPr>
      </w:pPr>
      <w:ins w:id="284" w:author="Nicholas Clark" w:date="2022-06-30T16:03:00Z">
        <w:r>
          <w:rPr>
            <w:lang w:val="en-AU"/>
          </w:rPr>
          <w:t xml:space="preserve">Create the model file and all necessary objects needed to initialise and condition the model so that users can modify the model structure to fit their bespoke needs using the function </w:t>
        </w:r>
        <w:proofErr w:type="spellStart"/>
        <w:proofErr w:type="gramStart"/>
        <w:r w:rsidRPr="006B0B30">
          <w:rPr>
            <w:i/>
            <w:iCs/>
            <w:lang w:val="en-AU"/>
          </w:rPr>
          <w:t>mvgam</w:t>
        </w:r>
        <w:proofErr w:type="spellEnd"/>
        <w:r w:rsidRPr="006B0B30">
          <w:rPr>
            <w:i/>
            <w:iCs/>
            <w:lang w:val="en-AU"/>
          </w:rPr>
          <w:t>(</w:t>
        </w:r>
        <w:proofErr w:type="spellStart"/>
        <w:proofErr w:type="gramEnd"/>
        <w:r w:rsidRPr="006B0B30">
          <w:rPr>
            <w:i/>
            <w:iCs/>
            <w:lang w:val="en-AU"/>
          </w:rPr>
          <w:t>run_model</w:t>
        </w:r>
        <w:proofErr w:type="spellEnd"/>
        <w:r w:rsidRPr="006B0B30">
          <w:rPr>
            <w:i/>
            <w:iCs/>
            <w:lang w:val="en-AU"/>
          </w:rPr>
          <w:t xml:space="preserve"> = FALSE)</w:t>
        </w:r>
      </w:ins>
    </w:p>
    <w:p w14:paraId="7B212A20" w14:textId="77777777" w:rsidR="007B223B" w:rsidRDefault="007B223B" w:rsidP="007B223B">
      <w:pPr>
        <w:spacing w:line="360" w:lineRule="auto"/>
        <w:rPr>
          <w:ins w:id="285" w:author="Nicholas Clark" w:date="2022-06-30T15:55:00Z"/>
          <w:rFonts w:eastAsiaTheme="minorEastAsia"/>
        </w:rPr>
      </w:pPr>
    </w:p>
    <w:p w14:paraId="497219D7" w14:textId="5588B2A7" w:rsidR="00461325" w:rsidRPr="00461325" w:rsidRDefault="00461325" w:rsidP="00461325">
      <w:pPr>
        <w:spacing w:line="360" w:lineRule="auto"/>
        <w:rPr>
          <w:ins w:id="286" w:author="Nicholas Clark" w:date="2022-07-01T11:19:00Z"/>
          <w:lang w:val="en-AU"/>
        </w:rPr>
      </w:pPr>
      <w:proofErr w:type="spellStart"/>
      <w:ins w:id="287" w:author="Nicholas Clark" w:date="2022-07-01T11:18:00Z">
        <w:r w:rsidRPr="00487ED6">
          <w:rPr>
            <w:i/>
            <w:iCs/>
            <w:lang w:val="en-AU"/>
            <w:rPrChange w:id="288" w:author="Nicholas Clark" w:date="2022-07-01T11:32:00Z">
              <w:rPr>
                <w:lang w:val="en-AU"/>
              </w:rPr>
            </w:rPrChange>
          </w:rPr>
          <w:t>mvgam</w:t>
        </w:r>
        <w:proofErr w:type="spellEnd"/>
        <w:r>
          <w:rPr>
            <w:lang w:val="en-AU"/>
          </w:rPr>
          <w:t xml:space="preserve"> extends functions available in existing software</w:t>
        </w:r>
      </w:ins>
      <w:ins w:id="289" w:author="Nicholas Clark" w:date="2022-07-01T11:19:00Z">
        <w:r>
          <w:rPr>
            <w:lang w:val="en-AU"/>
          </w:rPr>
          <w:t xml:space="preserve"> packages in </w:t>
        </w:r>
      </w:ins>
      <w:ins w:id="290" w:author="Nicholas Clark" w:date="2022-07-01T11:42:00Z">
        <w:r w:rsidR="00C865D9">
          <w:rPr>
            <w:lang w:val="en-AU"/>
          </w:rPr>
          <w:t>several</w:t>
        </w:r>
      </w:ins>
      <w:ins w:id="291" w:author="Nicholas Clark" w:date="2022-07-01T11:19:00Z">
        <w:r>
          <w:rPr>
            <w:lang w:val="en-AU"/>
          </w:rPr>
          <w:t xml:space="preserve"> ways. First, while </w:t>
        </w:r>
      </w:ins>
      <w:ins w:id="292" w:author="Nicholas Clark" w:date="2022-07-01T11:20:00Z">
        <w:r>
          <w:rPr>
            <w:lang w:val="en-AU"/>
          </w:rPr>
          <w:t xml:space="preserve">fully </w:t>
        </w:r>
      </w:ins>
      <w:ins w:id="293" w:author="Nicholas Clark" w:date="2022-07-01T11:19:00Z">
        <w:r>
          <w:rPr>
            <w:lang w:val="en-AU"/>
          </w:rPr>
          <w:t>Bayesian GAMs can be estimated using a variety of softw</w:t>
        </w:r>
      </w:ins>
      <w:ins w:id="294" w:author="Nicholas Clark" w:date="2022-07-01T11:20:00Z">
        <w:r>
          <w:rPr>
            <w:lang w:val="en-AU"/>
          </w:rPr>
          <w:t xml:space="preserve">are including </w:t>
        </w:r>
      </w:ins>
      <w:ins w:id="295" w:author="Nicholas Clark" w:date="2022-07-01T11:19:00Z">
        <w:r w:rsidRPr="00461325">
          <w:rPr>
            <w:i/>
            <w:iCs/>
            <w:lang w:val="en-AU"/>
            <w:rPrChange w:id="296" w:author="Nicholas Clark" w:date="2022-07-01T11:21:00Z">
              <w:rPr>
                <w:lang w:val="en-AU"/>
              </w:rPr>
            </w:rPrChange>
          </w:rPr>
          <w:t>brms</w:t>
        </w:r>
      </w:ins>
      <w:ins w:id="297" w:author="Nicholas Clark" w:date="2022-07-01T11:36:00Z">
        <w:r w:rsidR="00461013">
          <w:rPr>
            <w:lang w:val="en-AU"/>
          </w:rPr>
          <w:t xml:space="preserve"> </w:t>
        </w:r>
      </w:ins>
      <w:r w:rsidR="00461013">
        <w:rPr>
          <w:lang w:val="en-AU"/>
        </w:rPr>
        <w:fldChar w:fldCharType="begin"/>
      </w:r>
      <w:r w:rsidR="00A4292C">
        <w:rPr>
          <w:lang w:val="en-AU"/>
        </w:rPr>
        <w:instrText xml:space="preserve"> ADDIN EN.CITE &lt;EndNote&gt;&lt;Cite&gt;&lt;Author&gt;Bürkner&lt;/Author&gt;&lt;Year&gt;2017&lt;/Year&gt;&lt;RecNum&gt;2628&lt;/RecNum&gt;&lt;DisplayText&gt;(Bürkner 2017)&lt;/DisplayText&gt;&lt;record&gt;&lt;rec-number&gt;2628&lt;/rec-number&gt;&lt;foreign-keys&gt;&lt;key app="EN" db-id="f9axttepoe0zx2etvp55p52mvdv9fw55dzaf" timestamp="1656639598" guid="9117efac-6354-4a79-84f6-7b59a5ff34d8"&gt;2628&lt;/key&gt;&lt;/foreign-keys&gt;&lt;ref-type name="Journal Article"&gt;17&lt;/ref-type&gt;&lt;contributors&gt;&lt;authors&gt;&lt;author&gt;Bürkner, Paul-Christian&lt;/author&gt;&lt;/authors&gt;&lt;/contributors&gt;&lt;titles&gt;&lt;title&gt;brms: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Software&lt;/full-title&gt;&lt;/periodical&gt;&lt;pages&gt;1-28&lt;/pages&gt;&lt;volume&gt;80&lt;/volume&gt;&lt;dates&gt;&lt;year&gt;2017&lt;/year&gt;&lt;/dates&gt;&lt;isbn&gt;1548-7660&lt;/isbn&gt;&lt;urls&gt;&lt;/urls&gt;&lt;/record&gt;&lt;/Cite&gt;&lt;/EndNote&gt;</w:instrText>
      </w:r>
      <w:r w:rsidR="00461013">
        <w:rPr>
          <w:lang w:val="en-AU"/>
        </w:rPr>
        <w:fldChar w:fldCharType="separate"/>
      </w:r>
      <w:r w:rsidR="00461013">
        <w:rPr>
          <w:noProof/>
          <w:lang w:val="en-AU"/>
        </w:rPr>
        <w:t>(Bürkner 2017)</w:t>
      </w:r>
      <w:r w:rsidR="00461013">
        <w:rPr>
          <w:lang w:val="en-AU"/>
        </w:rPr>
        <w:fldChar w:fldCharType="end"/>
      </w:r>
      <w:ins w:id="298" w:author="Nicholas Clark" w:date="2022-07-01T11:20:00Z">
        <w:r>
          <w:rPr>
            <w:lang w:val="en-AU"/>
          </w:rPr>
          <w:t>,</w:t>
        </w:r>
      </w:ins>
      <w:ins w:id="299" w:author="Nicholas Clark" w:date="2022-07-01T11:19:00Z">
        <w:r>
          <w:rPr>
            <w:lang w:val="en-AU"/>
          </w:rPr>
          <w:t xml:space="preserve"> </w:t>
        </w:r>
        <w:proofErr w:type="spellStart"/>
        <w:r w:rsidRPr="00461325">
          <w:rPr>
            <w:i/>
            <w:iCs/>
            <w:lang w:val="en-AU"/>
            <w:rPrChange w:id="300" w:author="Nicholas Clark" w:date="2022-07-01T11:21:00Z">
              <w:rPr>
                <w:lang w:val="en-AU"/>
              </w:rPr>
            </w:rPrChange>
          </w:rPr>
          <w:t>BayesX</w:t>
        </w:r>
      </w:ins>
      <w:proofErr w:type="spellEnd"/>
      <w:ins w:id="301" w:author="Nicholas Clark" w:date="2022-07-01T11:40:00Z">
        <w:r w:rsidR="00461013">
          <w:rPr>
            <w:i/>
            <w:iCs/>
            <w:lang w:val="en-AU"/>
          </w:rPr>
          <w:t xml:space="preserve"> </w:t>
        </w:r>
      </w:ins>
      <w:r w:rsidR="00461013" w:rsidRPr="00461013">
        <w:rPr>
          <w:lang w:val="en-AU"/>
          <w:rPrChange w:id="302" w:author="Nicholas Clark" w:date="2022-07-01T11:41:00Z">
            <w:rPr>
              <w:i/>
              <w:iCs/>
              <w:lang w:val="en-AU"/>
            </w:rPr>
          </w:rPrChange>
        </w:rPr>
        <w:fldChar w:fldCharType="begin"/>
      </w:r>
      <w:r w:rsidR="00A4292C">
        <w:rPr>
          <w:lang w:val="en-AU"/>
        </w:rPr>
        <w:instrText xml:space="preserve"> ADDIN EN.CITE &lt;EndNote&gt;&lt;Cite&gt;&lt;Author&gt;Brezger&lt;/Author&gt;&lt;Year&gt;2005&lt;/Year&gt;&lt;RecNum&gt;2629&lt;/RecNum&gt;&lt;DisplayText&gt;(Brezger et al. 2005)&lt;/DisplayText&gt;&lt;record&gt;&lt;rec-number&gt;2629&lt;/rec-number&gt;&lt;foreign-keys&gt;&lt;key app="EN" db-id="f9axttepoe0zx2etvp55p52mvdv9fw55dzaf" timestamp="1656639656" guid="5fcc6d4a-4b86-4f84-86a9-577cc5cd8a0a"&gt;2629&lt;/key&gt;&lt;/foreign-keys&gt;&lt;ref-type name="Journal Article"&gt;17&lt;/ref-type&gt;&lt;contributors&gt;&lt;authors&gt;&lt;author&gt;Brezger, Andreas&lt;/author&gt;&lt;author&gt;Kneib, Thomas&lt;/author&gt;&lt;author&gt;Lang, Stefan&lt;/author&gt;&lt;/authors&gt;&lt;/contributors&gt;&lt;titles&gt;&lt;title&gt;BayesX: analyzing Bayesian structural additive regression models&lt;/title&gt;&lt;secondary-title&gt;Journal of Statistical Software&lt;/secondary-title&gt;&lt;/titles&gt;&lt;periodical&gt;&lt;full-title&gt;Journal of Statistical Software&lt;/full-title&gt;&lt;/periodical&gt;&lt;pages&gt;1-22&lt;/pages&gt;&lt;volume&gt;14&lt;/volume&gt;&lt;dates&gt;&lt;year&gt;2005&lt;/year&gt;&lt;/dates&gt;&lt;isbn&gt;1548-7660&lt;/isbn&gt;&lt;urls&gt;&lt;/urls&gt;&lt;/record&gt;&lt;/Cite&gt;&lt;/EndNote&gt;</w:instrText>
      </w:r>
      <w:r w:rsidR="00461013" w:rsidRPr="00461013">
        <w:rPr>
          <w:lang w:val="en-AU"/>
          <w:rPrChange w:id="303" w:author="Nicholas Clark" w:date="2022-07-01T11:41:00Z">
            <w:rPr>
              <w:i/>
              <w:iCs/>
              <w:lang w:val="en-AU"/>
            </w:rPr>
          </w:rPrChange>
        </w:rPr>
        <w:fldChar w:fldCharType="separate"/>
      </w:r>
      <w:r w:rsidR="00461013" w:rsidRPr="00461013">
        <w:rPr>
          <w:noProof/>
          <w:lang w:val="en-AU"/>
          <w:rPrChange w:id="304" w:author="Nicholas Clark" w:date="2022-07-01T11:41:00Z">
            <w:rPr>
              <w:i/>
              <w:iCs/>
              <w:noProof/>
              <w:lang w:val="en-AU"/>
            </w:rPr>
          </w:rPrChange>
        </w:rPr>
        <w:t>(Brezger et al. 2005)</w:t>
      </w:r>
      <w:r w:rsidR="00461013" w:rsidRPr="00461013">
        <w:rPr>
          <w:lang w:val="en-AU"/>
          <w:rPrChange w:id="305" w:author="Nicholas Clark" w:date="2022-07-01T11:41:00Z">
            <w:rPr>
              <w:i/>
              <w:iCs/>
              <w:lang w:val="en-AU"/>
            </w:rPr>
          </w:rPrChange>
        </w:rPr>
        <w:fldChar w:fldCharType="end"/>
      </w:r>
      <w:ins w:id="306" w:author="Nicholas Clark" w:date="2022-07-01T11:20:00Z">
        <w:r w:rsidRPr="00461013">
          <w:rPr>
            <w:lang w:val="en-AU"/>
          </w:rPr>
          <w:t>,</w:t>
        </w:r>
        <w:r>
          <w:rPr>
            <w:lang w:val="en-AU"/>
          </w:rPr>
          <w:t xml:space="preserve"> and </w:t>
        </w:r>
        <w:proofErr w:type="spellStart"/>
        <w:r w:rsidRPr="00461325">
          <w:rPr>
            <w:i/>
            <w:iCs/>
            <w:lang w:val="en-AU"/>
            <w:rPrChange w:id="307" w:author="Nicholas Clark" w:date="2022-07-01T11:21:00Z">
              <w:rPr>
                <w:lang w:val="en-AU"/>
              </w:rPr>
            </w:rPrChange>
          </w:rPr>
          <w:t>bamlss</w:t>
        </w:r>
      </w:ins>
      <w:proofErr w:type="spellEnd"/>
      <w:ins w:id="308" w:author="Nicholas Clark" w:date="2022-07-01T11:41:00Z">
        <w:r w:rsidR="00461013">
          <w:rPr>
            <w:i/>
            <w:iCs/>
            <w:lang w:val="en-AU"/>
          </w:rPr>
          <w:t xml:space="preserve"> </w:t>
        </w:r>
      </w:ins>
      <w:r w:rsidR="00461013" w:rsidRPr="00461013">
        <w:rPr>
          <w:lang w:val="en-AU"/>
          <w:rPrChange w:id="309" w:author="Nicholas Clark" w:date="2022-07-01T11:41:00Z">
            <w:rPr>
              <w:i/>
              <w:iCs/>
              <w:lang w:val="en-AU"/>
            </w:rPr>
          </w:rPrChange>
        </w:rPr>
        <w:fldChar w:fldCharType="begin"/>
      </w:r>
      <w:r w:rsidR="00A4292C">
        <w:rPr>
          <w:lang w:val="en-AU"/>
        </w:rPr>
        <w:instrText xml:space="preserve"> ADDIN EN.CITE &lt;EndNote&gt;&lt;Cite&gt;&lt;Author&gt;Umlauf&lt;/Author&gt;&lt;Year&gt;2018&lt;/Year&gt;&lt;RecNum&gt;2630&lt;/RecNum&gt;&lt;DisplayText&gt;(Umlauf et al. 2018)&lt;/DisplayText&gt;&lt;record&gt;&lt;rec-number&gt;2630&lt;/rec-number&gt;&lt;foreign-keys&gt;&lt;key app="EN" db-id="f9axttepoe0zx2etvp55p52mvdv9fw55dzaf" timestamp="1656639701" guid="ea4fcf07-92e2-4070-9787-076501940c68"&gt;2630&lt;/key&gt;&lt;/foreign-keys&gt;&lt;ref-type name="Journal Article"&gt;17&lt;/ref-type&gt;&lt;contributors&gt;&lt;authors&gt;&lt;author&gt;Umlauf, Nikolaus&lt;/author&gt;&lt;author&gt;Klein, Nadja&lt;/author&gt;&lt;author&gt;Zeileis, Achim&lt;/author&gt;&lt;/authors&gt;&lt;/contributors&gt;&lt;titles&gt;&lt;title&gt;BAMLSS: Bayesian additive models for location, scale, and shape (and beyond)&lt;/title&gt;&lt;secondary-title&gt;Journal of Computational and Graphical Statistics&lt;/secondary-title&gt;&lt;/titles&gt;&lt;periodical&gt;&lt;full-title&gt;Journal of Computational and Graphical Statistics&lt;/full-title&gt;&lt;/periodical&gt;&lt;pages&gt;612-627&lt;/pages&gt;&lt;volume&gt;27&lt;/volume&gt;&lt;number&gt;3&lt;/number&gt;&lt;dates&gt;&lt;year&gt;2018&lt;/year&gt;&lt;/dates&gt;&lt;isbn&gt;1061-8600&lt;/isbn&gt;&lt;urls&gt;&lt;/urls&gt;&lt;/record&gt;&lt;/Cite&gt;&lt;/EndNote&gt;</w:instrText>
      </w:r>
      <w:r w:rsidR="00461013" w:rsidRPr="00461013">
        <w:rPr>
          <w:lang w:val="en-AU"/>
          <w:rPrChange w:id="310" w:author="Nicholas Clark" w:date="2022-07-01T11:41:00Z">
            <w:rPr>
              <w:i/>
              <w:iCs/>
              <w:lang w:val="en-AU"/>
            </w:rPr>
          </w:rPrChange>
        </w:rPr>
        <w:fldChar w:fldCharType="separate"/>
      </w:r>
      <w:r w:rsidR="00461013" w:rsidRPr="00461013">
        <w:rPr>
          <w:noProof/>
          <w:lang w:val="en-AU"/>
          <w:rPrChange w:id="311" w:author="Nicholas Clark" w:date="2022-07-01T11:41:00Z">
            <w:rPr>
              <w:i/>
              <w:iCs/>
              <w:noProof/>
              <w:lang w:val="en-AU"/>
            </w:rPr>
          </w:rPrChange>
        </w:rPr>
        <w:t>(Umlauf et al. 2018)</w:t>
      </w:r>
      <w:r w:rsidR="00461013" w:rsidRPr="00461013">
        <w:rPr>
          <w:lang w:val="en-AU"/>
          <w:rPrChange w:id="312" w:author="Nicholas Clark" w:date="2022-07-01T11:41:00Z">
            <w:rPr>
              <w:i/>
              <w:iCs/>
              <w:lang w:val="en-AU"/>
            </w:rPr>
          </w:rPrChange>
        </w:rPr>
        <w:fldChar w:fldCharType="end"/>
      </w:r>
      <w:ins w:id="313" w:author="Nicholas Clark" w:date="2022-07-01T11:20:00Z">
        <w:r w:rsidRPr="00461013">
          <w:rPr>
            <w:lang w:val="en-AU"/>
          </w:rPr>
          <w:t>,</w:t>
        </w:r>
        <w:r>
          <w:rPr>
            <w:lang w:val="en-AU"/>
          </w:rPr>
          <w:t xml:space="preserve"> </w:t>
        </w:r>
      </w:ins>
      <w:proofErr w:type="spellStart"/>
      <w:ins w:id="314" w:author="Nicholas Clark" w:date="2022-07-01T11:21:00Z">
        <w:r w:rsidRPr="00461325">
          <w:rPr>
            <w:i/>
            <w:iCs/>
            <w:lang w:val="en-AU"/>
            <w:rPrChange w:id="315" w:author="Nicholas Clark" w:date="2022-07-01T11:21:00Z">
              <w:rPr>
                <w:lang w:val="en-AU"/>
              </w:rPr>
            </w:rPrChange>
          </w:rPr>
          <w:t>mvgam</w:t>
        </w:r>
        <w:proofErr w:type="spellEnd"/>
        <w:r w:rsidRPr="00461325">
          <w:rPr>
            <w:i/>
            <w:iCs/>
            <w:lang w:val="en-AU"/>
            <w:rPrChange w:id="316" w:author="Nicholas Clark" w:date="2022-07-01T11:21:00Z">
              <w:rPr>
                <w:lang w:val="en-AU"/>
              </w:rPr>
            </w:rPrChange>
          </w:rPr>
          <w:t xml:space="preserve"> </w:t>
        </w:r>
        <w:r>
          <w:rPr>
            <w:lang w:val="en-AU"/>
          </w:rPr>
          <w:t xml:space="preserve">is the only software we are aware of that can </w:t>
        </w:r>
        <w:r w:rsidRPr="00461325">
          <w:rPr>
            <w:lang w:val="en-AU"/>
          </w:rPr>
          <w:t xml:space="preserve">simultaneously estimate any smooth function available in </w:t>
        </w:r>
        <w:proofErr w:type="spellStart"/>
        <w:r w:rsidRPr="00461325">
          <w:rPr>
            <w:i/>
            <w:iCs/>
            <w:lang w:val="en-AU"/>
            <w:rPrChange w:id="317" w:author="Nicholas Clark" w:date="2022-07-01T11:21:00Z">
              <w:rPr>
                <w:lang w:val="en-AU"/>
              </w:rPr>
            </w:rPrChange>
          </w:rPr>
          <w:t>mgcv</w:t>
        </w:r>
        <w:proofErr w:type="spellEnd"/>
        <w:r w:rsidRPr="00461325">
          <w:rPr>
            <w:lang w:val="en-AU"/>
          </w:rPr>
          <w:t xml:space="preserve"> </w:t>
        </w:r>
      </w:ins>
      <w:ins w:id="318" w:author="Nicholas Clark" w:date="2022-07-01T11:26:00Z">
        <w:r>
          <w:rPr>
            <w:lang w:val="en-AU"/>
          </w:rPr>
          <w:t xml:space="preserve">together </w:t>
        </w:r>
      </w:ins>
      <w:ins w:id="319" w:author="Nicholas Clark" w:date="2022-07-01T11:21:00Z">
        <w:r w:rsidRPr="00461325">
          <w:rPr>
            <w:lang w:val="en-AU"/>
          </w:rPr>
          <w:t xml:space="preserve">with latent dynamic trends </w:t>
        </w:r>
      </w:ins>
      <w:ins w:id="320" w:author="Nicholas Clark" w:date="2022-07-01T11:22:00Z">
        <w:r>
          <w:rPr>
            <w:lang w:val="en-AU"/>
          </w:rPr>
          <w:t>(</w:t>
        </w:r>
        <w:proofErr w:type="spellStart"/>
        <w:r w:rsidRPr="00230CEE">
          <w:rPr>
            <w:i/>
            <w:iCs/>
            <w:lang w:val="en-AU"/>
            <w:rPrChange w:id="321" w:author="Nicholas Clark" w:date="2022-07-01T11:29:00Z">
              <w:rPr>
                <w:lang w:val="en-AU"/>
              </w:rPr>
            </w:rPrChange>
          </w:rPr>
          <w:t>bamlss</w:t>
        </w:r>
        <w:proofErr w:type="spellEnd"/>
        <w:r>
          <w:rPr>
            <w:lang w:val="en-AU"/>
          </w:rPr>
          <w:t xml:space="preserve"> and</w:t>
        </w:r>
      </w:ins>
      <w:ins w:id="322" w:author="Nicholas Clark" w:date="2022-07-01T11:23:00Z">
        <w:r>
          <w:rPr>
            <w:lang w:val="en-AU"/>
          </w:rPr>
          <w:t xml:space="preserve"> </w:t>
        </w:r>
        <w:proofErr w:type="spellStart"/>
        <w:r w:rsidRPr="00230CEE">
          <w:rPr>
            <w:i/>
            <w:iCs/>
            <w:lang w:val="en-AU"/>
            <w:rPrChange w:id="323" w:author="Nicholas Clark" w:date="2022-07-01T11:29:00Z">
              <w:rPr>
                <w:lang w:val="en-AU"/>
              </w:rPr>
            </w:rPrChange>
          </w:rPr>
          <w:t>BayesX</w:t>
        </w:r>
        <w:proofErr w:type="spellEnd"/>
        <w:r>
          <w:rPr>
            <w:lang w:val="en-AU"/>
          </w:rPr>
          <w:t xml:space="preserve"> can estimate a diversity of smooth functions but to our knowledge dynamic latent processes cannot be jointly estimated; </w:t>
        </w:r>
        <w:r w:rsidRPr="00230CEE">
          <w:rPr>
            <w:i/>
            <w:iCs/>
            <w:lang w:val="en-AU"/>
            <w:rPrChange w:id="324" w:author="Nicholas Clark" w:date="2022-07-01T11:30:00Z">
              <w:rPr>
                <w:lang w:val="en-AU"/>
              </w:rPr>
            </w:rPrChange>
          </w:rPr>
          <w:t>brms</w:t>
        </w:r>
        <w:r>
          <w:rPr>
            <w:lang w:val="en-AU"/>
          </w:rPr>
          <w:t xml:space="preserve"> offers more flexibility </w:t>
        </w:r>
      </w:ins>
      <w:ins w:id="325" w:author="Nicholas Clark" w:date="2022-07-01T11:42:00Z">
        <w:r w:rsidR="00C865D9">
          <w:rPr>
            <w:lang w:val="en-AU"/>
          </w:rPr>
          <w:t xml:space="preserve">for time series </w:t>
        </w:r>
      </w:ins>
      <w:ins w:id="326" w:author="Nicholas Clark" w:date="2022-07-01T11:23:00Z">
        <w:r>
          <w:rPr>
            <w:lang w:val="en-AU"/>
          </w:rPr>
          <w:t>and can accommodate dynamic processes</w:t>
        </w:r>
      </w:ins>
      <w:ins w:id="327" w:author="Nicholas Clark" w:date="2022-07-01T11:34:00Z">
        <w:r w:rsidR="00487ED6">
          <w:rPr>
            <w:lang w:val="en-AU"/>
          </w:rPr>
          <w:t>, including AR and ARMA processes</w:t>
        </w:r>
      </w:ins>
      <w:ins w:id="328" w:author="Nicholas Clark" w:date="2022-07-08T16:16:00Z">
        <w:r w:rsidR="003F28F6">
          <w:rPr>
            <w:lang w:val="en-AU"/>
          </w:rPr>
          <w:t xml:space="preserve"> of order 1</w:t>
        </w:r>
      </w:ins>
      <w:ins w:id="329" w:author="Nicholas Clark" w:date="2022-07-01T11:34:00Z">
        <w:r w:rsidR="00487ED6">
          <w:rPr>
            <w:lang w:val="en-AU"/>
          </w:rPr>
          <w:t>,</w:t>
        </w:r>
      </w:ins>
      <w:ins w:id="330" w:author="Nicholas Clark" w:date="2022-07-01T11:23:00Z">
        <w:r>
          <w:rPr>
            <w:lang w:val="en-AU"/>
          </w:rPr>
          <w:t xml:space="preserve"> but </w:t>
        </w:r>
      </w:ins>
      <w:ins w:id="331" w:author="Nicholas Clark" w:date="2022-07-01T11:26:00Z">
        <w:r>
          <w:rPr>
            <w:lang w:val="en-AU"/>
          </w:rPr>
          <w:t>we are not aware of extensions to dynamic factor</w:t>
        </w:r>
      </w:ins>
      <w:ins w:id="332" w:author="Nicholas Clark" w:date="2022-07-01T11:35:00Z">
        <w:r w:rsidR="00487ED6">
          <w:rPr>
            <w:lang w:val="en-AU"/>
          </w:rPr>
          <w:t>s</w:t>
        </w:r>
      </w:ins>
      <w:ins w:id="333" w:author="Nicholas Clark" w:date="2022-07-01T11:26:00Z">
        <w:r>
          <w:rPr>
            <w:lang w:val="en-AU"/>
          </w:rPr>
          <w:t xml:space="preserve">). </w:t>
        </w:r>
        <w:r w:rsidR="00230CEE">
          <w:rPr>
            <w:lang w:val="en-AU"/>
          </w:rPr>
          <w:t>Second, our softw</w:t>
        </w:r>
      </w:ins>
      <w:ins w:id="334" w:author="Nicholas Clark" w:date="2022-07-01T11:27:00Z">
        <w:r w:rsidR="00230CEE">
          <w:rPr>
            <w:lang w:val="en-AU"/>
          </w:rPr>
          <w:t xml:space="preserve">are </w:t>
        </w:r>
        <w:r w:rsidR="00230CEE" w:rsidRPr="00230CEE">
          <w:rPr>
            <w:lang w:val="en-AU"/>
          </w:rPr>
          <w:t>can employ Hamiltonian Monte Carlo</w:t>
        </w:r>
      </w:ins>
      <w:ins w:id="335" w:author="Nicholas Clark" w:date="2022-07-01T11:29:00Z">
        <w:r w:rsidR="00230CEE">
          <w:rPr>
            <w:lang w:val="en-AU"/>
          </w:rPr>
          <w:t xml:space="preserve"> through the </w:t>
        </w:r>
        <w:r w:rsidR="00230CEE" w:rsidRPr="00230CEE">
          <w:rPr>
            <w:i/>
            <w:iCs/>
            <w:lang w:val="en-AU"/>
            <w:rPrChange w:id="336" w:author="Nicholas Clark" w:date="2022-07-01T11:29:00Z">
              <w:rPr>
                <w:lang w:val="en-AU"/>
              </w:rPr>
            </w:rPrChange>
          </w:rPr>
          <w:lastRenderedPageBreak/>
          <w:t>Stan</w:t>
        </w:r>
        <w:r w:rsidR="00230CEE">
          <w:rPr>
            <w:lang w:val="en-AU"/>
          </w:rPr>
          <w:t xml:space="preserve"> interface</w:t>
        </w:r>
      </w:ins>
      <w:ins w:id="337" w:author="Nicholas Clark" w:date="2022-07-01T11:27:00Z">
        <w:r w:rsidR="00230CEE" w:rsidRPr="00230CEE">
          <w:rPr>
            <w:lang w:val="en-AU"/>
          </w:rPr>
          <w:t xml:space="preserve"> for much more efficient and unbiased </w:t>
        </w:r>
        <w:r w:rsidR="00230CEE">
          <w:rPr>
            <w:lang w:val="en-AU"/>
          </w:rPr>
          <w:t xml:space="preserve">MCMC </w:t>
        </w:r>
        <w:r w:rsidR="00230CEE" w:rsidRPr="00230CEE">
          <w:rPr>
            <w:lang w:val="en-AU"/>
          </w:rPr>
          <w:t xml:space="preserve">sampling </w:t>
        </w:r>
      </w:ins>
      <w:ins w:id="338" w:author="Nicholas Clark" w:date="2022-07-01T11:35:00Z">
        <w:r w:rsidR="00277E43">
          <w:rPr>
            <w:lang w:val="en-AU"/>
          </w:rPr>
          <w:t xml:space="preserve">compared to </w:t>
        </w:r>
        <w:proofErr w:type="gramStart"/>
        <w:r w:rsidR="00277E43">
          <w:rPr>
            <w:lang w:val="en-AU"/>
          </w:rPr>
          <w:t>Gibbs</w:t>
        </w:r>
        <w:proofErr w:type="gramEnd"/>
        <w:r w:rsidR="00277E43">
          <w:rPr>
            <w:lang w:val="en-AU"/>
          </w:rPr>
          <w:t xml:space="preserve"> samplers </w:t>
        </w:r>
      </w:ins>
      <w:ins w:id="339" w:author="Nicholas Clark" w:date="2022-07-01T11:27:00Z">
        <w:r w:rsidR="00230CEE" w:rsidRPr="00230CEE">
          <w:rPr>
            <w:lang w:val="en-AU"/>
          </w:rPr>
          <w:t>(</w:t>
        </w:r>
        <w:proofErr w:type="spellStart"/>
        <w:r w:rsidR="00230CEE" w:rsidRPr="00230CEE">
          <w:rPr>
            <w:i/>
            <w:iCs/>
            <w:lang w:val="en-AU"/>
            <w:rPrChange w:id="340" w:author="Nicholas Clark" w:date="2022-07-01T11:27:00Z">
              <w:rPr>
                <w:lang w:val="en-AU"/>
              </w:rPr>
            </w:rPrChange>
          </w:rPr>
          <w:t>BayesX</w:t>
        </w:r>
        <w:proofErr w:type="spellEnd"/>
        <w:r w:rsidR="00230CEE" w:rsidRPr="00230CEE">
          <w:rPr>
            <w:i/>
            <w:iCs/>
            <w:lang w:val="en-AU"/>
            <w:rPrChange w:id="341" w:author="Nicholas Clark" w:date="2022-07-01T11:27:00Z">
              <w:rPr>
                <w:lang w:val="en-AU"/>
              </w:rPr>
            </w:rPrChange>
          </w:rPr>
          <w:t xml:space="preserve"> </w:t>
        </w:r>
        <w:r w:rsidR="00230CEE" w:rsidRPr="00230CEE">
          <w:rPr>
            <w:lang w:val="en-AU"/>
          </w:rPr>
          <w:t>uses its own</w:t>
        </w:r>
      </w:ins>
      <w:ins w:id="342" w:author="Nicholas Clark" w:date="2022-07-01T11:35:00Z">
        <w:r w:rsidR="00277E43">
          <w:rPr>
            <w:lang w:val="en-AU"/>
          </w:rPr>
          <w:t xml:space="preserve"> custom</w:t>
        </w:r>
      </w:ins>
      <w:ins w:id="343" w:author="Nicholas Clark" w:date="2022-07-01T11:27:00Z">
        <w:r w:rsidR="00230CEE" w:rsidRPr="00230CEE">
          <w:rPr>
            <w:lang w:val="en-AU"/>
          </w:rPr>
          <w:t xml:space="preserve"> </w:t>
        </w:r>
      </w:ins>
      <w:ins w:id="344" w:author="Nicholas Clark" w:date="2022-07-01T11:28:00Z">
        <w:r w:rsidR="00230CEE">
          <w:rPr>
            <w:lang w:val="en-AU"/>
          </w:rPr>
          <w:t xml:space="preserve">Gibbs </w:t>
        </w:r>
      </w:ins>
      <w:ins w:id="345" w:author="Nicholas Clark" w:date="2022-07-01T11:27:00Z">
        <w:r w:rsidR="00230CEE" w:rsidRPr="00230CEE">
          <w:rPr>
            <w:lang w:val="en-AU"/>
          </w:rPr>
          <w:t xml:space="preserve">samplers, </w:t>
        </w:r>
      </w:ins>
      <w:ins w:id="346" w:author="Nicholas Clark" w:date="2022-07-01T11:29:00Z">
        <w:r w:rsidR="00230CEE">
          <w:rPr>
            <w:lang w:val="en-AU"/>
          </w:rPr>
          <w:t xml:space="preserve">while </w:t>
        </w:r>
        <w:proofErr w:type="spellStart"/>
        <w:r w:rsidR="00230CEE" w:rsidRPr="00EC11B5">
          <w:rPr>
            <w:i/>
            <w:iCs/>
            <w:lang w:val="en-AU"/>
            <w:rPrChange w:id="347" w:author="Nicholas Clark" w:date="2022-07-01T11:31:00Z">
              <w:rPr>
                <w:lang w:val="en-AU"/>
              </w:rPr>
            </w:rPrChange>
          </w:rPr>
          <w:t>bamlss</w:t>
        </w:r>
        <w:proofErr w:type="spellEnd"/>
        <w:r w:rsidR="00230CEE">
          <w:rPr>
            <w:lang w:val="en-AU"/>
          </w:rPr>
          <w:t xml:space="preserve"> does not employ full MCMC). </w:t>
        </w:r>
      </w:ins>
      <w:ins w:id="348" w:author="Nicholas Clark" w:date="2022-07-01T11:30:00Z">
        <w:r w:rsidR="00230CEE">
          <w:rPr>
            <w:lang w:val="en-AU"/>
          </w:rPr>
          <w:t xml:space="preserve">Finally, our package is designed for analysing and forecasting </w:t>
        </w:r>
      </w:ins>
      <w:ins w:id="349" w:author="Nicholas Clark" w:date="2022-07-01T11:47:00Z">
        <w:r w:rsidR="007764C9">
          <w:rPr>
            <w:lang w:val="en-AU"/>
          </w:rPr>
          <w:t xml:space="preserve">sets of </w:t>
        </w:r>
      </w:ins>
      <w:ins w:id="350" w:author="Nicholas Clark" w:date="2022-07-01T11:30:00Z">
        <w:r w:rsidR="00230CEE">
          <w:rPr>
            <w:lang w:val="en-AU"/>
          </w:rPr>
          <w:t xml:space="preserve">discrete time series, and as such the additional utilities </w:t>
        </w:r>
      </w:ins>
      <w:ins w:id="351" w:author="Nicholas Clark" w:date="2022-07-01T11:35:00Z">
        <w:r w:rsidR="00323DBD">
          <w:rPr>
            <w:lang w:val="en-AU"/>
          </w:rPr>
          <w:t xml:space="preserve">we offer </w:t>
        </w:r>
      </w:ins>
      <w:ins w:id="352" w:author="Nicholas Clark" w:date="2022-07-01T11:30:00Z">
        <w:r w:rsidR="00230CEE">
          <w:rPr>
            <w:lang w:val="en-AU"/>
          </w:rPr>
          <w:t xml:space="preserve">for working with time series (including options to compare models using rolling forecast evaluation </w:t>
        </w:r>
      </w:ins>
      <w:ins w:id="353" w:author="Nicholas Clark" w:date="2022-07-01T11:32:00Z">
        <w:r w:rsidR="00EC11B5">
          <w:rPr>
            <w:lang w:val="en-AU"/>
          </w:rPr>
          <w:t>as well as</w:t>
        </w:r>
      </w:ins>
      <w:ins w:id="354" w:author="Nicholas Clark" w:date="2022-07-01T11:30:00Z">
        <w:r w:rsidR="00230CEE">
          <w:rPr>
            <w:lang w:val="en-AU"/>
          </w:rPr>
          <w:t xml:space="preserve"> routines to assimilate new observations </w:t>
        </w:r>
      </w:ins>
      <w:ins w:id="355" w:author="Nicholas Clark" w:date="2022-07-01T11:31:00Z">
        <w:r w:rsidR="00230CEE">
          <w:rPr>
            <w:lang w:val="en-AU"/>
          </w:rPr>
          <w:t>‘online’ for automatic forecast updating</w:t>
        </w:r>
      </w:ins>
      <w:ins w:id="356" w:author="Nicholas Clark" w:date="2022-07-01T11:32:00Z">
        <w:r w:rsidR="00CF7CC6">
          <w:rPr>
            <w:lang w:val="en-AU"/>
          </w:rPr>
          <w:t>; Appendix 1</w:t>
        </w:r>
      </w:ins>
      <w:ins w:id="357" w:author="Nicholas Clark" w:date="2022-07-01T11:31:00Z">
        <w:r w:rsidR="00230CEE">
          <w:rPr>
            <w:lang w:val="en-AU"/>
          </w:rPr>
          <w:t>) make our software attractive for a range of applied forecasting tasks.</w:t>
        </w:r>
      </w:ins>
    </w:p>
    <w:p w14:paraId="6AF7BA35" w14:textId="77777777" w:rsidR="00230CEE" w:rsidRDefault="00230CEE" w:rsidP="007B223B">
      <w:pPr>
        <w:spacing w:line="360" w:lineRule="auto"/>
        <w:rPr>
          <w:ins w:id="358" w:author="Nicholas Clark" w:date="2022-07-01T11:31:00Z"/>
          <w:lang w:val="en-AU"/>
        </w:rPr>
      </w:pPr>
    </w:p>
    <w:p w14:paraId="425A0729" w14:textId="1467BE2E" w:rsidR="007B223B" w:rsidRPr="0040569A" w:rsidRDefault="007B223B" w:rsidP="007B223B">
      <w:pPr>
        <w:spacing w:line="360" w:lineRule="auto"/>
        <w:rPr>
          <w:ins w:id="359" w:author="Nicholas Clark" w:date="2022-06-30T15:55:00Z"/>
          <w:rFonts w:eastAsiaTheme="minorEastAsia"/>
          <w:lang w:val="en-AU"/>
        </w:rPr>
      </w:pPr>
      <w:ins w:id="360" w:author="Nicholas Clark" w:date="2022-06-30T15:55:00Z">
        <w:r>
          <w:rPr>
            <w:lang w:val="en-AU"/>
          </w:rPr>
          <w:t xml:space="preserve">It is notable that our </w:t>
        </w:r>
        <w:r>
          <w:rPr>
            <w:rFonts w:eastAsiaTheme="minorEastAsia"/>
          </w:rPr>
          <w:t xml:space="preserve">design permits any formula allowed in </w:t>
        </w:r>
        <w:proofErr w:type="spellStart"/>
        <w:r w:rsidRPr="00DB6CE0">
          <w:rPr>
            <w:rFonts w:eastAsiaTheme="minorEastAsia"/>
            <w:i/>
            <w:iCs/>
          </w:rPr>
          <w:t>mgcv</w:t>
        </w:r>
        <w:proofErr w:type="spellEnd"/>
        <w:r>
          <w:rPr>
            <w:rFonts w:eastAsiaTheme="minorEastAsia"/>
          </w:rPr>
          <w:t xml:space="preserve"> to be used for the GAM component of the linear predictor, providing a user-friendly way to explore dynamic ecological models that encompass nonlinear smooth functions. Other advantages of our framework are (1) missing values are allowed for the responses; (2) upper bounds can be used via truncated likelihoods; (3) smooth distributed lag covariate functions can be estimated alongside latent temporal components to form complex dynamic nonlinear models </w:t>
        </w:r>
        <w:r>
          <w:rPr>
            <w:rFonts w:eastAsiaTheme="minorEastAsia"/>
          </w:rPr>
          <w:fldChar w:fldCharType="begin"/>
        </w:r>
        <w:r>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Pr>
            <w:rFonts w:eastAsiaTheme="minorEastAsia"/>
          </w:rPr>
          <w:fldChar w:fldCharType="separate"/>
        </w:r>
        <w:r>
          <w:rPr>
            <w:rFonts w:eastAsiaTheme="minorEastAsia"/>
            <w:noProof/>
          </w:rPr>
          <w:t>(Gasparrini 2011)</w:t>
        </w:r>
        <w:r>
          <w:rPr>
            <w:rFonts w:eastAsiaTheme="minorEastAsia"/>
          </w:rPr>
          <w:fldChar w:fldCharType="end"/>
        </w:r>
        <w:r>
          <w:rPr>
            <w:rFonts w:eastAsiaTheme="minorEastAsia"/>
          </w:rPr>
          <w:t xml:space="preserve">; and (4) dynamic components can easily be forecasted via their autoregressive equations (for random walk and AR trends) or via their estimated covariance functions (for Gaussian </w:t>
        </w:r>
      </w:ins>
      <w:ins w:id="361" w:author="Nicholas Clark" w:date="2022-06-30T16:04:00Z">
        <w:r w:rsidR="008F4FE8">
          <w:rPr>
            <w:rFonts w:eastAsiaTheme="minorEastAsia"/>
          </w:rPr>
          <w:t>p</w:t>
        </w:r>
      </w:ins>
      <w:ins w:id="362" w:author="Nicholas Clark" w:date="2022-06-30T15:55:00Z">
        <w:r>
          <w:rPr>
            <w:rFonts w:eastAsiaTheme="minorEastAsia"/>
          </w:rPr>
          <w:t>rocess trends), providing robust probabilistic uncertainties.</w:t>
        </w:r>
      </w:ins>
    </w:p>
    <w:p w14:paraId="51AB8CC4" w14:textId="478BA086" w:rsidR="00DC75B5" w:rsidRPr="00DC75B5" w:rsidRDefault="00B56C22" w:rsidP="005C36C2">
      <w:pPr>
        <w:spacing w:line="360" w:lineRule="auto"/>
        <w:rPr>
          <w:b/>
          <w:bCs/>
          <w:lang w:val="en-AU"/>
          <w:rPrChange w:id="363" w:author="Nicholas Clark" w:date="2022-06-30T15:48:00Z">
            <w:rPr>
              <w:lang w:val="en-AU"/>
            </w:rPr>
          </w:rPrChange>
        </w:rPr>
      </w:pPr>
      <w:ins w:id="364" w:author="Nicholas Clark" w:date="2022-06-30T15:49:00Z">
        <w:r>
          <w:rPr>
            <w:rFonts w:eastAsiaTheme="minorEastAsia"/>
          </w:rPr>
          <w:t xml:space="preserve">While the </w:t>
        </w:r>
        <w:proofErr w:type="spellStart"/>
        <w:r w:rsidRPr="006B0B30">
          <w:rPr>
            <w:rFonts w:eastAsiaTheme="minorEastAsia"/>
            <w:i/>
            <w:iCs/>
          </w:rPr>
          <w:t>mvgam</w:t>
        </w:r>
        <w:proofErr w:type="spellEnd"/>
        <w:r>
          <w:rPr>
            <w:rFonts w:eastAsiaTheme="minorEastAsia"/>
          </w:rPr>
          <w:t xml:space="preserve"> package does not currently </w:t>
        </w:r>
      </w:ins>
      <w:ins w:id="365" w:author="Nicholas Clark" w:date="2022-07-01T11:49:00Z">
        <w:r w:rsidR="00D1521B">
          <w:rPr>
            <w:rFonts w:eastAsiaTheme="minorEastAsia"/>
          </w:rPr>
          <w:t>support</w:t>
        </w:r>
      </w:ins>
      <w:ins w:id="366" w:author="Nicholas Clark" w:date="2022-06-30T15:49:00Z">
        <w:r>
          <w:rPr>
            <w:rFonts w:eastAsiaTheme="minorEastAsia"/>
          </w:rPr>
          <w:t xml:space="preserve"> stochastic volatility or moving average trends, these processes could be added by the user at any time (the package can be used to generate all model files, data objects and initial values so that a model can be easily modified for conditioning outside of </w:t>
        </w:r>
        <w:proofErr w:type="spellStart"/>
        <w:r w:rsidRPr="006B0B30">
          <w:rPr>
            <w:rFonts w:eastAsiaTheme="minorEastAsia"/>
            <w:i/>
            <w:iCs/>
          </w:rPr>
          <w:t>mvgam</w:t>
        </w:r>
        <w:proofErr w:type="spellEnd"/>
        <w:r>
          <w:rPr>
            <w:rFonts w:eastAsiaTheme="minorEastAsia"/>
          </w:rPr>
          <w:t xml:space="preserve">, </w:t>
        </w:r>
        <w:proofErr w:type="gramStart"/>
        <w:r>
          <w:rPr>
            <w:rFonts w:eastAsiaTheme="minorEastAsia"/>
          </w:rPr>
          <w:t>i.e.</w:t>
        </w:r>
        <w:proofErr w:type="gramEnd"/>
        <w:r>
          <w:rPr>
            <w:rFonts w:eastAsiaTheme="minorEastAsia"/>
          </w:rPr>
          <w:t xml:space="preserve"> with </w:t>
        </w:r>
        <w:proofErr w:type="spellStart"/>
        <w:r w:rsidRPr="006B0B30">
          <w:rPr>
            <w:rFonts w:eastAsiaTheme="minorEastAsia"/>
            <w:i/>
            <w:iCs/>
          </w:rPr>
          <w:t>rstan</w:t>
        </w:r>
      </w:ins>
      <w:proofErr w:type="spellEnd"/>
      <w:ins w:id="367" w:author="Nicholas Clark" w:date="2022-07-01T11:48:00Z">
        <w:r w:rsidR="00D1521B">
          <w:rPr>
            <w:rFonts w:eastAsiaTheme="minorEastAsia"/>
          </w:rPr>
          <w:t xml:space="preserve">, </w:t>
        </w:r>
      </w:ins>
      <w:proofErr w:type="spellStart"/>
      <w:ins w:id="368" w:author="Nicholas Clark" w:date="2022-06-30T15:49:00Z">
        <w:r w:rsidRPr="006B0B30">
          <w:rPr>
            <w:rFonts w:eastAsiaTheme="minorEastAsia"/>
            <w:i/>
            <w:iCs/>
          </w:rPr>
          <w:t>rjags</w:t>
        </w:r>
        <w:proofErr w:type="spellEnd"/>
        <w:r>
          <w:rPr>
            <w:rFonts w:eastAsiaTheme="minorEastAsia"/>
          </w:rPr>
          <w:t xml:space="preserve"> </w:t>
        </w:r>
      </w:ins>
      <w:ins w:id="369" w:author="Nicholas Clark" w:date="2022-07-01T11:48:00Z">
        <w:r w:rsidR="00D1521B">
          <w:rPr>
            <w:rFonts w:eastAsiaTheme="minorEastAsia"/>
          </w:rPr>
          <w:t xml:space="preserve">or other interfaces </w:t>
        </w:r>
      </w:ins>
      <w:ins w:id="370" w:author="Nicholas Clark" w:date="2022-06-30T15:49:00Z">
        <w:r>
          <w:rPr>
            <w:rFonts w:eastAsiaTheme="minorEastAsia"/>
          </w:rPr>
          <w:t>directly).</w:t>
        </w:r>
      </w:ins>
    </w:p>
    <w:p w14:paraId="5ABE6F64" w14:textId="77777777" w:rsidR="00282622" w:rsidRDefault="00282622" w:rsidP="005C36C2">
      <w:pPr>
        <w:spacing w:line="360" w:lineRule="auto"/>
        <w:rPr>
          <w:ins w:id="371" w:author="Nicholas Clark" w:date="2022-06-30T16:04:00Z"/>
          <w:b/>
          <w:bCs/>
          <w:lang w:val="en-AU"/>
        </w:rPr>
      </w:pPr>
    </w:p>
    <w:p w14:paraId="4BA43B26" w14:textId="64D50219" w:rsidR="00A73778" w:rsidRPr="00C44A20" w:rsidRDefault="00A73778" w:rsidP="005C36C2">
      <w:pPr>
        <w:spacing w:line="360" w:lineRule="auto"/>
        <w:rPr>
          <w:b/>
          <w:bCs/>
          <w:lang w:val="en-AU"/>
        </w:rPr>
      </w:pPr>
      <w:r w:rsidRPr="00C44A20">
        <w:rPr>
          <w:b/>
          <w:bCs/>
          <w:lang w:val="en-AU"/>
        </w:rPr>
        <w:t>SIMULATIONS</w:t>
      </w:r>
    </w:p>
    <w:p w14:paraId="5463F536" w14:textId="0077EEE1" w:rsidR="00B77811" w:rsidRDefault="00B77811" w:rsidP="005C36C2">
      <w:pPr>
        <w:spacing w:line="360" w:lineRule="auto"/>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w:t>
      </w:r>
      <w:del w:id="372" w:author="Nicholas Clark" w:date="2022-06-30T16:09:00Z">
        <w:r w:rsidRPr="00B77811" w:rsidDel="00D03B18">
          <w:rPr>
            <w:lang w:val="en-AU"/>
          </w:rPr>
          <w:delText>model</w:delText>
        </w:r>
      </w:del>
      <w:ins w:id="373" w:author="Nicholas Clark" w:date="2022-06-30T16:09:00Z">
        <w:r w:rsidR="00D03B18">
          <w:rPr>
            <w:lang w:val="en-AU"/>
          </w:rPr>
          <w:t>DGAM formulations</w:t>
        </w:r>
      </w:ins>
      <w:r w:rsidR="007D294B">
        <w:rPr>
          <w:lang w:val="en-AU"/>
        </w:rPr>
        <w:t xml:space="preserve">. </w:t>
      </w:r>
      <w:r>
        <w:rPr>
          <w:lang w:val="en-AU"/>
        </w:rPr>
        <w:t xml:space="preserve">Briefly, we </w:t>
      </w:r>
      <w:r w:rsidRPr="00B77811">
        <w:rPr>
          <w:lang w:val="en-AU"/>
        </w:rPr>
        <w:t xml:space="preserve">simulated </w:t>
      </w:r>
      <w:del w:id="374" w:author="Nicholas Clark" w:date="2022-06-30T13:55:00Z">
        <w:r w:rsidR="008E0F84" w:rsidDel="00CD3BE9">
          <w:rPr>
            <w:lang w:val="en-AU"/>
          </w:rPr>
          <w:delText xml:space="preserve">multivariate </w:delText>
        </w:r>
      </w:del>
      <w:proofErr w:type="spellStart"/>
      <w:ins w:id="375" w:author="Nicholas Clark" w:date="2022-06-30T13:55:00Z">
        <w:r w:rsidR="00CD3BE9">
          <w:rPr>
            <w:lang w:val="en-AU"/>
          </w:rPr>
          <w:t>multiseries</w:t>
        </w:r>
        <w:proofErr w:type="spellEnd"/>
        <w:r w:rsidR="00CD3BE9">
          <w:rPr>
            <w:lang w:val="en-AU"/>
          </w:rPr>
          <w:t xml:space="preserve"> </w:t>
        </w:r>
      </w:ins>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consisting of </w:t>
      </w:r>
      <w:ins w:id="376" w:author="Nicholas Clark" w:date="2022-06-30T15:25:00Z">
        <w:r w:rsidR="00794641">
          <w:rPr>
            <w:lang w:val="en-AU"/>
          </w:rPr>
          <w:t>N</w:t>
        </w:r>
      </w:ins>
      <w:del w:id="377" w:author="Nicholas Clark" w:date="2022-06-30T15:25:00Z">
        <w:r w:rsidR="003F69A5" w:rsidDel="00794641">
          <w:rPr>
            <w:lang w:val="en-AU"/>
          </w:rPr>
          <w:delText>n</w:delText>
        </w:r>
      </w:del>
      <w:r w:rsidR="003F69A5">
        <w:rPr>
          <w:lang w:val="en-AU"/>
        </w:rPr>
        <w:t xml:space="preserve">egative </w:t>
      </w:r>
      <w:ins w:id="378" w:author="Nicholas Clark" w:date="2022-06-30T15:26:00Z">
        <w:r w:rsidR="00794641">
          <w:rPr>
            <w:lang w:val="en-AU"/>
          </w:rPr>
          <w:t>B</w:t>
        </w:r>
      </w:ins>
      <w:del w:id="379" w:author="Nicholas Clark" w:date="2022-06-30T15:26:00Z">
        <w:r w:rsidR="003F69A5" w:rsidDel="00794641">
          <w:rPr>
            <w:lang w:val="en-AU"/>
          </w:rPr>
          <w:delText>b</w:delText>
        </w:r>
      </w:del>
      <w:r w:rsidR="003F69A5">
        <w:rPr>
          <w:lang w:val="en-AU"/>
        </w:rPr>
        <w:t xml:space="preserve">inomial </w:t>
      </w:r>
      <w:r>
        <w:rPr>
          <w:lang w:val="en-AU"/>
        </w:rPr>
        <w:t>observations</w:t>
      </w:r>
      <w:r w:rsidR="003F69A5">
        <w:rPr>
          <w:lang w:val="en-AU"/>
        </w:rPr>
        <w:t xml:space="preserve"> (size</w:t>
      </w:r>
      <w:ins w:id="380" w:author="Nicholas Clark" w:date="2022-06-30T12:32:00Z">
        <w:r w:rsidR="00274FF8">
          <w:rPr>
            <w:lang w:val="en-AU"/>
          </w:rPr>
          <w:t xml:space="preserve"> parameter</w:t>
        </w:r>
      </w:ins>
      <w:r w:rsidR="003F69A5">
        <w:rPr>
          <w:lang w:val="en-AU"/>
        </w:rPr>
        <w:t xml:space="preserve"> </w:t>
      </w:r>
      <w:r w:rsidR="00B718F0">
        <w:rPr>
          <w:lang w:val="en-AU"/>
        </w:rPr>
        <w:t>=</w:t>
      </w:r>
      <w:r w:rsidR="003F69A5">
        <w:rPr>
          <w:lang w:val="en-AU"/>
        </w:rPr>
        <w:t xml:space="preserve"> </w:t>
      </w:r>
      <w:ins w:id="381" w:author="Nicholas Clark" w:date="2022-06-30T12:32:00Z">
        <w:r w:rsidR="00274FF8">
          <w:rPr>
            <w:lang w:val="en-AU"/>
          </w:rPr>
          <w:t>5</w:t>
        </w:r>
      </w:ins>
      <w:del w:id="382" w:author="Nicholas Clark" w:date="2022-06-30T12:32:00Z">
        <w:r w:rsidR="003F69A5" w:rsidDel="00274FF8">
          <w:rPr>
            <w:lang w:val="en-AU"/>
          </w:rPr>
          <w:delText>1</w:delText>
        </w:r>
      </w:del>
      <w:r w:rsidR="003F69A5">
        <w:rPr>
          <w:lang w:val="en-AU"/>
        </w:rPr>
        <w:t>)</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 xml:space="preserve">hierarchical seasonal pattern </w:t>
      </w:r>
      <w:r w:rsidR="00332179">
        <w:rPr>
          <w:lang w:val="en-AU"/>
        </w:rPr>
        <w:t>(where each series’ seasonal pattern was created by drawing from a global seasonal pattern with common Gaussian noise</w:t>
      </w:r>
      <w:r w:rsidR="00976E9C">
        <w:rPr>
          <w:lang w:val="en-AU"/>
        </w:rPr>
        <w:t xml:space="preserve">; see function </w:t>
      </w:r>
      <w:proofErr w:type="spellStart"/>
      <w:r w:rsidR="00976E9C" w:rsidRPr="00976E9C">
        <w:rPr>
          <w:i/>
          <w:iCs/>
          <w:lang w:val="en-AU"/>
        </w:rPr>
        <w:t>sim_mvgam</w:t>
      </w:r>
      <w:proofErr w:type="spellEnd"/>
      <w:r w:rsidR="00976E9C" w:rsidRPr="00976E9C">
        <w:rPr>
          <w:i/>
          <w:iCs/>
          <w:lang w:val="en-AU"/>
        </w:rPr>
        <w:t>()</w:t>
      </w:r>
      <w:r w:rsidR="00976E9C">
        <w:rPr>
          <w:lang w:val="en-AU"/>
        </w:rPr>
        <w:t xml:space="preserve"> in the </w:t>
      </w:r>
      <w:proofErr w:type="spellStart"/>
      <w:r w:rsidR="00976E9C" w:rsidRPr="00A24810">
        <w:rPr>
          <w:i/>
          <w:iCs/>
          <w:lang w:val="en-AU"/>
        </w:rPr>
        <w:t>mvgam</w:t>
      </w:r>
      <w:proofErr w:type="spellEnd"/>
      <w:r w:rsidR="00976E9C">
        <w:rPr>
          <w:lang w:val="en-AU"/>
        </w:rPr>
        <w:t xml:space="preserve"> package</w:t>
      </w:r>
      <w:r w:rsidR="00332179">
        <w:rPr>
          <w:lang w:val="en-AU"/>
        </w:rPr>
        <w:t xml:space="preserve">) </w:t>
      </w:r>
      <w:r>
        <w:rPr>
          <w:lang w:val="en-AU"/>
        </w:rPr>
        <w:t xml:space="preserve">and </w:t>
      </w:r>
      <w:ins w:id="383" w:author="Nicholas Clark" w:date="2022-07-01T07:40:00Z">
        <w:r w:rsidR="006631E8">
          <w:rPr>
            <w:lang w:val="en-AU"/>
          </w:rPr>
          <w:t>un</w:t>
        </w:r>
      </w:ins>
      <w:r>
        <w:rPr>
          <w:lang w:val="en-AU"/>
        </w:rPr>
        <w:t>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w:t>
      </w:r>
      <w:ins w:id="384" w:author="Nicholas Clark" w:date="2022-07-01T07:40:00Z">
        <w:r w:rsidR="006631E8">
          <w:rPr>
            <w:lang w:val="en-AU"/>
          </w:rPr>
          <w:t xml:space="preserve">independent random walk </w:t>
        </w:r>
      </w:ins>
      <w:del w:id="385" w:author="Nicholas Clark" w:date="2022-07-01T07:40:00Z">
        <w:r w:rsidR="00336199" w:rsidDel="006631E8">
          <w:rPr>
            <w:lang w:val="en-AU"/>
          </w:rPr>
          <w:delText>a dynamic factor</w:delText>
        </w:r>
        <w:r w:rsidRPr="00B77811" w:rsidDel="006631E8">
          <w:rPr>
            <w:lang w:val="en-AU"/>
          </w:rPr>
          <w:delText xml:space="preserve"> </w:delText>
        </w:r>
      </w:del>
      <w:r w:rsidR="00336199">
        <w:rPr>
          <w:lang w:val="en-AU"/>
        </w:rPr>
        <w:t>process</w:t>
      </w:r>
      <w:ins w:id="386" w:author="Nicholas Clark" w:date="2022-07-01T07:40:00Z">
        <w:r w:rsidR="006631E8">
          <w:rPr>
            <w:lang w:val="en-AU"/>
          </w:rPr>
          <w:t>es</w:t>
        </w:r>
      </w:ins>
      <w:del w:id="387" w:author="Nicholas Clark" w:date="2022-07-01T07:40:00Z">
        <w:r w:rsidR="00336199" w:rsidDel="006631E8">
          <w:rPr>
            <w:lang w:val="en-AU"/>
          </w:rPr>
          <w:delText xml:space="preserve"> in which factors evolved as </w:delText>
        </w:r>
        <w:r w:rsidRPr="00B77811" w:rsidDel="006631E8">
          <w:rPr>
            <w:lang w:val="en-AU"/>
          </w:rPr>
          <w:delText>random walk</w:delText>
        </w:r>
        <w:r w:rsidR="00336199" w:rsidDel="006631E8">
          <w:rPr>
            <w:lang w:val="en-AU"/>
          </w:rPr>
          <w:delText>s with drift</w:delText>
        </w:r>
        <w:r w:rsidRPr="00B77811" w:rsidDel="006631E8">
          <w:rPr>
            <w:lang w:val="en-AU"/>
          </w:rPr>
          <w:delText xml:space="preserve"> </w:delText>
        </w:r>
        <w:r w:rsidR="00336199" w:rsidDel="006631E8">
          <w:rPr>
            <w:lang w:val="en-AU"/>
          </w:rPr>
          <w:delText xml:space="preserve">and series’ loadings were drawn from a </w:delText>
        </w:r>
        <w:r w:rsidR="001631C8" w:rsidDel="006631E8">
          <w:rPr>
            <w:lang w:val="en-AU"/>
          </w:rPr>
          <w:delText xml:space="preserve">zero-centred </w:delText>
        </w:r>
        <w:r w:rsidR="00487118" w:rsidDel="006631E8">
          <w:rPr>
            <w:lang w:val="en-AU"/>
          </w:rPr>
          <w:delText xml:space="preserve">multivariate Gaussian with a </w:delText>
        </w:r>
        <w:r w:rsidR="00336199" w:rsidDel="006631E8">
          <w:rPr>
            <w:lang w:val="en-AU"/>
          </w:rPr>
          <w:delText>sparse covariance matrix</w:delText>
        </w:r>
      </w:del>
      <w:r w:rsidR="00336199">
        <w:rPr>
          <w:lang w:val="en-AU"/>
        </w:rPr>
        <w:t>.</w:t>
      </w:r>
      <w:r w:rsidR="001E0B4C">
        <w:rPr>
          <w:lang w:val="en-AU"/>
        </w:rPr>
        <w:t xml:space="preserve"> We investigated model sensitivity to missingness (</w:t>
      </w:r>
      <w:r w:rsidR="00B80776">
        <w:rPr>
          <w:lang w:val="en-AU"/>
        </w:rPr>
        <w:t>proportion missing =</w:t>
      </w:r>
      <w:r w:rsidR="001E0B4C">
        <w:rPr>
          <w:lang w:val="en-AU"/>
        </w:rPr>
        <w:t xml:space="preserve"> 0, 10, or 50</w:t>
      </w:r>
      <w:ins w:id="388" w:author="Nicholas Clark" w:date="2022-07-01T07:46:00Z">
        <w:r w:rsidR="001A3760">
          <w:rPr>
            <w:lang w:val="en-AU"/>
          </w:rPr>
          <w:t>%</w:t>
        </w:r>
      </w:ins>
      <w:r w:rsidR="001E0B4C">
        <w:rPr>
          <w:lang w:val="en-AU"/>
        </w:rPr>
        <w:t xml:space="preserve">), dimensionality </w:t>
      </w:r>
      <w:r w:rsidR="001E0B4C">
        <w:rPr>
          <w:lang w:val="en-AU"/>
        </w:rPr>
        <w:lastRenderedPageBreak/>
        <w:t xml:space="preserve">(number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w:t>
      </w:r>
      <w:del w:id="389" w:author="Nicholas Clark" w:date="2022-06-30T12:32:00Z">
        <w:r w:rsidR="001E0B4C" w:rsidDel="00274FF8">
          <w:rPr>
            <w:lang w:val="en-AU"/>
          </w:rPr>
          <w:delText xml:space="preserve"> a</w:delText>
        </w:r>
      </w:del>
      <w:r w:rsidR="001E0B4C">
        <w:rPr>
          <w:lang w:val="en-AU"/>
        </w:rPr>
        <w:t xml:space="preserve"> strong </w:t>
      </w:r>
      <w:r w:rsidR="00C001E3">
        <w:rPr>
          <w:lang w:val="en-AU"/>
        </w:rPr>
        <w:t>dynamics</w:t>
      </w:r>
      <w:ins w:id="390" w:author="Nicholas Clark" w:date="2022-06-30T13:19:00Z">
        <w:r w:rsidR="006E4F66">
          <w:rPr>
            <w:lang w:val="en-AU"/>
          </w:rPr>
          <w:t>; see Figure S1 for an example of two series with the same seasonality but different strengths of trend</w:t>
        </w:r>
      </w:ins>
      <w:r w:rsidR="001E0B4C">
        <w:rPr>
          <w:lang w:val="en-AU"/>
        </w:rPr>
        <w:t>).</w:t>
      </w:r>
      <w:r w:rsidR="00075380">
        <w:rPr>
          <w:lang w:val="en-AU"/>
        </w:rPr>
        <w:t xml:space="preserve"> </w:t>
      </w:r>
      <w:r w:rsidR="00D15E02">
        <w:rPr>
          <w:lang w:val="en-AU"/>
        </w:rPr>
        <w:t xml:space="preserve">Each simulated dataset was fit with the same set of </w:t>
      </w:r>
      <w:ins w:id="391" w:author="Nicholas Clark" w:date="2022-06-30T12:31:00Z">
        <w:r w:rsidR="005C14B4">
          <w:rPr>
            <w:lang w:val="en-AU"/>
          </w:rPr>
          <w:t>four</w:t>
        </w:r>
      </w:ins>
      <w:del w:id="392" w:author="Nicholas Clark" w:date="2022-06-30T12:31:00Z">
        <w:r w:rsidR="00D15E02" w:rsidDel="005C14B4">
          <w:rPr>
            <w:lang w:val="en-AU"/>
          </w:rPr>
          <w:delText>three</w:delText>
        </w:r>
      </w:del>
      <w:r w:rsidR="00D15E02">
        <w:rPr>
          <w:lang w:val="en-AU"/>
        </w:rPr>
        <w:t xml:space="preserv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del w:id="393" w:author="Nicholas Clark" w:date="2022-06-30T13:55:00Z">
        <w:r w:rsidR="00B718F0" w:rsidRPr="000025C9" w:rsidDel="000025C9">
          <w:rPr>
            <w:lang w:val="en-AU"/>
            <w:rPrChange w:id="394" w:author="Nicholas Clark" w:date="2022-06-30T13:55:00Z">
              <w:rPr>
                <w:i/>
                <w:iCs/>
                <w:lang w:val="en-AU"/>
              </w:rPr>
            </w:rPrChange>
          </w:rPr>
          <w:delText>gam</w:delText>
        </w:r>
        <w:r w:rsidR="00B718F0" w:rsidRPr="000025C9" w:rsidDel="000025C9">
          <w:rPr>
            <w:lang w:val="en-AU"/>
          </w:rPr>
          <w:delText xml:space="preserve"> </w:delText>
        </w:r>
      </w:del>
      <w:ins w:id="395" w:author="Nicholas Clark" w:date="2022-06-30T13:55:00Z">
        <w:r w:rsidR="000025C9" w:rsidRPr="000025C9">
          <w:rPr>
            <w:lang w:val="en-AU"/>
            <w:rPrChange w:id="396" w:author="Nicholas Clark" w:date="2022-06-30T13:55:00Z">
              <w:rPr>
                <w:i/>
                <w:iCs/>
                <w:lang w:val="en-AU"/>
              </w:rPr>
            </w:rPrChange>
          </w:rPr>
          <w:t>GAM</w:t>
        </w:r>
        <w:r w:rsidR="000025C9" w:rsidRPr="000025C9">
          <w:rPr>
            <w:lang w:val="en-AU"/>
          </w:rPr>
          <w:t xml:space="preserve"> </w:t>
        </w:r>
      </w:ins>
      <w:r w:rsidR="004B0698">
        <w:rPr>
          <w:lang w:val="en-AU"/>
        </w:rPr>
        <w:t>using</w:t>
      </w:r>
      <w:r w:rsidR="00B718F0">
        <w:rPr>
          <w:lang w:val="en-AU"/>
        </w:rPr>
        <w:t xml:space="preserve"> </w:t>
      </w:r>
      <w:proofErr w:type="spellStart"/>
      <w:r w:rsidR="00B718F0" w:rsidRPr="00B718F0">
        <w:rPr>
          <w:i/>
          <w:iCs/>
          <w:lang w:val="en-AU"/>
        </w:rPr>
        <w:t>mgcv</w:t>
      </w:r>
      <w:proofErr w:type="spellEnd"/>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w:t>
      </w:r>
      <w:ins w:id="397" w:author="Nicholas Clark" w:date="2022-06-30T14:04:00Z">
        <w:r w:rsidR="003B1250">
          <w:rPr>
            <w:lang w:val="en-AU"/>
          </w:rPr>
          <w:t xml:space="preserve"> function</w:t>
        </w:r>
      </w:ins>
      <w:r w:rsidR="00B718F0">
        <w:rPr>
          <w:lang w:val="en-AU"/>
        </w:rPr>
        <w:t xml:space="preserve">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del w:id="398" w:author="Nicholas Clark" w:date="2022-06-30T13:55:00Z">
        <w:r w:rsidR="008C2E09" w:rsidDel="000025C9">
          <w:rPr>
            <w:i/>
            <w:iCs/>
            <w:lang w:val="en-AU"/>
          </w:rPr>
          <w:delText>12</w:delText>
        </w:r>
      </w:del>
      <w:ins w:id="399" w:author="Nicholas Clark" w:date="2022-06-30T13:55:00Z">
        <w:r w:rsidR="000025C9">
          <w:rPr>
            <w:i/>
            <w:iCs/>
            <w:lang w:val="en-AU"/>
          </w:rPr>
          <w:t>8</w:t>
        </w:r>
      </w:ins>
      <w:r w:rsidR="00B718F0" w:rsidRPr="00B718F0">
        <w:rPr>
          <w:i/>
          <w:iCs/>
          <w:lang w:val="en-AU"/>
        </w:rPr>
        <w:t>, bs = 'cc')</w:t>
      </w:r>
      <w:r w:rsidR="00B718F0" w:rsidRPr="00B718F0">
        <w:rPr>
          <w:lang w:val="en-AU"/>
        </w:rPr>
        <w:t>)</w:t>
      </w:r>
      <w:r w:rsidR="00B718F0" w:rsidRPr="00B718F0">
        <w:rPr>
          <w:i/>
          <w:iCs/>
          <w:lang w:val="en-AU"/>
        </w:rPr>
        <w:t>,</w:t>
      </w:r>
      <w:del w:id="400" w:author="Nicholas Clark" w:date="2022-06-30T14:04:00Z">
        <w:r w:rsidR="00B718F0" w:rsidDel="003B1250">
          <w:rPr>
            <w:lang w:val="en-AU"/>
          </w:rPr>
          <w:delText xml:space="preserve"> a</w:delText>
        </w:r>
      </w:del>
      <w:r w:rsidR="00B718F0">
        <w:rPr>
          <w:lang w:val="en-AU"/>
        </w:rPr>
        <w:t xml:space="preserve"> local smooth </w:t>
      </w:r>
      <w:ins w:id="401" w:author="Nicholas Clark" w:date="2022-06-30T14:04:00Z">
        <w:r w:rsidR="003B1250">
          <w:rPr>
            <w:lang w:val="en-AU"/>
          </w:rPr>
          <w:t xml:space="preserve">functions </w:t>
        </w:r>
      </w:ins>
      <w:r w:rsidR="00B718F0">
        <w:rPr>
          <w:lang w:val="en-AU"/>
        </w:rPr>
        <w:t>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w:t>
      </w:r>
      <w:ins w:id="402" w:author="Nicholas Clark" w:date="2022-06-30T14:04:00Z">
        <w:r w:rsidR="00BC0241">
          <w:rPr>
            <w:lang w:val="en-AU"/>
          </w:rPr>
          <w:t>,</w:t>
        </w:r>
      </w:ins>
      <w:r w:rsidR="00B718F0">
        <w:rPr>
          <w:lang w:val="en-AU"/>
        </w:rPr>
        <w:t xml:space="preserve"> </w:t>
      </w:r>
      <w:del w:id="403" w:author="Nicholas Clark" w:date="2022-06-30T13:56:00Z">
        <w:r w:rsidR="00B718F0" w:rsidDel="000025C9">
          <w:rPr>
            <w:lang w:val="en-AU"/>
          </w:rPr>
          <w:delText>and independent non-wiggly</w:delText>
        </w:r>
      </w:del>
      <w:ins w:id="404" w:author="Nicholas Clark" w:date="2022-06-30T13:56:00Z">
        <w:r w:rsidR="000025C9">
          <w:rPr>
            <w:lang w:val="en-AU"/>
          </w:rPr>
          <w:t xml:space="preserve">a smooth </w:t>
        </w:r>
      </w:ins>
      <w:ins w:id="405" w:author="Nicholas Clark" w:date="2022-06-30T14:04:00Z">
        <w:r w:rsidR="003B1250">
          <w:rPr>
            <w:lang w:val="en-AU"/>
          </w:rPr>
          <w:t xml:space="preserve">function </w:t>
        </w:r>
      </w:ins>
      <w:ins w:id="406" w:author="Nicholas Clark" w:date="2022-06-30T13:56:00Z">
        <w:r w:rsidR="000025C9">
          <w:rPr>
            <w:lang w:val="en-AU"/>
          </w:rPr>
          <w:t>for a  global trend</w:t>
        </w:r>
      </w:ins>
      <w:del w:id="407" w:author="Nicholas Clark" w:date="2022-06-30T13:56:00Z">
        <w:r w:rsidR="00B718F0" w:rsidDel="000025C9">
          <w:rPr>
            <w:lang w:val="en-AU"/>
          </w:rPr>
          <w:delText xml:space="preserve"> </w:delText>
        </w:r>
        <w:r w:rsidR="005442D9" w:rsidDel="000025C9">
          <w:rPr>
            <w:lang w:val="en-AU"/>
          </w:rPr>
          <w:delText xml:space="preserve">annual </w:delText>
        </w:r>
      </w:del>
      <w:del w:id="408" w:author="Nicholas Clark" w:date="2022-06-30T11:55:00Z">
        <w:r w:rsidR="00B718F0" w:rsidDel="00A1368E">
          <w:rPr>
            <w:lang w:val="en-AU"/>
          </w:rPr>
          <w:delText>smooths</w:delText>
        </w:r>
      </w:del>
      <w:r w:rsidR="00B718F0">
        <w:rPr>
          <w:lang w:val="en-AU"/>
        </w:rPr>
        <w:t xml:space="preserve"> (</w:t>
      </w:r>
      <w:r w:rsidR="00B718F0" w:rsidRPr="00B718F0">
        <w:rPr>
          <w:i/>
          <w:iCs/>
          <w:lang w:val="en-AU"/>
        </w:rPr>
        <w:t xml:space="preserve">s(year, </w:t>
      </w:r>
      <w:del w:id="409" w:author="Nicholas Clark" w:date="2022-06-30T13:56:00Z">
        <w:r w:rsidR="00B718F0" w:rsidRPr="00B718F0" w:rsidDel="000025C9">
          <w:rPr>
            <w:i/>
            <w:iCs/>
            <w:lang w:val="en-AU"/>
          </w:rPr>
          <w:delText>by = series,</w:delText>
        </w:r>
        <w:r w:rsidR="004B0698" w:rsidRPr="00B718F0" w:rsidDel="000025C9">
          <w:rPr>
            <w:i/>
            <w:iCs/>
            <w:lang w:val="en-AU"/>
          </w:rPr>
          <w:delText xml:space="preserve"> m = 1</w:delText>
        </w:r>
        <w:r w:rsidR="004B0698" w:rsidDel="000025C9">
          <w:rPr>
            <w:i/>
            <w:iCs/>
            <w:lang w:val="en-AU"/>
          </w:rPr>
          <w:delText>,</w:delText>
        </w:r>
        <w:r w:rsidR="00B718F0" w:rsidRPr="00B718F0" w:rsidDel="000025C9">
          <w:rPr>
            <w:i/>
            <w:iCs/>
            <w:lang w:val="en-AU"/>
          </w:rPr>
          <w:delText xml:space="preserve"> </w:delText>
        </w:r>
      </w:del>
      <w:r w:rsidR="00B718F0" w:rsidRPr="00B718F0">
        <w:rPr>
          <w:i/>
          <w:iCs/>
          <w:lang w:val="en-AU"/>
        </w:rPr>
        <w:t xml:space="preserve">k = </w:t>
      </w:r>
      <w:ins w:id="410" w:author="Nicholas Clark" w:date="2022-06-30T13:57:00Z">
        <w:r w:rsidR="000025C9">
          <w:rPr>
            <w:i/>
            <w:iCs/>
            <w:lang w:val="en-AU"/>
          </w:rPr>
          <w:t>4</w:t>
        </w:r>
      </w:ins>
      <w:del w:id="411" w:author="Nicholas Clark" w:date="2022-06-30T13:57:00Z">
        <w:r w:rsidR="00B718F0" w:rsidRPr="00B718F0" w:rsidDel="000025C9">
          <w:rPr>
            <w:i/>
            <w:iCs/>
            <w:lang w:val="en-AU"/>
          </w:rPr>
          <w:delText>3, bs = 'gp'</w:delText>
        </w:r>
      </w:del>
      <w:r w:rsidR="00B718F0" w:rsidRPr="00B718F0">
        <w:rPr>
          <w:i/>
          <w:iCs/>
          <w:lang w:val="en-AU"/>
        </w:rPr>
        <w:t>)</w:t>
      </w:r>
      <w:r w:rsidR="00B718F0">
        <w:rPr>
          <w:lang w:val="en-AU"/>
        </w:rPr>
        <w:t>)</w:t>
      </w:r>
      <w:ins w:id="412" w:author="Nicholas Clark" w:date="2022-06-30T13:57:00Z">
        <w:r w:rsidR="000025C9">
          <w:rPr>
            <w:lang w:val="en-AU"/>
          </w:rPr>
          <w:t xml:space="preserve"> and local smooth</w:t>
        </w:r>
      </w:ins>
      <w:ins w:id="413" w:author="Nicholas Clark" w:date="2022-06-30T14:04:00Z">
        <w:r w:rsidR="003B1250">
          <w:rPr>
            <w:lang w:val="en-AU"/>
          </w:rPr>
          <w:t xml:space="preserve"> functions</w:t>
        </w:r>
      </w:ins>
      <w:ins w:id="414" w:author="Nicholas Clark" w:date="2022-06-30T13:57:00Z">
        <w:r w:rsidR="000025C9">
          <w:rPr>
            <w:lang w:val="en-AU"/>
          </w:rPr>
          <w:t xml:space="preserve"> for series-specific deviations from the global trend (</w:t>
        </w:r>
        <w:r w:rsidR="000025C9" w:rsidRPr="00B718F0">
          <w:rPr>
            <w:i/>
            <w:iCs/>
            <w:lang w:val="en-AU"/>
          </w:rPr>
          <w:t>s(</w:t>
        </w:r>
        <w:r w:rsidR="000025C9">
          <w:rPr>
            <w:i/>
            <w:iCs/>
            <w:lang w:val="en-AU"/>
          </w:rPr>
          <w:t>year</w:t>
        </w:r>
        <w:r w:rsidR="000025C9" w:rsidRPr="00B718F0">
          <w:rPr>
            <w:i/>
            <w:iCs/>
            <w:lang w:val="en-AU"/>
          </w:rPr>
          <w:t xml:space="preserve">, series, m = 1, k = </w:t>
        </w:r>
        <w:r w:rsidR="000025C9">
          <w:rPr>
            <w:i/>
            <w:iCs/>
            <w:lang w:val="en-AU"/>
          </w:rPr>
          <w:t>4, bs = ‘fs’</w:t>
        </w:r>
        <w:r w:rsidR="000025C9" w:rsidRPr="00B718F0">
          <w:rPr>
            <w:i/>
            <w:iCs/>
            <w:lang w:val="en-AU"/>
          </w:rPr>
          <w:t>)</w:t>
        </w:r>
        <w:r w:rsidR="000025C9">
          <w:rPr>
            <w:lang w:val="en-AU"/>
          </w:rPr>
          <w:t>)</w:t>
        </w:r>
      </w:ins>
      <w:r w:rsidR="00B718F0">
        <w:rPr>
          <w:lang w:val="en-AU"/>
        </w:rPr>
        <w:t>.</w:t>
      </w:r>
      <w:r w:rsidR="00CD367A">
        <w:rPr>
          <w:lang w:val="en-AU"/>
        </w:rPr>
        <w:t xml:space="preserve"> </w:t>
      </w:r>
      <w:ins w:id="415" w:author="Nicholas Clark" w:date="2022-06-30T13:58:00Z">
        <w:r w:rsidR="00213929">
          <w:rPr>
            <w:lang w:val="en-AU"/>
          </w:rPr>
          <w:t xml:space="preserve">Our next model was a GAM </w:t>
        </w:r>
      </w:ins>
      <w:ins w:id="416" w:author="Nicholas Clark" w:date="2022-06-30T14:01:00Z">
        <w:r w:rsidR="0016188C">
          <w:rPr>
            <w:lang w:val="en-AU"/>
          </w:rPr>
          <w:t>(</w:t>
        </w:r>
      </w:ins>
      <w:ins w:id="417" w:author="Nicholas Clark" w:date="2022-06-30T13:58:00Z">
        <w:r w:rsidR="00213929">
          <w:rPr>
            <w:lang w:val="en-AU"/>
          </w:rPr>
          <w:t xml:space="preserve">fitted with </w:t>
        </w:r>
        <w:proofErr w:type="spellStart"/>
        <w:r w:rsidR="00213929" w:rsidRPr="00213929">
          <w:rPr>
            <w:i/>
            <w:iCs/>
            <w:lang w:val="en-AU"/>
            <w:rPrChange w:id="418" w:author="Nicholas Clark" w:date="2022-06-30T13:58:00Z">
              <w:rPr>
                <w:lang w:val="en-AU"/>
              </w:rPr>
            </w:rPrChange>
          </w:rPr>
          <w:t>mgcv</w:t>
        </w:r>
      </w:ins>
      <w:proofErr w:type="spellEnd"/>
      <w:ins w:id="419" w:author="Nicholas Clark" w:date="2022-06-30T14:01:00Z">
        <w:r w:rsidR="0016188C">
          <w:rPr>
            <w:lang w:val="en-AU"/>
          </w:rPr>
          <w:t xml:space="preserve">) </w:t>
        </w:r>
      </w:ins>
      <w:ins w:id="420" w:author="Nicholas Clark" w:date="2022-06-30T13:58:00Z">
        <w:r w:rsidR="00213929">
          <w:rPr>
            <w:lang w:val="en-AU"/>
          </w:rPr>
          <w:t>that used a stochastic trend via an autoregressive observation model</w:t>
        </w:r>
      </w:ins>
      <w:ins w:id="421" w:author="Nicholas Clark" w:date="2022-06-30T14:01:00Z">
        <w:r w:rsidR="0016188C">
          <w:rPr>
            <w:lang w:val="en-AU"/>
          </w:rPr>
          <w:t>. This model used</w:t>
        </w:r>
      </w:ins>
      <w:ins w:id="422" w:author="Nicholas Clark" w:date="2022-06-30T13:58:00Z">
        <w:r w:rsidR="00213929">
          <w:rPr>
            <w:lang w:val="en-AU"/>
          </w:rPr>
          <w:t xml:space="preserve"> s</w:t>
        </w:r>
      </w:ins>
      <w:ins w:id="423" w:author="Nicholas Clark" w:date="2022-06-30T13:59:00Z">
        <w:r w:rsidR="00213929">
          <w:rPr>
            <w:lang w:val="en-AU"/>
          </w:rPr>
          <w:t xml:space="preserve">ame hierarchical seasonality smooths as the GAM above but </w:t>
        </w:r>
      </w:ins>
      <w:ins w:id="424" w:author="Nicholas Clark" w:date="2022-06-30T14:01:00Z">
        <w:r w:rsidR="0016188C">
          <w:rPr>
            <w:lang w:val="en-AU"/>
          </w:rPr>
          <w:t xml:space="preserve">replaced the trend smooths with </w:t>
        </w:r>
      </w:ins>
      <w:ins w:id="425" w:author="Nicholas Clark" w:date="2022-06-30T13:59:00Z">
        <w:r w:rsidR="00213929">
          <w:rPr>
            <w:lang w:val="en-AU"/>
          </w:rPr>
          <w:t>a</w:t>
        </w:r>
      </w:ins>
      <w:ins w:id="426" w:author="Nicholas Clark" w:date="2022-06-30T14:02:00Z">
        <w:r w:rsidR="0016188C">
          <w:rPr>
            <w:lang w:val="en-AU"/>
          </w:rPr>
          <w:t>n AR1</w:t>
        </w:r>
      </w:ins>
      <w:ins w:id="427" w:author="Nicholas Clark" w:date="2022-06-30T13:59:00Z">
        <w:r w:rsidR="00213929">
          <w:rPr>
            <w:lang w:val="en-AU"/>
          </w:rPr>
          <w:t xml:space="preserve"> parametric term for the effect of log(y</w:t>
        </w:r>
        <w:r w:rsidR="00213929" w:rsidRPr="00213929">
          <w:rPr>
            <w:vertAlign w:val="subscript"/>
            <w:lang w:val="en-AU"/>
            <w:rPrChange w:id="428" w:author="Nicholas Clark" w:date="2022-06-30T13:59:00Z">
              <w:rPr>
                <w:lang w:val="en-AU"/>
              </w:rPr>
            </w:rPrChange>
          </w:rPr>
          <w:t>t-1</w:t>
        </w:r>
        <w:r w:rsidR="00213929">
          <w:rPr>
            <w:lang w:val="en-AU"/>
          </w:rPr>
          <w:t>)</w:t>
        </w:r>
      </w:ins>
      <w:ins w:id="429" w:author="Nicholas Clark" w:date="2022-06-30T14:02:00Z">
        <w:r w:rsidR="0016188C">
          <w:rPr>
            <w:lang w:val="en-AU"/>
          </w:rPr>
          <w:t>, with separate AR1 terms estimated for each series</w:t>
        </w:r>
      </w:ins>
      <w:ins w:id="430" w:author="Nicholas Clark" w:date="2022-06-30T14:00:00Z">
        <w:r w:rsidR="00213929">
          <w:rPr>
            <w:lang w:val="en-AU"/>
          </w:rPr>
          <w:t xml:space="preserve">. </w:t>
        </w:r>
        <w:r w:rsidR="004D3A74">
          <w:rPr>
            <w:lang w:val="en-AU"/>
          </w:rPr>
          <w:t xml:space="preserve">We chose to model the AR1 term on the log scale as this reduces sensitivity of the AR parameter estimates </w:t>
        </w:r>
      </w:ins>
      <w:ins w:id="431" w:author="Nicholas Clark" w:date="2022-06-30T14:05:00Z">
        <w:r w:rsidR="009E3710">
          <w:rPr>
            <w:lang w:val="en-AU"/>
          </w:rPr>
          <w:t>to</w:t>
        </w:r>
      </w:ins>
      <w:ins w:id="432" w:author="Nicholas Clark" w:date="2022-06-30T14:00:00Z">
        <w:r w:rsidR="004D3A74">
          <w:rPr>
            <w:lang w:val="en-AU"/>
          </w:rPr>
          <w:t xml:space="preserve"> outliers (see Appendix 1 for an investigation of the forecas</w:t>
        </w:r>
      </w:ins>
      <w:ins w:id="433" w:author="Nicholas Clark" w:date="2022-06-30T14:01:00Z">
        <w:r w:rsidR="004D3A74">
          <w:rPr>
            <w:lang w:val="en-AU"/>
          </w:rPr>
          <w:t xml:space="preserve">ting behaviours of autoregressive observation models for discrete time series). </w:t>
        </w:r>
      </w:ins>
      <w:ins w:id="434" w:author="Nicholas Clark" w:date="2022-07-01T09:30:00Z">
        <w:r w:rsidR="00ED0421" w:rsidRPr="00ED0421">
          <w:rPr>
            <w:lang w:val="en-AU"/>
          </w:rPr>
          <w:t>Note however that because each missing observation results in additional missing rows in the design matrix (due to missing values in AR predictors), we were unable to fit this model for the simulations where 50% of observations were missing</w:t>
        </w:r>
        <w:r w:rsidR="00ED0421">
          <w:rPr>
            <w:lang w:val="en-AU"/>
          </w:rPr>
          <w:t xml:space="preserve">. </w:t>
        </w:r>
      </w:ins>
      <w:r w:rsidR="00CD367A">
        <w:rPr>
          <w:lang w:val="en-AU"/>
        </w:rPr>
        <w:t xml:space="preserve">We </w:t>
      </w:r>
      <w:ins w:id="435" w:author="Nicholas Clark" w:date="2022-07-01T07:44:00Z">
        <w:r w:rsidR="00C95E67">
          <w:rPr>
            <w:lang w:val="en-AU"/>
          </w:rPr>
          <w:t xml:space="preserve">next </w:t>
        </w:r>
      </w:ins>
      <w:ins w:id="436" w:author="Nicholas Clark" w:date="2022-07-01T07:43:00Z">
        <w:r w:rsidR="00C95E67">
          <w:rPr>
            <w:lang w:val="en-AU"/>
          </w:rPr>
          <w:t>asked whether a d</w:t>
        </w:r>
      </w:ins>
      <w:ins w:id="437" w:author="Nicholas Clark" w:date="2022-07-01T07:44:00Z">
        <w:r w:rsidR="00C95E67">
          <w:rPr>
            <w:lang w:val="en-AU"/>
          </w:rPr>
          <w:t>ynamic factor process could capture the multi-series temporal dynamics by</w:t>
        </w:r>
      </w:ins>
      <w:del w:id="438" w:author="Nicholas Clark" w:date="2022-07-01T07:44:00Z">
        <w:r w:rsidR="00CD367A" w:rsidDel="00C95E67">
          <w:rPr>
            <w:lang w:val="en-AU"/>
          </w:rPr>
          <w:delText>next</w:delText>
        </w:r>
      </w:del>
      <w:r w:rsidR="00CD367A">
        <w:rPr>
          <w:lang w:val="en-AU"/>
        </w:rPr>
        <w:t xml:space="preserve"> fi</w:t>
      </w:r>
      <w:ins w:id="439" w:author="Nicholas Clark" w:date="2022-07-01T07:44:00Z">
        <w:r w:rsidR="00C95E67">
          <w:rPr>
            <w:lang w:val="en-AU"/>
          </w:rPr>
          <w:t>t</w:t>
        </w:r>
      </w:ins>
      <w:r w:rsidR="00CD367A">
        <w:rPr>
          <w:lang w:val="en-AU"/>
        </w:rPr>
        <w:t>t</w:t>
      </w:r>
      <w:ins w:id="440" w:author="Nicholas Clark" w:date="2022-07-01T07:44:00Z">
        <w:r w:rsidR="00C95E67">
          <w:rPr>
            <w:lang w:val="en-AU"/>
          </w:rPr>
          <w:t>ing</w:t>
        </w:r>
      </w:ins>
      <w:r w:rsidR="00CD367A">
        <w:rPr>
          <w:lang w:val="en-AU"/>
        </w:rPr>
        <w:t xml:space="preserve"> </w:t>
      </w:r>
      <w:r w:rsidR="00ED430C">
        <w:rPr>
          <w:lang w:val="en-AU"/>
        </w:rPr>
        <w:t>a</w:t>
      </w:r>
      <w:r w:rsidR="00860976">
        <w:rPr>
          <w:lang w:val="en-AU"/>
        </w:rPr>
        <w:t xml:space="preserve"> </w:t>
      </w:r>
      <w:ins w:id="441" w:author="Nicholas Clark" w:date="2022-07-01T07:41:00Z">
        <w:r w:rsidR="006631E8">
          <w:rPr>
            <w:lang w:val="en-AU"/>
          </w:rPr>
          <w:t xml:space="preserve">dynamic factor </w:t>
        </w:r>
      </w:ins>
      <w:r w:rsidR="00860976">
        <w:rPr>
          <w:lang w:val="en-AU"/>
        </w:rPr>
        <w:t>D</w:t>
      </w:r>
      <w:r w:rsidR="00CD367A">
        <w:rPr>
          <w:lang w:val="en-AU"/>
        </w:rPr>
        <w:t xml:space="preserve">GAM </w:t>
      </w:r>
      <w:r w:rsidR="009C0B0D">
        <w:rPr>
          <w:lang w:val="en-AU"/>
        </w:rPr>
        <w:t xml:space="preserve">(with </w:t>
      </w:r>
      <w:r w:rsidR="009C0B0D" w:rsidRPr="007527F9">
        <w:rPr>
          <w:i/>
          <w:iCs/>
          <w:lang w:val="en-AU"/>
        </w:rPr>
        <w:t>K</w:t>
      </w:r>
      <w:r w:rsidR="009C0B0D">
        <w:rPr>
          <w:lang w:val="en-AU"/>
        </w:rPr>
        <w:t xml:space="preserve"> = half the number of series) </w:t>
      </w:r>
      <w:r w:rsidR="00CD367A">
        <w:rPr>
          <w:lang w:val="en-AU"/>
        </w:rPr>
        <w:t xml:space="preserve">with identical </w:t>
      </w:r>
      <w:r w:rsidR="005442D9">
        <w:rPr>
          <w:lang w:val="en-AU"/>
        </w:rPr>
        <w:t xml:space="preserve">random effect and </w:t>
      </w:r>
      <w:r w:rsidR="00CD367A">
        <w:rPr>
          <w:lang w:val="en-AU"/>
        </w:rPr>
        <w:t xml:space="preserve">seasonal </w:t>
      </w:r>
      <w:del w:id="442" w:author="Nicholas Clark" w:date="2022-06-30T11:55:00Z">
        <w:r w:rsidR="00CD367A" w:rsidDel="00A1368E">
          <w:rPr>
            <w:lang w:val="en-AU"/>
          </w:rPr>
          <w:delText>smooths</w:delText>
        </w:r>
      </w:del>
      <w:ins w:id="443" w:author="Nicholas Clark" w:date="2022-06-30T11:55:00Z">
        <w:r w:rsidR="00A1368E">
          <w:rPr>
            <w:lang w:val="en-AU"/>
          </w:rPr>
          <w:t>smooth functions</w:t>
        </w:r>
      </w:ins>
      <w:r w:rsidR="00CD367A">
        <w:rPr>
          <w:lang w:val="en-AU"/>
        </w:rPr>
        <w:t xml:space="preserve"> but no yearly </w:t>
      </w:r>
      <w:r w:rsidR="006B1447">
        <w:rPr>
          <w:lang w:val="en-AU"/>
        </w:rPr>
        <w:t>smooth</w:t>
      </w:r>
      <w:ins w:id="444" w:author="Nicholas Clark" w:date="2022-06-30T14:04:00Z">
        <w:r w:rsidR="00D251D2">
          <w:rPr>
            <w:lang w:val="en-AU"/>
          </w:rPr>
          <w:t xml:space="preserve"> function</w:t>
        </w:r>
      </w:ins>
      <w:r w:rsidR="004C32D8">
        <w:rPr>
          <w:lang w:val="en-AU"/>
        </w:rPr>
        <w:t>.</w:t>
      </w:r>
      <w:r w:rsidR="008E552E">
        <w:rPr>
          <w:lang w:val="en-AU"/>
        </w:rPr>
        <w:t xml:space="preserve"> </w:t>
      </w:r>
      <w:r w:rsidR="006B1447">
        <w:rPr>
          <w:lang w:val="en-AU"/>
        </w:rPr>
        <w:t xml:space="preserve">Finally, we fit a ‘null’ </w:t>
      </w:r>
      <w:ins w:id="445" w:author="Nicholas Clark" w:date="2022-07-01T07:41:00Z">
        <w:r w:rsidR="00794BAB">
          <w:rPr>
            <w:lang w:val="en-AU"/>
          </w:rPr>
          <w:t xml:space="preserve">dynamic factor </w:t>
        </w:r>
      </w:ins>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w:t>
      </w:r>
      <w:r w:rsidR="00C4598D">
        <w:rPr>
          <w:lang w:val="en-AU"/>
        </w:rPr>
        <w:t xml:space="preserve"> but no seasonal smooth</w:t>
      </w:r>
      <w:ins w:id="446" w:author="Nicholas Clark" w:date="2022-06-30T14:04:00Z">
        <w:r w:rsidR="005F60BA">
          <w:rPr>
            <w:lang w:val="en-AU"/>
          </w:rPr>
          <w:t xml:space="preserve"> function</w:t>
        </w:r>
      </w:ins>
      <w:r w:rsidR="006B1447">
        <w:rPr>
          <w:lang w:val="en-AU"/>
        </w:rPr>
        <w:t xml:space="preserve">. </w:t>
      </w:r>
      <w:r w:rsidR="00F52A09">
        <w:rPr>
          <w:lang w:val="en-AU"/>
        </w:rPr>
        <w:t>Negative binomial distributions were specified for each model</w:t>
      </w:r>
      <w:r w:rsidR="00A14581">
        <w:rPr>
          <w:lang w:val="en-AU"/>
        </w:rPr>
        <w:t xml:space="preserve"> and </w:t>
      </w:r>
      <w:del w:id="447" w:author="Nicholas Clark" w:date="2022-06-30T12:33:00Z">
        <w:r w:rsidR="00A14581" w:rsidDel="009B5A61">
          <w:rPr>
            <w:lang w:val="en-AU"/>
          </w:rPr>
          <w:delText>random walks</w:delText>
        </w:r>
      </w:del>
      <w:ins w:id="448" w:author="Nicholas Clark" w:date="2022-06-30T12:33:00Z">
        <w:r w:rsidR="009B5A61">
          <w:rPr>
            <w:lang w:val="en-AU"/>
          </w:rPr>
          <w:t>AR1 models</w:t>
        </w:r>
      </w:ins>
      <w:r w:rsidR="00A14581">
        <w:rPr>
          <w:lang w:val="en-AU"/>
        </w:rPr>
        <w:t xml:space="preserve"> were used for 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strength </w:t>
      </w:r>
      <w:r w:rsidR="00940893">
        <w:rPr>
          <w:lang w:val="en-AU"/>
        </w:rPr>
        <w:t xml:space="preserve">of dynamics </w:t>
      </w:r>
      <w:r w:rsidR="00C22F69">
        <w:rPr>
          <w:lang w:val="en-AU"/>
        </w:rPr>
        <w:t>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proofErr w:type="spellStart"/>
      <w:r w:rsidR="000A520F" w:rsidRPr="000A520F">
        <w:rPr>
          <w:i/>
          <w:iCs/>
          <w:lang w:val="en-AU"/>
        </w:rPr>
        <w:t>mgcv</w:t>
      </w:r>
      <w:proofErr w:type="spellEnd"/>
      <w:r w:rsidR="000A520F">
        <w:rPr>
          <w:lang w:val="en-AU"/>
        </w:rPr>
        <w:t xml:space="preserve"> models, estimation of 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B63DA2">
        <w:rPr>
          <w:rFonts w:eastAsiaTheme="minorEastAsia"/>
        </w:rPr>
        <w:t xml:space="preserve"> in the </w:t>
      </w:r>
      <w:proofErr w:type="spellStart"/>
      <w:r w:rsidR="00B63DA2" w:rsidRPr="00B63DA2">
        <w:rPr>
          <w:rFonts w:eastAsiaTheme="minorEastAsia"/>
          <w:i/>
          <w:iCs/>
        </w:rPr>
        <w:t>mvgam</w:t>
      </w:r>
      <w:proofErr w:type="spellEnd"/>
      <w:r w:rsidR="00B63DA2" w:rsidRPr="00B63DA2">
        <w:rPr>
          <w:rFonts w:eastAsiaTheme="minorEastAsia"/>
          <w:i/>
          <w:iCs/>
        </w:rPr>
        <w:t xml:space="preserve"> </w:t>
      </w:r>
      <w:r w:rsidR="00B63DA2">
        <w:rPr>
          <w:rFonts w:eastAsiaTheme="minorEastAsia"/>
        </w:rPr>
        <w:t>impl</w:t>
      </w:r>
      <w:ins w:id="449" w:author="Nicholas Clark" w:date="2022-06-30T13:43:00Z">
        <w:r w:rsidR="00AB0B9D">
          <w:rPr>
            <w:rFonts w:eastAsiaTheme="minorEastAsia"/>
          </w:rPr>
          <w:t>e</w:t>
        </w:r>
      </w:ins>
      <w:r w:rsidR="00B63DA2">
        <w:rPr>
          <w:rFonts w:eastAsiaTheme="minorEastAsia"/>
        </w:rPr>
        <w:t>mentation</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zero-</w:t>
      </w:r>
      <w:proofErr w:type="spellStart"/>
      <w:r w:rsidR="00F77616">
        <w:rPr>
          <w:rFonts w:eastAsiaTheme="minorEastAsia"/>
        </w:rPr>
        <w:t>centred</w:t>
      </w:r>
      <w:proofErr w:type="spellEnd"/>
      <w:r w:rsidR="00F77616">
        <w:rPr>
          <w:rFonts w:eastAsiaTheme="minorEastAsia"/>
        </w:rPr>
        <w:t xml:space="preserve">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ins w:id="450" w:author="Nicholas Clark" w:date="2022-06-30T15:23:00Z">
        <w:r w:rsidR="003070DC">
          <w:rPr>
            <w:rFonts w:eastAsiaTheme="minorEastAsia"/>
          </w:rPr>
          <w:t xml:space="preserve">Following Simpson et al </w:t>
        </w:r>
      </w:ins>
      <w:r w:rsidR="00794641">
        <w:rPr>
          <w:rFonts w:eastAsiaTheme="minorEastAsia"/>
        </w:rPr>
        <w:fldChar w:fldCharType="begin"/>
      </w:r>
      <w:r w:rsidR="008908A0">
        <w:rPr>
          <w:rFonts w:eastAsiaTheme="minorEastAsia"/>
        </w:rPr>
        <w:instrText xml:space="preserve"> ADDIN EN.CITE &lt;EndNote&gt;&lt;Cite ExcludeAuth="1"&gt;&lt;Author&gt;Simpson&lt;/Author&gt;&lt;Year&gt;2017&lt;/Year&gt;&lt;RecNum&gt;2622&lt;/RecNum&gt;&lt;DisplayText&gt;(2017)&lt;/DisplayText&gt;&lt;record&gt;&lt;rec-number&gt;2622&lt;/rec-number&gt;&lt;foreign-keys&gt;&lt;key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rFonts w:eastAsiaTheme="minorEastAsia"/>
        </w:rPr>
        <w:fldChar w:fldCharType="separate"/>
      </w:r>
      <w:r w:rsidR="00794641">
        <w:rPr>
          <w:rFonts w:eastAsiaTheme="minorEastAsia"/>
          <w:noProof/>
        </w:rPr>
        <w:t>(2017)</w:t>
      </w:r>
      <w:r w:rsidR="00794641">
        <w:rPr>
          <w:rFonts w:eastAsiaTheme="minorEastAsia"/>
        </w:rPr>
        <w:fldChar w:fldCharType="end"/>
      </w:r>
      <w:ins w:id="451" w:author="Nicholas Clark" w:date="2022-06-30T15:23:00Z">
        <w:r w:rsidR="003070DC">
          <w:rPr>
            <w:rFonts w:eastAsiaTheme="minorEastAsia"/>
          </w:rPr>
          <w:t>, we used complexity-</w:t>
        </w:r>
        <w:proofErr w:type="spellStart"/>
        <w:r w:rsidR="003070DC">
          <w:rPr>
            <w:rFonts w:eastAsiaTheme="minorEastAsia"/>
          </w:rPr>
          <w:t>penalising</w:t>
        </w:r>
        <w:proofErr w:type="spellEnd"/>
        <w:r w:rsidR="003070DC">
          <w:rPr>
            <w:rFonts w:eastAsiaTheme="minorEastAsia"/>
          </w:rPr>
          <w:t xml:space="preserve"> priors for </w:t>
        </w:r>
      </w:ins>
      <w:ins w:id="452" w:author="Nicholas Clark" w:date="2022-06-30T15:24:00Z">
        <w:r w:rsidR="003070DC">
          <w:rPr>
            <w:rFonts w:eastAsiaTheme="minorEastAsia"/>
          </w:rPr>
          <w:t>the Negative Binomial</w:t>
        </w:r>
      </w:ins>
      <w:ins w:id="453" w:author="Nicholas Clark" w:date="2022-06-30T15:23:00Z">
        <w:r w:rsidR="003070DC">
          <w:rPr>
            <w:rFonts w:eastAsiaTheme="minorEastAsia"/>
          </w:rPr>
          <w:t xml:space="preserve"> overdispersion parameters</w:t>
        </w:r>
      </w:ins>
      <w:ins w:id="454" w:author="Nicholas Clark" w:date="2022-06-30T16:09:00Z">
        <w:r w:rsidR="00C10ABA">
          <w:rPr>
            <w:rFonts w:eastAsiaTheme="minorEastAsia"/>
          </w:rPr>
          <w:t xml:space="preserve"> (which are used by </w:t>
        </w:r>
      </w:ins>
      <w:ins w:id="455" w:author="Nicholas Clark" w:date="2022-06-30T16:10:00Z">
        <w:r w:rsidR="00C10ABA">
          <w:rPr>
            <w:rFonts w:eastAsiaTheme="minorEastAsia"/>
          </w:rPr>
          <w:t xml:space="preserve">default in </w:t>
        </w:r>
        <w:proofErr w:type="spellStart"/>
        <w:r w:rsidR="00C10ABA" w:rsidRPr="00C10ABA">
          <w:rPr>
            <w:rFonts w:eastAsiaTheme="minorEastAsia"/>
            <w:i/>
            <w:iCs/>
            <w:rPrChange w:id="456" w:author="Nicholas Clark" w:date="2022-06-30T16:10:00Z">
              <w:rPr>
                <w:rFonts w:eastAsiaTheme="minorEastAsia"/>
              </w:rPr>
            </w:rPrChange>
          </w:rPr>
          <w:t>mvgam</w:t>
        </w:r>
        <w:proofErr w:type="spellEnd"/>
        <w:r w:rsidR="00C10ABA">
          <w:rPr>
            <w:rFonts w:eastAsiaTheme="minorEastAsia"/>
          </w:rPr>
          <w:t xml:space="preserve"> to </w:t>
        </w:r>
        <w:proofErr w:type="spellStart"/>
        <w:r w:rsidR="00C10ABA">
          <w:rPr>
            <w:rFonts w:eastAsiaTheme="minorEastAsia"/>
          </w:rPr>
          <w:lastRenderedPageBreak/>
          <w:t>penalise</w:t>
        </w:r>
        <w:proofErr w:type="spellEnd"/>
        <w:r w:rsidR="00C10ABA">
          <w:rPr>
            <w:rFonts w:eastAsiaTheme="minorEastAsia"/>
          </w:rPr>
          <w:t xml:space="preserve"> an observation model towards a Poisson if there is minimal support for overdispersion)</w:t>
        </w:r>
      </w:ins>
      <w:ins w:id="457" w:author="Nicholas Clark" w:date="2022-06-30T15:23:00Z">
        <w:r w:rsidR="003070DC">
          <w:rPr>
            <w:rFonts w:eastAsiaTheme="minorEastAsia"/>
          </w:rPr>
          <w:t xml:space="preserve">. </w:t>
        </w:r>
      </w:ins>
      <w:r w:rsidR="005442D9">
        <w:rPr>
          <w:lang w:val="en-AU"/>
        </w:rPr>
        <w:t xml:space="preserve">For </w:t>
      </w:r>
      <w:proofErr w:type="spellStart"/>
      <w:r w:rsidR="005442D9" w:rsidRPr="005442D9">
        <w:rPr>
          <w:i/>
          <w:iCs/>
          <w:lang w:val="en-AU"/>
        </w:rPr>
        <w:t>mvgam</w:t>
      </w:r>
      <w:proofErr w:type="spellEnd"/>
      <w:r w:rsidR="005442D9">
        <w:rPr>
          <w:lang w:val="en-AU"/>
        </w:rPr>
        <w:t xml:space="preserve"> model</w:t>
      </w:r>
      <w:r w:rsidR="003812DE">
        <w:rPr>
          <w:lang w:val="en-AU"/>
        </w:rPr>
        <w:t>s</w:t>
      </w:r>
      <w:r w:rsidR="005442D9">
        <w:rPr>
          <w:lang w:val="en-AU"/>
        </w:rPr>
        <w:t xml:space="preserve"> we ran </w:t>
      </w:r>
      <w:del w:id="458" w:author="Nicholas Clark" w:date="2022-06-30T14:03:00Z">
        <w:r w:rsidR="005442D9" w:rsidDel="00E44204">
          <w:rPr>
            <w:lang w:val="en-AU"/>
          </w:rPr>
          <w:delText xml:space="preserve">two </w:delText>
        </w:r>
      </w:del>
      <w:ins w:id="459" w:author="Nicholas Clark" w:date="2022-06-30T14:03:00Z">
        <w:r w:rsidR="00E44204">
          <w:rPr>
            <w:lang w:val="en-AU"/>
          </w:rPr>
          <w:t xml:space="preserve">four </w:t>
        </w:r>
      </w:ins>
      <w:r w:rsidR="005442D9">
        <w:rPr>
          <w:lang w:val="en-AU"/>
        </w:rPr>
        <w:t xml:space="preserve">MCMC chains for </w:t>
      </w:r>
      <w:ins w:id="460" w:author="Nicholas Clark" w:date="2022-06-30T14:02:00Z">
        <w:r w:rsidR="00E44204">
          <w:rPr>
            <w:lang w:val="en-AU"/>
          </w:rPr>
          <w:t>5</w:t>
        </w:r>
      </w:ins>
      <w:del w:id="461" w:author="Nicholas Clark" w:date="2022-06-30T14:02:00Z">
        <w:r w:rsidR="005442D9" w:rsidDel="00E44204">
          <w:rPr>
            <w:lang w:val="en-AU"/>
          </w:rPr>
          <w:delText>10</w:delText>
        </w:r>
      </w:del>
      <w:r w:rsidR="005442D9">
        <w:rPr>
          <w:lang w:val="en-AU"/>
        </w:rPr>
        <w:t xml:space="preserve">,000 iterations as </w:t>
      </w:r>
      <w:proofErr w:type="spellStart"/>
      <w:r w:rsidR="005442D9">
        <w:rPr>
          <w:lang w:val="en-AU"/>
        </w:rPr>
        <w:t>burnin</w:t>
      </w:r>
      <w:proofErr w:type="spellEnd"/>
      <w:r w:rsidR="005442D9">
        <w:rPr>
          <w:lang w:val="en-AU"/>
        </w:rPr>
        <w:t xml:space="preserve"> and collected 1000 samples from the joint posterior.</w:t>
      </w:r>
      <w:ins w:id="462" w:author="Nicholas Clark" w:date="2022-06-30T13:43:00Z">
        <w:r w:rsidR="009109AE">
          <w:rPr>
            <w:lang w:val="en-AU"/>
          </w:rPr>
          <w:t xml:space="preserve"> </w:t>
        </w:r>
        <w:bookmarkStart w:id="463" w:name="_Hlk107489197"/>
        <w:r w:rsidR="009109AE">
          <w:rPr>
            <w:lang w:val="en-AU"/>
          </w:rPr>
          <w:t xml:space="preserve">Convergence </w:t>
        </w:r>
      </w:ins>
      <w:ins w:id="464" w:author="Nicholas Clark" w:date="2022-06-30T13:44:00Z">
        <w:r w:rsidR="009109AE">
          <w:rPr>
            <w:lang w:val="en-AU"/>
          </w:rPr>
          <w:t xml:space="preserve">of chains was checked with the </w:t>
        </w:r>
      </w:ins>
      <w:ins w:id="465" w:author="Nicholas Clark" w:date="2022-06-30T13:45:00Z">
        <w:r w:rsidR="00AC3D71">
          <w:rPr>
            <w:lang w:val="en-AU"/>
          </w:rPr>
          <w:t>Gelman-Rubin</w:t>
        </w:r>
      </w:ins>
      <w:ins w:id="466" w:author="Nicholas Clark" w:date="2022-06-30T13:44:00Z">
        <w:r w:rsidR="009109AE">
          <w:rPr>
            <w:lang w:val="en-AU"/>
          </w:rPr>
          <w:t xml:space="preserve"> diagnostic </w:t>
        </w:r>
      </w:ins>
      <w:r w:rsidR="00AC3D71">
        <w:rPr>
          <w:lang w:val="en-AU"/>
        </w:rPr>
        <w:fldChar w:fldCharType="begin"/>
      </w:r>
      <w:r w:rsidR="00AC3D71">
        <w:rPr>
          <w:lang w:val="en-AU"/>
        </w:rPr>
        <w:instrText xml:space="preserve"> ADDIN EN.CITE &lt;EndNote&gt;&lt;Cite&gt;&lt;Author&gt;Gelman&lt;/Author&gt;&lt;Year&gt;1992&lt;/Year&gt;&lt;RecNum&gt;1057&lt;/RecNum&gt;&lt;DisplayText&gt;(Gelman and Rubin 1992)&lt;/DisplayText&gt;&lt;record&gt;&lt;rec-number&gt;1057&lt;/rec-number&gt;&lt;foreign-keys&gt;&lt;key app="EN" db-id="f9axttepoe0zx2etvp55p52mvdv9fw55dzaf" timestamp="1602800950" guid="b097771a-3a2f-4b5e-a2b2-a5d084c5d399"&gt;1057&lt;/key&gt;&lt;/foreign-keys&gt;&lt;ref-type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AC3D71">
        <w:rPr>
          <w:lang w:val="en-AU"/>
        </w:rPr>
        <w:fldChar w:fldCharType="separate"/>
      </w:r>
      <w:r w:rsidR="00AC3D71">
        <w:rPr>
          <w:noProof/>
          <w:lang w:val="en-AU"/>
        </w:rPr>
        <w:t>(Gelman and Rubin 1992)</w:t>
      </w:r>
      <w:r w:rsidR="00AC3D71">
        <w:rPr>
          <w:lang w:val="en-AU"/>
        </w:rPr>
        <w:fldChar w:fldCharType="end"/>
      </w:r>
      <w:ins w:id="467" w:author="Nicholas Clark" w:date="2022-06-30T13:45:00Z">
        <w:r w:rsidR="00AC3D71">
          <w:rPr>
            <w:lang w:val="en-AU"/>
          </w:rPr>
          <w:t xml:space="preserve"> </w:t>
        </w:r>
      </w:ins>
      <w:ins w:id="468" w:author="Nicholas Clark" w:date="2022-06-30T13:44:00Z">
        <w:r w:rsidR="009109AE">
          <w:rPr>
            <w:lang w:val="en-AU"/>
          </w:rPr>
          <w:t>and by visual inspection of posterior chains.</w:t>
        </w:r>
      </w:ins>
      <w:bookmarkEnd w:id="463"/>
    </w:p>
    <w:p w14:paraId="417605D2" w14:textId="67CA2214" w:rsidR="006B1447" w:rsidRDefault="006B1447" w:rsidP="005C36C2">
      <w:pPr>
        <w:spacing w:line="360" w:lineRule="auto"/>
        <w:rPr>
          <w:lang w:val="en-AU"/>
        </w:rPr>
      </w:pPr>
    </w:p>
    <w:p w14:paraId="508A3C78" w14:textId="7A66E867" w:rsidR="006B1447" w:rsidRDefault="006B1447" w:rsidP="005C36C2">
      <w:pPr>
        <w:spacing w:line="360" w:lineRule="auto"/>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w:t>
      </w:r>
      <w:del w:id="469" w:author="Nicholas Clark" w:date="2022-07-01T08:27:00Z">
        <w:r w:rsidR="002E583E" w:rsidDel="00541191">
          <w:rPr>
            <w:lang w:val="en-AU"/>
          </w:rPr>
          <w:delText>s</w:delText>
        </w:r>
      </w:del>
      <w:r w:rsidR="002E583E">
        <w:rPr>
          <w:lang w:val="en-AU"/>
        </w:rPr>
        <w:t xml:space="preserve"> closer to 0.9 were considered more accurate.</w:t>
      </w:r>
    </w:p>
    <w:p w14:paraId="6E00B437" w14:textId="77777777" w:rsidR="00336199" w:rsidRDefault="00336199" w:rsidP="005C36C2">
      <w:pPr>
        <w:spacing w:line="360" w:lineRule="auto"/>
        <w:rPr>
          <w:lang w:val="en-AU"/>
        </w:rPr>
      </w:pPr>
    </w:p>
    <w:p w14:paraId="3AEA995C" w14:textId="5ACBDF4C" w:rsidR="00A73778" w:rsidRPr="00C44A20" w:rsidRDefault="00A73778" w:rsidP="005C36C2">
      <w:pPr>
        <w:spacing w:line="360" w:lineRule="auto"/>
        <w:rPr>
          <w:b/>
          <w:bCs/>
          <w:lang w:val="en-AU"/>
        </w:rPr>
      </w:pPr>
      <w:r w:rsidRPr="00C44A20">
        <w:rPr>
          <w:b/>
          <w:bCs/>
          <w:lang w:val="en-AU"/>
        </w:rPr>
        <w:t>CASE STUD</w:t>
      </w:r>
      <w:r w:rsidR="003A4674">
        <w:rPr>
          <w:b/>
          <w:bCs/>
          <w:lang w:val="en-AU"/>
        </w:rPr>
        <w:t>Y: FORECASTING TICK ABUNDANCES</w:t>
      </w:r>
    </w:p>
    <w:p w14:paraId="5EDD2E6F" w14:textId="4321F3B5" w:rsidR="003301DF" w:rsidRDefault="003A4674" w:rsidP="005C36C2">
      <w:pPr>
        <w:spacing w:line="360" w:lineRule="auto"/>
        <w:rPr>
          <w:lang w:val="en-AU"/>
        </w:rPr>
      </w:pP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w:t>
      </w:r>
      <w:ins w:id="470" w:author="Nicholas Clark" w:date="2022-07-01T07:47:00Z">
        <w:r w:rsidR="001E62AC">
          <w:rPr>
            <w:lang w:val="en-AU"/>
          </w:rPr>
          <w:t xml:space="preserve">common </w:t>
        </w:r>
      </w:ins>
      <w:r w:rsidR="00D24F9D">
        <w:rPr>
          <w:lang w:val="en-AU"/>
        </w:rPr>
        <w:t xml:space="preserve">goal </w:t>
      </w:r>
      <w:del w:id="471" w:author="Nicholas Clark" w:date="2022-07-01T07:48:00Z">
        <w:r w:rsidR="00D24F9D" w:rsidDel="001E62AC">
          <w:rPr>
            <w:lang w:val="en-AU"/>
          </w:rPr>
          <w:delText xml:space="preserve">in disease ecology </w:delText>
        </w:r>
      </w:del>
      <w:r w:rsidR="00D24F9D">
        <w:rPr>
          <w:lang w:val="en-AU"/>
        </w:rPr>
        <w:t xml:space="preserve">is to understand factors that influence </w:t>
      </w:r>
      <w:r w:rsidR="00F355A3">
        <w:rPr>
          <w:lang w:val="en-AU"/>
        </w:rPr>
        <w:t>their abundances</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w:t>
      </w:r>
      <w:r w:rsidR="00D24F9D">
        <w:rPr>
          <w:lang w:val="en-AU"/>
        </w:rPr>
        <w:t>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w:t>
      </w:r>
      <w:ins w:id="472" w:author="Nicholas Clark" w:date="2022-07-01T08:28:00Z">
        <w:r w:rsidR="00245079" w:rsidRPr="008946E9">
          <w:t>irregular sampling in time</w:t>
        </w:r>
      </w:ins>
      <w:del w:id="473" w:author="Nicholas Clark" w:date="2022-07-01T08:28:00Z">
        <w:r w:rsidR="00562B61" w:rsidDel="00245079">
          <w:rPr>
            <w:lang w:val="en-AU"/>
          </w:rPr>
          <w:delText>irregular sampling</w:delText>
        </w:r>
      </w:del>
      <w:r w:rsidR="00562B61">
        <w:rPr>
          <w:lang w:val="en-AU"/>
        </w:rPr>
        <w:t xml:space="preserve">, making them useful for exploring the utility of </w:t>
      </w:r>
      <w:del w:id="474" w:author="Nicholas Clark" w:date="2022-07-01T07:48:00Z">
        <w:r w:rsidR="00562B61" w:rsidRPr="000522F6" w:rsidDel="000522F6">
          <w:rPr>
            <w:lang w:val="en-AU"/>
            <w:rPrChange w:id="475" w:author="Nicholas Clark" w:date="2022-07-01T07:48:00Z">
              <w:rPr>
                <w:i/>
                <w:iCs/>
                <w:lang w:val="en-AU"/>
              </w:rPr>
            </w:rPrChange>
          </w:rPr>
          <w:delText>mvgam</w:delText>
        </w:r>
      </w:del>
      <w:ins w:id="476" w:author="Nicholas Clark" w:date="2022-07-01T07:48:00Z">
        <w:r w:rsidR="000522F6">
          <w:rPr>
            <w:lang w:val="en-AU"/>
          </w:rPr>
          <w:t>DGAMs</w:t>
        </w:r>
      </w:ins>
      <w:r w:rsidR="00562B61">
        <w:rPr>
          <w:lang w:val="en-AU"/>
        </w:rPr>
        <w:t xml:space="preserve">. </w:t>
      </w:r>
    </w:p>
    <w:p w14:paraId="6EC77BCE" w14:textId="77777777" w:rsidR="003301DF" w:rsidRDefault="003301DF" w:rsidP="005C36C2">
      <w:pPr>
        <w:spacing w:line="360" w:lineRule="auto"/>
        <w:rPr>
          <w:lang w:val="en-AU"/>
        </w:rPr>
      </w:pPr>
    </w:p>
    <w:p w14:paraId="2F31320D" w14:textId="5AD6E6A4" w:rsidR="003E6E5A" w:rsidRDefault="00F054DC" w:rsidP="005C36C2">
      <w:pPr>
        <w:spacing w:line="360" w:lineRule="auto"/>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We therefore included a cumulative growing degree day (</w:t>
      </w:r>
      <w:proofErr w:type="spellStart"/>
      <w:r>
        <w:rPr>
          <w:lang w:val="en-AU"/>
        </w:rPr>
        <w:t>cum_gdd</w:t>
      </w:r>
      <w:proofErr w:type="spellEnd"/>
      <w:r>
        <w:rPr>
          <w:lang w:val="en-AU"/>
        </w:rPr>
        <w:t xml:space="preserve">) variable using temperature records for each site’s nearest weather station from </w:t>
      </w:r>
      <w:r w:rsidRPr="00FD41C4">
        <w:rPr>
          <w:lang w:val="en-AU"/>
        </w:rPr>
        <w:t>NO</w:t>
      </w:r>
      <w:ins w:id="477" w:author="Nicholas Clark" w:date="2022-06-30T15:18:00Z">
        <w:r w:rsidR="007F5C9C">
          <w:rPr>
            <w:lang w:val="en-AU"/>
          </w:rPr>
          <w:t>A</w:t>
        </w:r>
      </w:ins>
      <w:del w:id="478" w:author="Nicholas Clark" w:date="2022-06-30T15:18:00Z">
        <w:r w:rsidDel="007F5C9C">
          <w:rPr>
            <w:lang w:val="en-AU"/>
          </w:rPr>
          <w:delText>O</w:delText>
        </w:r>
      </w:del>
      <w:r>
        <w:rPr>
          <w:lang w:val="en-AU"/>
        </w:rPr>
        <w:t>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 xml:space="preserve">up to the start of the </w:t>
      </w:r>
      <w:r w:rsidR="00B83D7F" w:rsidRPr="00B83D7F">
        <w:rPr>
          <w:lang w:val="en-AU"/>
        </w:rPr>
        <w:lastRenderedPageBreak/>
        <w:t>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 xml:space="preserve">A. </w:t>
      </w:r>
      <w:proofErr w:type="spellStart"/>
      <w:r w:rsidR="00562B61" w:rsidRPr="00F355A3">
        <w:rPr>
          <w:i/>
          <w:iCs/>
          <w:lang w:val="en-AU"/>
        </w:rPr>
        <w:t>americanum</w:t>
      </w:r>
      <w:proofErr w:type="spellEnd"/>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r w:rsidR="00F355A3">
        <w:rPr>
          <w:lang w:val="en-AU"/>
        </w:rPr>
        <w:t xml:space="preserve">plots </w:t>
      </w:r>
      <w:r w:rsidR="00562B61">
        <w:rPr>
          <w:lang w:val="en-AU"/>
        </w:rPr>
        <w:t>(</w:t>
      </w:r>
      <w:r w:rsidR="00DA17BD">
        <w:rPr>
          <w:lang w:val="en-AU"/>
        </w:rPr>
        <w:t xml:space="preserve">nested in </w:t>
      </w:r>
      <w:r w:rsidR="00F355A3">
        <w:rPr>
          <w:lang w:val="en-AU"/>
        </w:rPr>
        <w:t>three sites</w:t>
      </w:r>
      <w:r w:rsidR="00562B61">
        <w:rPr>
          <w:lang w:val="en-AU"/>
        </w:rPr>
        <w:t>)</w:t>
      </w:r>
      <w:ins w:id="479" w:author="Nicholas Clark" w:date="2022-07-01T08:12:00Z">
        <w:r w:rsidR="00E0221A">
          <w:rPr>
            <w:lang w:val="en-AU"/>
          </w:rPr>
          <w:t xml:space="preserve"> using the most recent release of the NEON tick drag sampling product </w:t>
        </w:r>
      </w:ins>
      <w:r w:rsidR="00E0221A">
        <w:rPr>
          <w:lang w:val="en-AU"/>
        </w:rPr>
        <w:fldChar w:fldCharType="begin"/>
      </w:r>
      <w:r w:rsidR="00DE3787">
        <w:rPr>
          <w:lang w:val="en-AU"/>
        </w:rPr>
        <w:instrText xml:space="preserve"> ADDIN EN.CITE &lt;EndNote&gt;&lt;Cite&gt;&lt;Author&gt;National Ecological Observatory Network&lt;/Author&gt;&lt;Year&gt;2022&lt;/Year&gt;&lt;RecNum&gt;2626&lt;/RecNum&gt;&lt;DisplayText&gt;(National Ecological Observatory Network 2022)&lt;/DisplayText&gt;&lt;record&gt;&lt;rec-number&gt;2626&lt;/rec-number&gt;&lt;foreign-keys&gt;&lt;key app="EN" db-id="f9axttepoe0zx2etvp55p52mvdv9fw55dzaf" timestamp="1656626992" guid="3e9d4304-0223-4706-adff-c78b2dee1063"&gt;2626&lt;/key&gt;&lt;/foreign-keys&gt;&lt;ref-type name="Dataset"&gt;59&lt;/ref-type&gt;&lt;contributors&gt;&lt;authors&gt;&lt;author&gt;National Ecological Observatory Network,&lt;/author&gt;&lt;/authors&gt;&lt;/contributors&gt;&lt;titles&gt;&lt;title&gt;Ticks sampled using drag cloths (DP1.10093.001)&lt;/title&gt;&lt;/titles&gt;&lt;keywords&gt;&lt;keyword&gt;Acari&lt;/keyword&gt;&lt;keyword&gt;Animalia&lt;/keyword&gt;&lt;keyword&gt;animals&lt;/keyword&gt;&lt;keyword&gt;Arachnida&lt;/keyword&gt;&lt;keyword&gt;arachnids&lt;/keyword&gt;&lt;keyword&gt;archived samples&lt;/keyword&gt;&lt;keyword&gt;Arthropoda&lt;/keyword&gt;&lt;keyword&gt;arthropods&lt;/keyword&gt;&lt;keyword&gt;community composition&lt;/keyword&gt;&lt;keyword&gt;density&lt;/keyword&gt;&lt;keyword&gt;disease&lt;/keyword&gt;&lt;keyword&gt;drag cloths&lt;/keyword&gt;&lt;keyword&gt;dragging&lt;/keyword&gt;&lt;keyword&gt;ectoparasites&lt;/keyword&gt;&lt;keyword&gt;flagging&lt;/keyword&gt;&lt;keyword&gt;Ixodida&lt;/keyword&gt;&lt;keyword&gt;material samples&lt;/keyword&gt;&lt;keyword&gt;parasites&lt;/keyword&gt;&lt;keyword&gt;population&lt;/keyword&gt;&lt;keyword&gt;questing&lt;/keyword&gt;&lt;keyword&gt;species composition&lt;/keyword&gt;&lt;keyword&gt;specimens&lt;/keyword&gt;&lt;keyword&gt;taxonomy&lt;/keyword&gt;&lt;keyword&gt;ticks&lt;/keyword&gt;&lt;keyword&gt;vector-borne&lt;/keyword&gt;&lt;/keywords&gt;&lt;dates&gt;&lt;year&gt;2022&lt;/year&gt;&lt;/dates&gt;&lt;publisher&gt;National Ecological Observatory Network (NEON). Dataset accessed from https://data.neonscience.org on Feb 1, 2022&lt;/publisher&gt;&lt;urls&gt;&lt;related-urls&gt;&lt;url&gt;https://data.neonscience.org/data-products/DP1.10093.001/RELEASE-2022&lt;/url&gt;&lt;/related-urls&gt;&lt;/urls&gt;&lt;electronic-resource-num&gt;10.48443/7JH5-8S51&lt;/electronic-resource-num&gt;&lt;language&gt;en&lt;/language&gt;&lt;/record&gt;&lt;/Cite&gt;&lt;/EndNote&gt;</w:instrText>
      </w:r>
      <w:r w:rsidR="00E0221A">
        <w:rPr>
          <w:lang w:val="en-AU"/>
        </w:rPr>
        <w:fldChar w:fldCharType="separate"/>
      </w:r>
      <w:r w:rsidR="00E0221A">
        <w:rPr>
          <w:noProof/>
          <w:lang w:val="en-AU"/>
        </w:rPr>
        <w:t>(National Ecological Observatory Network 2022)</w:t>
      </w:r>
      <w:r w:rsidR="00E0221A">
        <w:rPr>
          <w:lang w:val="en-AU"/>
        </w:rPr>
        <w:fldChar w:fldCharType="end"/>
      </w:r>
      <w:r w:rsidR="00562B61">
        <w:rPr>
          <w:lang w:val="en-AU"/>
        </w:rPr>
        <w:t>.</w:t>
      </w:r>
      <w:r w:rsidR="0060747C">
        <w:rPr>
          <w:lang w:val="en-AU"/>
        </w:rPr>
        <w:t xml:space="preserve"> </w:t>
      </w:r>
      <w:r w:rsidR="00250DFD">
        <w:rPr>
          <w:lang w:val="en-AU"/>
        </w:rPr>
        <w:t>Timepoints during winter (epidemiological weeks 1</w:t>
      </w:r>
      <w:r w:rsidR="00AE733D">
        <w:rPr>
          <w:lang w:val="en-AU"/>
        </w:rPr>
        <w:t xml:space="preserve"> – </w:t>
      </w:r>
      <w:r w:rsidR="00250DFD">
        <w:rPr>
          <w:lang w:val="en-AU"/>
        </w:rPr>
        <w:t>14 and 4</w:t>
      </w:r>
      <w:r w:rsidR="007A07A7">
        <w:rPr>
          <w:lang w:val="en-AU"/>
        </w:rPr>
        <w:t>1</w:t>
      </w:r>
      <w:r w:rsidR="00AE733D">
        <w:rPr>
          <w:lang w:val="en-AU"/>
        </w:rPr>
        <w:t xml:space="preserve"> – </w:t>
      </w:r>
      <w:r w:rsidR="00250DFD">
        <w:rPr>
          <w:lang w:val="en-AU"/>
        </w:rPr>
        <w:t xml:space="preserve">53) </w:t>
      </w:r>
      <w:del w:id="480" w:author="Nicholas Clark" w:date="2022-07-01T07:48:00Z">
        <w:r w:rsidR="00250DFD" w:rsidDel="0001214F">
          <w:rPr>
            <w:lang w:val="en-AU"/>
          </w:rPr>
          <w:delText>were removed</w:delText>
        </w:r>
      </w:del>
      <w:ins w:id="481" w:author="Nicholas Clark" w:date="2022-07-01T07:48:00Z">
        <w:r w:rsidR="0001214F">
          <w:rPr>
            <w:lang w:val="en-AU"/>
          </w:rPr>
          <w:t>had entirely missing observations</w:t>
        </w:r>
      </w:ins>
      <w:r w:rsidR="00250DFD">
        <w:rPr>
          <w:lang w:val="en-AU"/>
        </w:rPr>
        <w:t xml:space="preserve"> </w:t>
      </w:r>
      <w:del w:id="482" w:author="Nicholas Clark" w:date="2022-07-01T07:48:00Z">
        <w:r w:rsidR="00250DFD" w:rsidDel="0001214F">
          <w:rPr>
            <w:lang w:val="en-AU"/>
          </w:rPr>
          <w:delText>prior to modelling as no observations</w:delText>
        </w:r>
      </w:del>
      <w:ins w:id="483" w:author="Nicholas Clark" w:date="2022-07-01T07:48:00Z">
        <w:r w:rsidR="0001214F">
          <w:rPr>
            <w:lang w:val="en-AU"/>
          </w:rPr>
          <w:t>as no sampling</w:t>
        </w:r>
      </w:ins>
      <w:r w:rsidR="00250DFD">
        <w:rPr>
          <w:lang w:val="en-AU"/>
        </w:rPr>
        <w:t xml:space="preserve"> occurred during this period</w:t>
      </w:r>
      <w:r w:rsidR="00F85C3B">
        <w:rPr>
          <w:lang w:val="en-AU"/>
        </w:rPr>
        <w:t xml:space="preserve">, </w:t>
      </w:r>
      <w:del w:id="484" w:author="Nicholas Clark" w:date="2022-07-01T07:48:00Z">
        <w:r w:rsidR="00F85C3B" w:rsidDel="0001214F">
          <w:rPr>
            <w:lang w:val="en-AU"/>
          </w:rPr>
          <w:delText xml:space="preserve">leaving a seasonal frequency of </w:delText>
        </w:r>
        <w:r w:rsidR="00C62A1E" w:rsidDel="0001214F">
          <w:rPr>
            <w:lang w:val="en-AU"/>
          </w:rPr>
          <w:delText>2</w:delText>
        </w:r>
        <w:r w:rsidR="007A07A7" w:rsidDel="0001214F">
          <w:rPr>
            <w:lang w:val="en-AU"/>
          </w:rPr>
          <w:delText>6</w:delText>
        </w:r>
        <w:r w:rsidR="00C62A1E" w:rsidDel="0001214F">
          <w:rPr>
            <w:lang w:val="en-AU"/>
          </w:rPr>
          <w:delText xml:space="preserve"> </w:delText>
        </w:r>
        <w:r w:rsidR="00F85C3B" w:rsidDel="0001214F">
          <w:rPr>
            <w:lang w:val="en-AU"/>
          </w:rPr>
          <w:delText>(</w:delText>
        </w:r>
        <w:r w:rsidR="00C62A1E" w:rsidDel="0001214F">
          <w:rPr>
            <w:lang w:val="en-AU"/>
          </w:rPr>
          <w:delText xml:space="preserve">calendar </w:delText>
        </w:r>
        <w:r w:rsidR="00F85C3B" w:rsidDel="0001214F">
          <w:rPr>
            <w:lang w:val="en-AU"/>
          </w:rPr>
          <w:delText>weeks 15 – 4</w:delText>
        </w:r>
        <w:r w:rsidR="007A07A7" w:rsidDel="0001214F">
          <w:rPr>
            <w:lang w:val="en-AU"/>
          </w:rPr>
          <w:delText>0</w:delText>
        </w:r>
        <w:r w:rsidR="00F85C3B" w:rsidDel="0001214F">
          <w:rPr>
            <w:lang w:val="en-AU"/>
          </w:rPr>
          <w:delText>)</w:delText>
        </w:r>
        <w:r w:rsidR="00250DFD" w:rsidDel="0001214F">
          <w:rPr>
            <w:lang w:val="en-AU"/>
          </w:rPr>
          <w:delText xml:space="preserve">. </w:delText>
        </w:r>
      </w:del>
      <w:ins w:id="485" w:author="Nicholas Clark" w:date="2022-07-01T07:48:00Z">
        <w:r w:rsidR="0001214F">
          <w:rPr>
            <w:lang w:val="en-AU"/>
          </w:rPr>
          <w:t xml:space="preserve">but we </w:t>
        </w:r>
      </w:ins>
      <w:ins w:id="486" w:author="Nicholas Clark" w:date="2022-07-01T07:49:00Z">
        <w:r w:rsidR="0001214F">
          <w:rPr>
            <w:lang w:val="en-AU"/>
          </w:rPr>
          <w:t xml:space="preserve">kept these in the model. </w:t>
        </w:r>
      </w:ins>
      <w:r w:rsidR="00F82D7A">
        <w:rPr>
          <w:lang w:val="en-AU"/>
        </w:rPr>
        <w:t>For each species we fit four models representing different hypothe</w:t>
      </w:r>
      <w:r w:rsidR="00BC4226">
        <w:rPr>
          <w:lang w:val="en-AU"/>
        </w:rPr>
        <w:t xml:space="preserve">tical </w:t>
      </w:r>
      <w:r w:rsidR="00F82D7A">
        <w:rPr>
          <w:lang w:val="en-AU"/>
        </w:rPr>
        <w:t>dynamics</w:t>
      </w:r>
      <w:ins w:id="487" w:author="Nicholas Clark" w:date="2022-07-01T08:02:00Z">
        <w:r w:rsidR="006A081A">
          <w:rPr>
            <w:lang w:val="en-AU"/>
          </w:rPr>
          <w:t>, though we caution that our goal here was not to carry out a rigorous analysis but to highlight how DGAMs could be used to facilitate model selection and scru</w:t>
        </w:r>
      </w:ins>
      <w:ins w:id="488" w:author="Nicholas Clark" w:date="2022-07-01T08:03:00Z">
        <w:r w:rsidR="006A081A">
          <w:rPr>
            <w:lang w:val="en-AU"/>
          </w:rPr>
          <w:t>tiny</w:t>
        </w:r>
      </w:ins>
      <w:r w:rsidR="00F82D7A">
        <w:rPr>
          <w:lang w:val="en-AU"/>
        </w:rPr>
        <w:t xml:space="preserve">: </w:t>
      </w:r>
    </w:p>
    <w:p w14:paraId="4D00EBD2" w14:textId="77777777" w:rsidR="003E6E5A" w:rsidRDefault="003E6E5A" w:rsidP="005C36C2">
      <w:pPr>
        <w:spacing w:line="360" w:lineRule="auto"/>
        <w:rPr>
          <w:lang w:val="en-AU"/>
        </w:rPr>
      </w:pPr>
    </w:p>
    <w:p w14:paraId="3EBE010D" w14:textId="254932C5" w:rsidR="009C668F" w:rsidRDefault="009C668F" w:rsidP="005C36C2">
      <w:pPr>
        <w:pStyle w:val="ListParagraph"/>
        <w:numPr>
          <w:ilvl w:val="0"/>
          <w:numId w:val="5"/>
        </w:numPr>
        <w:spacing w:line="360" w:lineRule="auto"/>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proofErr w:type="spellStart"/>
      <w:r w:rsidR="005808FB">
        <w:rPr>
          <w:lang w:val="en-AU"/>
        </w:rPr>
        <w:t>cum_gdd</w:t>
      </w:r>
      <w:proofErr w:type="spellEnd"/>
      <w:r w:rsidRPr="009C668F">
        <w:rPr>
          <w:lang w:val="en-AU"/>
        </w:rPr>
        <w:t xml:space="preserve"> </w:t>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w:t>
      </w:r>
      <w:ins w:id="489" w:author="Nicholas Clark" w:date="2022-07-01T07:53:00Z">
        <w:r w:rsidR="001D4FD1">
          <w:rPr>
            <w:lang w:val="en-AU"/>
          </w:rPr>
          <w:t xml:space="preserve">We hypothesised that the </w:t>
        </w:r>
      </w:ins>
      <w:ins w:id="490" w:author="Nicholas Clark" w:date="2022-07-01T07:55:00Z">
        <w:r w:rsidR="001D4FD1">
          <w:rPr>
            <w:lang w:val="en-AU"/>
          </w:rPr>
          <w:t xml:space="preserve">site-specific </w:t>
        </w:r>
      </w:ins>
      <w:ins w:id="491" w:author="Nicholas Clark" w:date="2022-07-01T07:54:00Z">
        <w:r w:rsidR="001D4FD1">
          <w:rPr>
            <w:lang w:val="en-AU"/>
          </w:rPr>
          <w:t>partial effect</w:t>
        </w:r>
      </w:ins>
      <w:ins w:id="492" w:author="Nicholas Clark" w:date="2022-07-01T07:55:00Z">
        <w:r w:rsidR="001D4FD1">
          <w:rPr>
            <w:lang w:val="en-AU"/>
          </w:rPr>
          <w:t>s</w:t>
        </w:r>
      </w:ins>
      <w:ins w:id="493" w:author="Nicholas Clark" w:date="2022-07-01T07:54:00Z">
        <w:r w:rsidR="001D4FD1">
          <w:rPr>
            <w:lang w:val="en-AU"/>
          </w:rPr>
          <w:t xml:space="preserve"> of </w:t>
        </w:r>
        <w:proofErr w:type="spellStart"/>
        <w:r w:rsidR="001D4FD1">
          <w:rPr>
            <w:lang w:val="en-AU"/>
          </w:rPr>
          <w:t>cum_gdd</w:t>
        </w:r>
        <w:proofErr w:type="spellEnd"/>
        <w:r w:rsidR="001D4FD1">
          <w:rPr>
            <w:lang w:val="en-AU"/>
          </w:rPr>
          <w:t xml:space="preserve"> could be mildly nonlinear</w:t>
        </w:r>
      </w:ins>
      <w:ins w:id="494" w:author="Nicholas Clark" w:date="2022-07-01T07:55:00Z">
        <w:r w:rsidR="001D4FD1">
          <w:rPr>
            <w:lang w:val="en-AU"/>
          </w:rPr>
          <w:t>, so we set k = 5 for this smooth function.</w:t>
        </w:r>
      </w:ins>
      <w:ins w:id="495" w:author="Nicholas Clark" w:date="2022-07-01T07:54:00Z">
        <w:r w:rsidR="001D4FD1">
          <w:rPr>
            <w:lang w:val="en-AU"/>
          </w:rPr>
          <w:t xml:space="preserve"> </w:t>
        </w:r>
      </w:ins>
      <w:r w:rsidR="005808FB">
        <w:rPr>
          <w:lang w:val="en-AU"/>
        </w:rPr>
        <w:t>Formula</w:t>
      </w:r>
      <w:ins w:id="496" w:author="Nicholas Clark" w:date="2022-07-01T07:55:00Z">
        <w:r w:rsidR="001D4FD1">
          <w:rPr>
            <w:lang w:val="en-AU"/>
          </w:rPr>
          <w:t xml:space="preserve"> in R syntax</w:t>
        </w:r>
      </w:ins>
      <w:r w:rsidR="005808FB">
        <w:rPr>
          <w:lang w:val="en-AU"/>
        </w:rPr>
        <w:t xml:space="preserve">: </w:t>
      </w:r>
      <w:r w:rsidR="005808FB" w:rsidRPr="005808FB">
        <w:rPr>
          <w:i/>
          <w:iCs/>
          <w:lang w:val="en-AU"/>
        </w:rPr>
        <w:t xml:space="preserve">y ~ </w:t>
      </w:r>
      <w:proofErr w:type="gramStart"/>
      <w:r w:rsidR="00686551">
        <w:rPr>
          <w:i/>
          <w:iCs/>
          <w:lang w:val="en-AU"/>
        </w:rPr>
        <w:t>s(</w:t>
      </w:r>
      <w:proofErr w:type="gramEnd"/>
      <w:r w:rsidR="005808FB" w:rsidRPr="005808FB">
        <w:rPr>
          <w:i/>
          <w:iCs/>
          <w:lang w:val="en-AU"/>
        </w:rPr>
        <w:t>site</w:t>
      </w:r>
      <w:r w:rsidR="00686551">
        <w:rPr>
          <w:i/>
          <w:iCs/>
          <w:lang w:val="en-AU"/>
        </w:rPr>
        <w:t>, bs = ‘re’)</w:t>
      </w:r>
      <w:r w:rsidR="005808FB" w:rsidRPr="005808FB">
        <w:rPr>
          <w:i/>
          <w:iCs/>
          <w:lang w:val="en-AU"/>
        </w:rPr>
        <w:t xml:space="preserve"> + s(</w:t>
      </w:r>
      <w:proofErr w:type="spellStart"/>
      <w:r w:rsidR="005808FB" w:rsidRPr="005808FB">
        <w:rPr>
          <w:i/>
          <w:iCs/>
          <w:lang w:val="en-AU"/>
        </w:rPr>
        <w:t>cum_gdd</w:t>
      </w:r>
      <w:proofErr w:type="spellEnd"/>
      <w:r w:rsidR="005808FB" w:rsidRPr="005808FB">
        <w:rPr>
          <w:i/>
          <w:iCs/>
          <w:lang w:val="en-AU"/>
        </w:rPr>
        <w:t xml:space="preserve">, site, k = </w:t>
      </w:r>
      <w:ins w:id="497" w:author="Nicholas Clark" w:date="2022-07-01T07:51:00Z">
        <w:r w:rsidR="00BD4AF6">
          <w:rPr>
            <w:i/>
            <w:iCs/>
            <w:lang w:val="en-AU"/>
          </w:rPr>
          <w:t>5</w:t>
        </w:r>
      </w:ins>
      <w:del w:id="498" w:author="Nicholas Clark" w:date="2022-07-01T07:51:00Z">
        <w:r w:rsidR="005808FB" w:rsidRPr="005808FB" w:rsidDel="00BD4AF6">
          <w:rPr>
            <w:i/>
            <w:iCs/>
            <w:lang w:val="en-AU"/>
          </w:rPr>
          <w:delText>3</w:delText>
        </w:r>
      </w:del>
      <w:r w:rsidR="00790B27">
        <w:rPr>
          <w:i/>
          <w:iCs/>
          <w:lang w:val="en-AU"/>
        </w:rPr>
        <w:t>, bs = ‘fs’</w:t>
      </w:r>
      <w:r w:rsidR="005808FB" w:rsidRPr="005808FB">
        <w:rPr>
          <w:i/>
          <w:iCs/>
          <w:lang w:val="en-AU"/>
        </w:rPr>
        <w:t>)</w:t>
      </w:r>
      <w:r w:rsidR="00580FDF">
        <w:rPr>
          <w:i/>
          <w:iCs/>
          <w:lang w:val="en-AU"/>
        </w:rPr>
        <w:t xml:space="preserve"> + Z</w:t>
      </w:r>
    </w:p>
    <w:p w14:paraId="38300992" w14:textId="794F0D96" w:rsidR="005808FB" w:rsidRDefault="005808FB" w:rsidP="005C36C2">
      <w:pPr>
        <w:pStyle w:val="ListParagraph"/>
        <w:numPr>
          <w:ilvl w:val="0"/>
          <w:numId w:val="5"/>
        </w:numPr>
        <w:spacing w:line="360" w:lineRule="auto"/>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proofErr w:type="spellStart"/>
      <w:r w:rsidR="00031D97">
        <w:rPr>
          <w:lang w:val="en-AU"/>
        </w:rPr>
        <w:t>cum_gdd</w:t>
      </w:r>
      <w:proofErr w:type="spellEnd"/>
      <w:r w:rsidR="00031D97" w:rsidRPr="009C668F">
        <w:rPr>
          <w:lang w:val="en-AU"/>
        </w:rPr>
        <w:t xml:space="preserve"> </w:t>
      </w:r>
      <w:r w:rsidRPr="009C668F">
        <w:rPr>
          <w:lang w:val="en-AU"/>
        </w:rPr>
        <w:t>effects</w:t>
      </w:r>
      <w:r>
        <w:rPr>
          <w:lang w:val="en-AU"/>
        </w:rPr>
        <w:t xml:space="preserve">. </w:t>
      </w:r>
      <w:ins w:id="499" w:author="Nicholas Clark" w:date="2022-07-01T07:55:00Z">
        <w:r w:rsidR="009C35F4">
          <w:rPr>
            <w:lang w:val="en-AU"/>
          </w:rPr>
          <w:t xml:space="preserve">In addition to the assumption of </w:t>
        </w:r>
        <w:proofErr w:type="spellStart"/>
        <w:r w:rsidR="009C35F4">
          <w:rPr>
            <w:lang w:val="en-AU"/>
          </w:rPr>
          <w:t>cum_gdd</w:t>
        </w:r>
        <w:proofErr w:type="spellEnd"/>
        <w:r w:rsidR="009C35F4">
          <w:rPr>
            <w:lang w:val="en-AU"/>
          </w:rPr>
          <w:t xml:space="preserve"> </w:t>
        </w:r>
      </w:ins>
      <w:ins w:id="500" w:author="Nicholas Clark" w:date="2022-07-01T07:56:00Z">
        <w:r w:rsidR="009C35F4">
          <w:rPr>
            <w:lang w:val="en-AU"/>
          </w:rPr>
          <w:t>nonlinearity, we assumed the global seasonal pattern was moderately nonlinear</w:t>
        </w:r>
      </w:ins>
      <w:ins w:id="501" w:author="Nicholas Clark" w:date="2022-07-01T09:40:00Z">
        <w:r w:rsidR="0035411C">
          <w:rPr>
            <w:lang w:val="en-AU"/>
          </w:rPr>
          <w:t xml:space="preserve"> and flexible enough</w:t>
        </w:r>
      </w:ins>
      <w:ins w:id="502" w:author="Nicholas Clark" w:date="2022-07-01T07:56:00Z">
        <w:r w:rsidR="009C35F4">
          <w:rPr>
            <w:lang w:val="en-AU"/>
          </w:rPr>
          <w:t xml:space="preserve"> to capture the characteristic double peaks commo</w:t>
        </w:r>
      </w:ins>
      <w:ins w:id="503" w:author="Nicholas Clark" w:date="2022-07-01T07:57:00Z">
        <w:r w:rsidR="009C35F4">
          <w:rPr>
            <w:lang w:val="en-AU"/>
          </w:rPr>
          <w:t>nly</w:t>
        </w:r>
      </w:ins>
      <w:ins w:id="504" w:author="Nicholas Clark" w:date="2022-07-01T07:56:00Z">
        <w:r w:rsidR="009C35F4">
          <w:rPr>
            <w:lang w:val="en-AU"/>
          </w:rPr>
          <w:t xml:space="preserve"> seen in hard tick nymph abundance survey time series</w:t>
        </w:r>
      </w:ins>
      <w:ins w:id="505" w:author="Nicholas Clark" w:date="2022-07-01T07:57:00Z">
        <w:r w:rsidR="009C35F4">
          <w:rPr>
            <w:lang w:val="en-AU"/>
          </w:rPr>
          <w:t xml:space="preserve"> </w:t>
        </w:r>
      </w:ins>
      <w:r w:rsidR="009C35F4">
        <w:rPr>
          <w:lang w:val="en-AU"/>
        </w:rPr>
        <w:fldChar w:fldCharType="begin"/>
      </w:r>
      <w:r w:rsidR="00E0221A">
        <w:rPr>
          <w:lang w:val="en-AU"/>
        </w:rPr>
        <w:instrText xml:space="preserve"> ADDIN EN.CITE &lt;EndNote&gt;&lt;Cite&gt;&lt;Author&gt;Wallace&lt;/Author&gt;&lt;Year&gt;2019&lt;/Year&gt;&lt;RecNum&gt;2625&lt;/RecNum&gt;&lt;DisplayText&gt;(Wallace et al. 2019)&lt;/DisplayText&gt;&lt;record&gt;&lt;rec-number&gt;2625&lt;/rec-number&gt;&lt;foreign-keys&gt;&lt;key app="EN" db-id="f9axttepoe0zx2etvp55p52mvdv9fw55dzaf" timestamp="1656626442" guid="96eff829-b44a-4edf-a472-b8adfe23fae2"&gt;2625&lt;/key&gt;&lt;/foreign-keys&gt;&lt;ref-type name="Journal Article"&gt;17&lt;/ref-type&gt;&lt;contributors&gt;&lt;authors&gt;&lt;author&gt;Wallace, Dorothy&lt;/author&gt;&lt;author&gt;Ratti, Vardayani&lt;/author&gt;&lt;author&gt;Kodali, Anita&lt;/author&gt;&lt;author&gt;Winter, Jonathan M&lt;/author&gt;&lt;author&gt;Ayres, Matthew P&lt;/author&gt;&lt;author&gt;Chipman, Jonathan W&lt;/author&gt;&lt;author&gt;Aoki, Carissa F&lt;/author&gt;&lt;author&gt;Osterberg, Erich C&lt;/author&gt;&lt;author&gt;Silvanic, Clara&lt;/author&gt;&lt;author&gt;Partridge, Trevor F&lt;/author&gt;&lt;/authors&gt;&lt;/contributors&gt;&lt;titles&gt;&lt;title&gt;&lt;style face="normal" font="default" size="100%"&gt;Effect of rising temperature on Lyme disease: &lt;/style&gt;&lt;style face="italic" font="default" size="100%"&gt;Ixodes scapularis&lt;/style&gt;&lt;style face="normal" font="default" size="100%"&gt; population dynamics and Borrelia burgdorferi transmission and prevalence&lt;/style&gt;&lt;/title&gt;&lt;secondary-title&gt;Canadian Journal of Infectious Diseases and Medical Microbiology&lt;/secondary-title&gt;&lt;/titles&gt;&lt;periodical&gt;&lt;full-title&gt;Canadian Journal of Infectious Diseases and Medical Microbiology&lt;/full-title&gt;&lt;/periodical&gt;&lt;volume&gt;2019&lt;/volume&gt;&lt;dates&gt;&lt;year&gt;2019&lt;/year&gt;&lt;/dates&gt;&lt;isbn&gt;1712-9532&lt;/isbn&gt;&lt;urls&gt;&lt;/urls&gt;&lt;/record&gt;&lt;/Cite&gt;&lt;/EndNote&gt;</w:instrText>
      </w:r>
      <w:r w:rsidR="009C35F4">
        <w:rPr>
          <w:lang w:val="en-AU"/>
        </w:rPr>
        <w:fldChar w:fldCharType="separate"/>
      </w:r>
      <w:r w:rsidR="009C35F4">
        <w:rPr>
          <w:noProof/>
          <w:lang w:val="en-AU"/>
        </w:rPr>
        <w:t>(Wallace et al. 2019)</w:t>
      </w:r>
      <w:r w:rsidR="009C35F4">
        <w:rPr>
          <w:lang w:val="en-AU"/>
        </w:rPr>
        <w:fldChar w:fldCharType="end"/>
      </w:r>
      <w:ins w:id="506" w:author="Nicholas Clark" w:date="2022-07-01T07:56:00Z">
        <w:r w:rsidR="009C35F4">
          <w:rPr>
            <w:lang w:val="en-AU"/>
          </w:rPr>
          <w:t xml:space="preserve">, </w:t>
        </w:r>
      </w:ins>
      <w:ins w:id="507" w:author="Nicholas Clark" w:date="2022-07-01T07:57:00Z">
        <w:r w:rsidR="009C35F4">
          <w:rPr>
            <w:lang w:val="en-AU"/>
          </w:rPr>
          <w:t xml:space="preserve">and we assumed the seasonal function was cyclic with equal values between the end of December and the beginning of January. </w:t>
        </w:r>
      </w:ins>
      <w:r>
        <w:rPr>
          <w:lang w:val="en-AU"/>
        </w:rPr>
        <w:t xml:space="preserve">Formula: </w:t>
      </w:r>
      <w:r w:rsidRPr="005808FB">
        <w:rPr>
          <w:i/>
          <w:iCs/>
          <w:lang w:val="en-AU"/>
        </w:rPr>
        <w:t xml:space="preserve">y ~ </w:t>
      </w:r>
      <w:proofErr w:type="gramStart"/>
      <w:r w:rsidR="004D4D93">
        <w:rPr>
          <w:i/>
          <w:iCs/>
          <w:lang w:val="en-AU"/>
        </w:rPr>
        <w:t>s(</w:t>
      </w:r>
      <w:proofErr w:type="gramEnd"/>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508" w:author="Nicholas Clark" w:date="2022-07-01T07:51:00Z">
        <w:r w:rsidR="00BD4AF6">
          <w:rPr>
            <w:i/>
            <w:iCs/>
            <w:lang w:val="en-AU"/>
          </w:rPr>
          <w:t>5</w:t>
        </w:r>
      </w:ins>
      <w:del w:id="509"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del w:id="510" w:author="Nicholas Clark" w:date="2022-07-01T07:51:00Z">
        <w:r w:rsidR="00F85C3B" w:rsidDel="00BD4AF6">
          <w:rPr>
            <w:i/>
            <w:iCs/>
            <w:lang w:val="en-AU"/>
          </w:rPr>
          <w:delText>26</w:delText>
        </w:r>
      </w:del>
      <w:ins w:id="511" w:author="Nicholas Clark" w:date="2022-07-01T07:51:00Z">
        <w:r w:rsidR="00BD4AF6">
          <w:rPr>
            <w:i/>
            <w:iCs/>
            <w:lang w:val="en-AU"/>
          </w:rPr>
          <w:t>12</w:t>
        </w:r>
      </w:ins>
      <w:r w:rsidRPr="005808FB">
        <w:rPr>
          <w:i/>
          <w:iCs/>
          <w:lang w:val="en-AU"/>
        </w:rPr>
        <w:t xml:space="preserve">, m = 2, bs = 'cc') </w:t>
      </w:r>
      <w:r w:rsidR="00580FDF">
        <w:rPr>
          <w:i/>
          <w:iCs/>
          <w:lang w:val="en-AU"/>
        </w:rPr>
        <w:t>+ Z</w:t>
      </w:r>
    </w:p>
    <w:p w14:paraId="18D7B937" w14:textId="2939E05C" w:rsidR="005C1ED0" w:rsidRPr="005C1ED0" w:rsidRDefault="005C1ED0" w:rsidP="005C36C2">
      <w:pPr>
        <w:pStyle w:val="ListParagraph"/>
        <w:numPr>
          <w:ilvl w:val="0"/>
          <w:numId w:val="5"/>
        </w:numPr>
        <w:spacing w:line="360" w:lineRule="auto"/>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ins w:id="512" w:author="Nicholas Clark" w:date="2022-07-01T08:01:00Z">
        <w:r w:rsidR="009C35F4">
          <w:rPr>
            <w:lang w:val="en-AU"/>
          </w:rPr>
          <w:t xml:space="preserve"> function</w:t>
        </w:r>
      </w:ins>
      <w:r>
        <w:rPr>
          <w:lang w:val="en-AU"/>
        </w:rPr>
        <w:t xml:space="preserve"> and a seasonal smooth </w:t>
      </w:r>
      <w:ins w:id="513" w:author="Nicholas Clark" w:date="2022-07-01T08:01:00Z">
        <w:r w:rsidR="009C35F4">
          <w:rPr>
            <w:lang w:val="en-AU"/>
          </w:rPr>
          <w:t xml:space="preserve">function </w:t>
        </w:r>
      </w:ins>
      <w:r>
        <w:rPr>
          <w:lang w:val="en-AU"/>
        </w:rPr>
        <w:t>that c</w:t>
      </w:r>
      <w:r w:rsidR="00126ECF">
        <w:rPr>
          <w:lang w:val="en-AU"/>
        </w:rPr>
        <w:t>an</w:t>
      </w:r>
      <w:r>
        <w:rPr>
          <w:lang w:val="en-AU"/>
        </w:rPr>
        <w:t xml:space="preserve"> deviate </w:t>
      </w:r>
      <w:ins w:id="514" w:author="Nicholas Clark" w:date="2022-07-01T08:01:00Z">
        <w:r w:rsidR="009C35F4">
          <w:rPr>
            <w:lang w:val="en-AU"/>
          </w:rPr>
          <w:t xml:space="preserve">from the global seasonality </w:t>
        </w:r>
      </w:ins>
      <w:r>
        <w:rPr>
          <w:lang w:val="en-AU"/>
        </w:rPr>
        <w:t xml:space="preserve">across each site. Formula: </w:t>
      </w:r>
      <w:r w:rsidRPr="005C1ED0">
        <w:rPr>
          <w:i/>
          <w:iCs/>
          <w:lang w:val="en-AU"/>
        </w:rPr>
        <w:t xml:space="preserve">y ~ </w:t>
      </w:r>
      <w:proofErr w:type="gramStart"/>
      <w:r w:rsidR="003A4C34">
        <w:rPr>
          <w:i/>
          <w:iCs/>
          <w:lang w:val="en-AU"/>
        </w:rPr>
        <w:t>s(</w:t>
      </w:r>
      <w:proofErr w:type="gramEnd"/>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515" w:author="Nicholas Clark" w:date="2022-07-01T07:51:00Z">
        <w:r w:rsidR="00BD4AF6">
          <w:rPr>
            <w:i/>
            <w:iCs/>
            <w:lang w:val="en-AU"/>
          </w:rPr>
          <w:t>5</w:t>
        </w:r>
      </w:ins>
      <w:del w:id="516"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del w:id="517" w:author="Nicholas Clark" w:date="2022-07-01T07:51:00Z">
        <w:r w:rsidR="00F85C3B" w:rsidDel="00BD4AF6">
          <w:rPr>
            <w:i/>
            <w:iCs/>
            <w:lang w:val="en-AU"/>
          </w:rPr>
          <w:delText>2</w:delText>
        </w:r>
        <w:r w:rsidRPr="005C1ED0" w:rsidDel="00BD4AF6">
          <w:rPr>
            <w:i/>
            <w:iCs/>
            <w:lang w:val="en-AU"/>
          </w:rPr>
          <w:delText>6</w:delText>
        </w:r>
      </w:del>
      <w:ins w:id="518" w:author="Nicholas Clark" w:date="2022-07-01T07:51:00Z">
        <w:r w:rsidR="00BD4AF6">
          <w:rPr>
            <w:i/>
            <w:iCs/>
            <w:lang w:val="en-AU"/>
          </w:rPr>
          <w:t>12</w:t>
        </w:r>
      </w:ins>
      <w:r w:rsidRPr="005C1ED0">
        <w:rPr>
          <w:i/>
          <w:iCs/>
          <w:lang w:val="en-AU"/>
        </w:rPr>
        <w:t xml:space="preserve">,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4F093740" w:rsidR="005C1ED0" w:rsidRPr="00265994" w:rsidRDefault="00265994" w:rsidP="005C36C2">
      <w:pPr>
        <w:pStyle w:val="ListParagraph"/>
        <w:numPr>
          <w:ilvl w:val="0"/>
          <w:numId w:val="5"/>
        </w:numPr>
        <w:spacing w:line="360" w:lineRule="auto"/>
        <w:rPr>
          <w:lang w:val="en-AU"/>
        </w:rPr>
      </w:pPr>
      <w:r>
        <w:rPr>
          <w:lang w:val="en-AU"/>
        </w:rPr>
        <w:t xml:space="preserve">Hyp3: as above but the </w:t>
      </w:r>
      <w:ins w:id="519" w:author="Nicholas Clark" w:date="2022-07-01T08:01:00Z">
        <w:r w:rsidR="00CB4466">
          <w:rPr>
            <w:lang w:val="en-AU"/>
          </w:rPr>
          <w:t xml:space="preserve">seasonal </w:t>
        </w:r>
      </w:ins>
      <w:r>
        <w:rPr>
          <w:lang w:val="en-AU"/>
        </w:rPr>
        <w:t>deviations occur at the bottom level of aggregation (plot rather than site level</w:t>
      </w:r>
      <w:r w:rsidR="004D7B45">
        <w:rPr>
          <w:lang w:val="en-AU"/>
        </w:rPr>
        <w:t>)</w:t>
      </w:r>
      <w:r>
        <w:rPr>
          <w:lang w:val="en-AU"/>
        </w:rPr>
        <w:t xml:space="preserve">. Formula: </w:t>
      </w:r>
      <w:r w:rsidRPr="00265994">
        <w:rPr>
          <w:i/>
          <w:iCs/>
          <w:lang w:val="en-AU"/>
        </w:rPr>
        <w:t xml:space="preserve">y ~ </w:t>
      </w:r>
      <w:proofErr w:type="gramStart"/>
      <w:r w:rsidR="003A4C34">
        <w:rPr>
          <w:i/>
          <w:iCs/>
          <w:lang w:val="en-AU"/>
        </w:rPr>
        <w:t>s(</w:t>
      </w:r>
      <w:proofErr w:type="gramEnd"/>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s(</w:t>
      </w:r>
      <w:proofErr w:type="spellStart"/>
      <w:r w:rsidR="00BC6A3E" w:rsidRPr="005808FB">
        <w:rPr>
          <w:i/>
          <w:iCs/>
          <w:lang w:val="en-AU"/>
        </w:rPr>
        <w:t>cum_gdd</w:t>
      </w:r>
      <w:proofErr w:type="spellEnd"/>
      <w:r w:rsidR="00BC6A3E" w:rsidRPr="005808FB">
        <w:rPr>
          <w:i/>
          <w:iCs/>
          <w:lang w:val="en-AU"/>
        </w:rPr>
        <w:t xml:space="preserve">, site, k = </w:t>
      </w:r>
      <w:ins w:id="520" w:author="Nicholas Clark" w:date="2022-07-01T07:51:00Z">
        <w:r w:rsidR="00BD4AF6">
          <w:rPr>
            <w:i/>
            <w:iCs/>
            <w:lang w:val="en-AU"/>
          </w:rPr>
          <w:t>5</w:t>
        </w:r>
      </w:ins>
      <w:del w:id="521" w:author="Nicholas Clark" w:date="2022-07-01T07:51:00Z">
        <w:r w:rsidR="00BC6A3E" w:rsidRPr="005808FB" w:rsidDel="00BD4AF6">
          <w:rPr>
            <w:i/>
            <w:iCs/>
            <w:lang w:val="en-AU"/>
          </w:rPr>
          <w:delText>3</w:delText>
        </w:r>
      </w:del>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del w:id="522" w:author="Nicholas Clark" w:date="2022-07-01T07:52:00Z">
        <w:r w:rsidR="00F85C3B" w:rsidDel="00BD4AF6">
          <w:rPr>
            <w:i/>
            <w:iCs/>
            <w:lang w:val="en-AU"/>
          </w:rPr>
          <w:delText>2</w:delText>
        </w:r>
        <w:r w:rsidRPr="00265994" w:rsidDel="00BD4AF6">
          <w:rPr>
            <w:i/>
            <w:iCs/>
            <w:lang w:val="en-AU"/>
          </w:rPr>
          <w:delText>6</w:delText>
        </w:r>
      </w:del>
      <w:ins w:id="523" w:author="Nicholas Clark" w:date="2022-07-01T07:52:00Z">
        <w:r w:rsidR="00BD4AF6">
          <w:rPr>
            <w:i/>
            <w:iCs/>
            <w:lang w:val="en-AU"/>
          </w:rPr>
          <w:t>12</w:t>
        </w:r>
      </w:ins>
      <w:r w:rsidRPr="00265994">
        <w:rPr>
          <w:i/>
          <w:iCs/>
          <w:lang w:val="en-AU"/>
        </w:rPr>
        <w:t xml:space="preserve">,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36C2">
      <w:pPr>
        <w:spacing w:line="360" w:lineRule="auto"/>
        <w:ind w:left="360"/>
        <w:rPr>
          <w:lang w:val="en-AU"/>
        </w:rPr>
      </w:pPr>
    </w:p>
    <w:p w14:paraId="38B85A45" w14:textId="2292D21D" w:rsidR="00A93A55" w:rsidRPr="005C1ED0" w:rsidRDefault="000309CD" w:rsidP="005C36C2">
      <w:pPr>
        <w:spacing w:line="360" w:lineRule="auto"/>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r w:rsidR="00F85C3B" w:rsidRPr="00A41144">
        <w:rPr>
          <w:i/>
          <w:iCs/>
          <w:lang w:val="en-AU"/>
        </w:rPr>
        <w:t>K</w:t>
      </w:r>
      <w:r w:rsidR="00F85C3B">
        <w:rPr>
          <w:lang w:val="en-AU"/>
        </w:rPr>
        <w:t xml:space="preserve"> = </w:t>
      </w:r>
      <w:ins w:id="524" w:author="Nicholas Clark" w:date="2022-06-30T15:28:00Z">
        <w:r w:rsidR="00F34123">
          <w:rPr>
            <w:lang w:val="en-AU"/>
          </w:rPr>
          <w:t>4</w:t>
        </w:r>
      </w:ins>
      <w:del w:id="525" w:author="Nicholas Clark" w:date="2022-06-30T15:28:00Z">
        <w:r w:rsidR="00167023" w:rsidDel="00F34123">
          <w:rPr>
            <w:lang w:val="en-AU"/>
          </w:rPr>
          <w:delText>8</w:delText>
        </w:r>
      </w:del>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ins w:id="526" w:author="Nicholas Clark" w:date="2022-06-30T15:28:00Z">
        <w:r w:rsidR="00F34123">
          <w:rPr>
            <w:lang w:val="en-AU"/>
          </w:rPr>
          <w:t>5</w:t>
        </w:r>
      </w:ins>
      <w:del w:id="527" w:author="Nicholas Clark" w:date="2022-06-30T15:28:00Z">
        <w:r w:rsidR="00167023" w:rsidRPr="00167023" w:rsidDel="00F34123">
          <w:rPr>
            <w:lang w:val="en-AU"/>
          </w:rPr>
          <w:delText>1</w:delText>
        </w:r>
        <w:r w:rsidR="00167023" w:rsidDel="00F34123">
          <w:rPr>
            <w:lang w:val="en-AU"/>
          </w:rPr>
          <w:delText>0</w:delText>
        </w:r>
      </w:del>
      <w:r w:rsidR="00167023" w:rsidRPr="00167023">
        <w:rPr>
          <w:lang w:val="en-AU"/>
        </w:rPr>
        <w:t xml:space="preserve"> for</w:t>
      </w:r>
      <w:r w:rsidR="00A41144">
        <w:rPr>
          <w:lang w:val="en-AU"/>
        </w:rPr>
        <w:t xml:space="preserve"> </w:t>
      </w:r>
      <w:proofErr w:type="spellStart"/>
      <w:r w:rsidR="00A41144" w:rsidRPr="00A41144">
        <w:rPr>
          <w:i/>
          <w:iCs/>
          <w:lang w:val="en-AU"/>
        </w:rPr>
        <w:t>Amblyomma</w:t>
      </w:r>
      <w:proofErr w:type="spellEnd"/>
      <w:r w:rsidR="00A41144">
        <w:rPr>
          <w:lang w:val="en-AU"/>
        </w:rPr>
        <w:t>) for the t</w:t>
      </w:r>
      <w:r w:rsidR="006D6006">
        <w:rPr>
          <w:lang w:val="en-AU"/>
        </w:rPr>
        <w:t>emporal evolution</w:t>
      </w:r>
      <w:r>
        <w:rPr>
          <w:lang w:val="en-AU"/>
        </w:rPr>
        <w:t xml:space="preserve"> and </w:t>
      </w:r>
      <w:r w:rsidR="00A41144">
        <w:rPr>
          <w:lang w:val="en-AU"/>
        </w:rPr>
        <w:t>assumed a Negative Binomial distribution for the observations</w:t>
      </w:r>
      <w:ins w:id="528" w:author="Nicholas Clark" w:date="2022-06-30T15:24:00Z">
        <w:r w:rsidR="003070DC">
          <w:rPr>
            <w:lang w:val="en-AU"/>
          </w:rPr>
          <w:t xml:space="preserve">, with complexity-penalising priors placed on the Negative Binomial overdispersion parameters </w:t>
        </w:r>
      </w:ins>
      <w:r w:rsidR="00794641">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lang w:val="en-AU"/>
        </w:rPr>
        <w:fldChar w:fldCharType="separate"/>
      </w:r>
      <w:r w:rsidR="00794641">
        <w:rPr>
          <w:noProof/>
          <w:lang w:val="en-AU"/>
        </w:rPr>
        <w:t>(Simpson et al. 2017)</w:t>
      </w:r>
      <w:r w:rsidR="00794641">
        <w:rPr>
          <w:lang w:val="en-AU"/>
        </w:rPr>
        <w:fldChar w:fldCharType="end"/>
      </w:r>
      <w:r w:rsidR="00A41144">
        <w:rPr>
          <w:lang w:val="en-AU"/>
        </w:rPr>
        <w:t xml:space="preserve">. </w:t>
      </w:r>
      <w:r w:rsidR="0004691A">
        <w:rPr>
          <w:lang w:val="en-AU"/>
        </w:rPr>
        <w:t>E</w:t>
      </w:r>
      <w:r w:rsidR="00D92F8B">
        <w:rPr>
          <w:lang w:val="en-AU"/>
        </w:rPr>
        <w:t xml:space="preserve">ach model was estimated using </w:t>
      </w:r>
      <w:del w:id="529" w:author="Nicholas Clark" w:date="2022-06-30T13:54:00Z">
        <w:r w:rsidR="00D92F8B" w:rsidDel="008D7BF5">
          <w:rPr>
            <w:lang w:val="en-AU"/>
          </w:rPr>
          <w:delText xml:space="preserve">two </w:delText>
        </w:r>
      </w:del>
      <w:ins w:id="530" w:author="Nicholas Clark" w:date="2022-06-30T13:54:00Z">
        <w:r w:rsidR="008D7BF5">
          <w:rPr>
            <w:lang w:val="en-AU"/>
          </w:rPr>
          <w:t xml:space="preserve">four </w:t>
        </w:r>
      </w:ins>
      <w:r w:rsidR="00D92F8B">
        <w:rPr>
          <w:lang w:val="en-AU"/>
        </w:rPr>
        <w:t xml:space="preserve">MCMC chains for </w:t>
      </w:r>
      <w:del w:id="531" w:author="Nicholas Clark" w:date="2022-06-30T13:54:00Z">
        <w:r w:rsidR="00773B8C" w:rsidDel="00ED09B8">
          <w:rPr>
            <w:lang w:val="en-AU"/>
          </w:rPr>
          <w:delText>10</w:delText>
        </w:r>
      </w:del>
      <w:ins w:id="532" w:author="Nicholas Clark" w:date="2022-06-30T13:54:00Z">
        <w:r w:rsidR="00ED09B8">
          <w:rPr>
            <w:lang w:val="en-AU"/>
          </w:rPr>
          <w:t>5</w:t>
        </w:r>
      </w:ins>
      <w:r w:rsidR="00D92F8B">
        <w:rPr>
          <w:lang w:val="en-AU"/>
        </w:rPr>
        <w:t xml:space="preserve">,000 iterations as </w:t>
      </w:r>
      <w:proofErr w:type="spellStart"/>
      <w:r w:rsidR="00D92F8B">
        <w:rPr>
          <w:lang w:val="en-AU"/>
        </w:rPr>
        <w:t>burnin</w:t>
      </w:r>
      <w:proofErr w:type="spellEnd"/>
      <w:r w:rsidR="00D92F8B">
        <w:rPr>
          <w:lang w:val="en-AU"/>
        </w:rPr>
        <w:t xml:space="preserve">. </w:t>
      </w:r>
      <w:r w:rsidR="00D9157A">
        <w:rPr>
          <w:lang w:val="en-AU"/>
        </w:rPr>
        <w:t xml:space="preserve">We collected </w:t>
      </w:r>
      <w:ins w:id="533" w:author="Nicholas Clark" w:date="2022-06-30T13:54:00Z">
        <w:r w:rsidR="005C3E4B">
          <w:rPr>
            <w:lang w:val="en-AU"/>
          </w:rPr>
          <w:t>4</w:t>
        </w:r>
      </w:ins>
      <w:del w:id="534" w:author="Nicholas Clark" w:date="2022-06-30T13:54:00Z">
        <w:r w:rsidR="00D9157A" w:rsidDel="005C3E4B">
          <w:rPr>
            <w:lang w:val="en-AU"/>
          </w:rPr>
          <w:delText>2</w:delText>
        </w:r>
      </w:del>
      <w:r w:rsidR="004D7B45">
        <w:rPr>
          <w:lang w:val="en-AU"/>
        </w:rPr>
        <w:t>,</w:t>
      </w:r>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model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5C36C2">
      <w:pPr>
        <w:spacing w:line="360" w:lineRule="auto"/>
        <w:rPr>
          <w:b/>
          <w:bCs/>
          <w:lang w:val="en-AU"/>
        </w:rPr>
      </w:pPr>
    </w:p>
    <w:p w14:paraId="3CBA2C92" w14:textId="6E9C9463" w:rsidR="007C4EF0" w:rsidRDefault="007C4EF0" w:rsidP="005C36C2">
      <w:pPr>
        <w:spacing w:line="360" w:lineRule="auto"/>
        <w:rPr>
          <w:b/>
          <w:bCs/>
          <w:lang w:val="en-AU"/>
        </w:rPr>
      </w:pPr>
      <w:r>
        <w:rPr>
          <w:b/>
          <w:bCs/>
          <w:lang w:val="en-AU"/>
        </w:rPr>
        <w:t>RESULTS</w:t>
      </w:r>
    </w:p>
    <w:p w14:paraId="07F584AB" w14:textId="72EC5BC4" w:rsidR="008B465C" w:rsidRDefault="004D7B45" w:rsidP="005C36C2">
      <w:pPr>
        <w:spacing w:line="360" w:lineRule="auto"/>
        <w:rPr>
          <w:b/>
          <w:bCs/>
          <w:lang w:val="en-AU"/>
        </w:rPr>
      </w:pPr>
      <w:r>
        <w:rPr>
          <w:b/>
          <w:bCs/>
          <w:lang w:val="en-AU"/>
        </w:rPr>
        <w:t>DGAM forecast performance - s</w:t>
      </w:r>
      <w:r w:rsidR="008B465C">
        <w:rPr>
          <w:b/>
          <w:bCs/>
          <w:lang w:val="en-AU"/>
        </w:rPr>
        <w:t>imulation results</w:t>
      </w:r>
    </w:p>
    <w:p w14:paraId="05D8B125" w14:textId="0B516295" w:rsidR="008B465C" w:rsidRDefault="00A85345" w:rsidP="005C36C2">
      <w:pPr>
        <w:spacing w:line="360" w:lineRule="auto"/>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(using </w:t>
      </w:r>
      <w:proofErr w:type="spellStart"/>
      <w:r w:rsidR="00E80033" w:rsidRPr="00E80033">
        <w:rPr>
          <w:i/>
          <w:iCs/>
          <w:lang w:val="en-AU"/>
        </w:rPr>
        <w:t>mvgam</w:t>
      </w:r>
      <w:proofErr w:type="spellEnd"/>
      <w:r w:rsidR="00E80033">
        <w:rPr>
          <w:lang w:val="en-AU"/>
        </w:rPr>
        <w:t>)</w:t>
      </w:r>
      <w:r w:rsidRPr="00A85345">
        <w:rPr>
          <w:lang w:val="en-AU"/>
        </w:rPr>
        <w:t xml:space="preserve"> models versus </w:t>
      </w:r>
      <w:r w:rsidR="00EA5106">
        <w:rPr>
          <w:lang w:val="en-AU"/>
        </w:rPr>
        <w:t xml:space="preserve">static </w:t>
      </w:r>
      <w:ins w:id="535" w:author="Nicholas Clark" w:date="2022-07-08T13:09:00Z">
        <w:r w:rsidR="005747C0">
          <w:rPr>
            <w:lang w:val="en-AU"/>
          </w:rPr>
          <w:t xml:space="preserve">and autoregressive </w:t>
        </w:r>
      </w:ins>
      <w:r w:rsidR="00EA5106">
        <w:rPr>
          <w:lang w:val="en-AU"/>
        </w:rPr>
        <w:t xml:space="preserve">GAMs </w:t>
      </w:r>
      <w:r w:rsidR="00E80033">
        <w:rPr>
          <w:lang w:val="en-AU"/>
        </w:rPr>
        <w:t>(</w:t>
      </w:r>
      <w:r w:rsidR="00EA5106">
        <w:rPr>
          <w:lang w:val="en-AU"/>
        </w:rPr>
        <w:t xml:space="preserve">using </w:t>
      </w:r>
      <w:proofErr w:type="spellStart"/>
      <w:r w:rsidR="00EA5106" w:rsidRPr="00092761">
        <w:rPr>
          <w:i/>
          <w:iCs/>
          <w:lang w:val="en-AU"/>
        </w:rPr>
        <w:t>mgcv</w:t>
      </w:r>
      <w:proofErr w:type="spellEnd"/>
      <w:r w:rsidR="00E80033">
        <w:rPr>
          <w:lang w:val="en-AU"/>
        </w:rPr>
        <w:t>)</w:t>
      </w:r>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ins w:id="536" w:author="Nicholas Clark" w:date="2022-06-30T13:47:00Z">
        <w:r w:rsidR="00F55373">
          <w:rPr>
            <w:lang w:val="en-AU"/>
          </w:rPr>
          <w:t>s</w:t>
        </w:r>
      </w:ins>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del w:id="537" w:author="Nicholas Clark" w:date="2022-06-30T13:47:00Z">
        <w:r w:rsidR="00FF1490" w:rsidDel="006B0898">
          <w:rPr>
            <w:lang w:val="en-AU"/>
          </w:rPr>
          <w:delText>s</w:delText>
        </w:r>
      </w:del>
      <w:r w:rsidR="005A167B">
        <w:rPr>
          <w:lang w:val="en-AU"/>
        </w:rPr>
        <w:t xml:space="preserve"> 2</w:t>
      </w:r>
      <w:r w:rsidR="00FF1490">
        <w:rPr>
          <w:lang w:val="en-AU"/>
        </w:rPr>
        <w:t>; Figure S</w:t>
      </w:r>
      <w:ins w:id="538" w:author="Nicholas Clark" w:date="2022-07-08T13:10:00Z">
        <w:r w:rsidR="00D44E2C">
          <w:rPr>
            <w:lang w:val="en-AU"/>
          </w:rPr>
          <w:t>2</w:t>
        </w:r>
      </w:ins>
      <w:del w:id="539" w:author="Nicholas Clark" w:date="2022-07-08T13:10:00Z">
        <w:r w:rsidR="00FF1490" w:rsidDel="00D44E2C">
          <w:rPr>
            <w:lang w:val="en-AU"/>
          </w:rPr>
          <w:delText>1</w:delText>
        </w:r>
      </w:del>
      <w:r w:rsidR="005A167B">
        <w:rPr>
          <w:lang w:val="en-AU"/>
        </w:rPr>
        <w:t>)</w:t>
      </w:r>
      <w:r w:rsidR="00EA5106">
        <w:rPr>
          <w:lang w:val="en-AU"/>
        </w:rPr>
        <w:t xml:space="preserve">. </w:t>
      </w:r>
      <w:r w:rsidR="00CB5C58">
        <w:rPr>
          <w:lang w:val="en-AU"/>
        </w:rPr>
        <w:t xml:space="preserve">As expected, the correctly specified seasonal DGAM was the best performer when the </w:t>
      </w:r>
      <w:ins w:id="540" w:author="Nicholas Clark" w:date="2022-06-30T13:47:00Z">
        <w:r w:rsidR="00AC3D71">
          <w:rPr>
            <w:lang w:val="en-AU"/>
          </w:rPr>
          <w:t xml:space="preserve">trend </w:t>
        </w:r>
      </w:ins>
      <w:r w:rsidR="00CB5C58">
        <w:rPr>
          <w:lang w:val="en-AU"/>
        </w:rPr>
        <w:t>dynamics were moderate</w:t>
      </w:r>
      <w:r w:rsidR="00B43B4C">
        <w:rPr>
          <w:lang w:val="en-AU"/>
        </w:rPr>
        <w:t xml:space="preserve"> compared to the seasonal magnitude</w:t>
      </w:r>
      <w:r w:rsidR="00CB5C58">
        <w:rPr>
          <w:lang w:val="en-AU"/>
        </w:rPr>
        <w:t xml:space="preserve">, while the nonseasonal DGAM performed equally well </w:t>
      </w:r>
      <w:r w:rsidR="00365C3C">
        <w:rPr>
          <w:lang w:val="en-AU"/>
        </w:rPr>
        <w:t>under strong</w:t>
      </w:r>
      <w:r w:rsidR="00CB5C58">
        <w:rPr>
          <w:lang w:val="en-AU"/>
        </w:rPr>
        <w:t xml:space="preserve"> </w:t>
      </w:r>
      <w:ins w:id="541" w:author="Nicholas Clark" w:date="2022-06-30T13:47:00Z">
        <w:r w:rsidR="00AC3D71">
          <w:rPr>
            <w:lang w:val="en-AU"/>
          </w:rPr>
          <w:t xml:space="preserve">trend </w:t>
        </w:r>
      </w:ins>
      <w:r w:rsidR="00CB5C58">
        <w:rPr>
          <w:lang w:val="en-AU"/>
        </w:rPr>
        <w:t xml:space="preserve">dynamics (Figure 2). The </w:t>
      </w:r>
      <w:del w:id="542" w:author="Nicholas Clark" w:date="2022-07-08T13:12:00Z">
        <w:r w:rsidR="00CB5C58" w:rsidDel="00C552FF">
          <w:rPr>
            <w:lang w:val="en-AU"/>
          </w:rPr>
          <w:delText xml:space="preserve">seasonal </w:delText>
        </w:r>
      </w:del>
      <w:ins w:id="543" w:author="Nicholas Clark" w:date="2022-07-08T13:12:00Z">
        <w:r w:rsidR="00C552FF">
          <w:rPr>
            <w:lang w:val="en-AU"/>
          </w:rPr>
          <w:t xml:space="preserve">static and autoregressive seasonal </w:t>
        </w:r>
      </w:ins>
      <w:r w:rsidR="00CB5C58">
        <w:rPr>
          <w:lang w:val="en-AU"/>
        </w:rPr>
        <w:t>GAM</w:t>
      </w:r>
      <w:ins w:id="544" w:author="Nicholas Clark" w:date="2022-07-08T13:12:00Z">
        <w:r w:rsidR="00C552FF">
          <w:rPr>
            <w:lang w:val="en-AU"/>
          </w:rPr>
          <w:t>s</w:t>
        </w:r>
      </w:ins>
      <w:r w:rsidR="00CB5C58">
        <w:rPr>
          <w:lang w:val="en-AU"/>
        </w:rPr>
        <w:t xml:space="preserve"> w</w:t>
      </w:r>
      <w:ins w:id="545" w:author="Nicholas Clark" w:date="2022-07-08T13:12:00Z">
        <w:r w:rsidR="00C552FF">
          <w:rPr>
            <w:lang w:val="en-AU"/>
          </w:rPr>
          <w:t>ere</w:t>
        </w:r>
      </w:ins>
      <w:del w:id="546" w:author="Nicholas Clark" w:date="2022-07-08T13:12:00Z">
        <w:r w:rsidR="00CB5C58" w:rsidDel="00C552FF">
          <w:rPr>
            <w:lang w:val="en-AU"/>
          </w:rPr>
          <w:delText>as</w:delText>
        </w:r>
      </w:del>
      <w:r w:rsidR="00CB5C58">
        <w:rPr>
          <w:lang w:val="en-AU"/>
        </w:rPr>
        <w:t xml:space="preserve"> the worst performer</w:t>
      </w:r>
      <w:ins w:id="547" w:author="Nicholas Clark" w:date="2022-07-08T13:12:00Z">
        <w:r w:rsidR="00C552FF">
          <w:rPr>
            <w:lang w:val="en-AU"/>
          </w:rPr>
          <w:t>s</w:t>
        </w:r>
      </w:ins>
      <w:r w:rsidR="00CB5C58">
        <w:rPr>
          <w:lang w:val="en-AU"/>
        </w:rPr>
        <w:t xml:space="preserve"> in nearly all comparisons</w:t>
      </w:r>
      <w:del w:id="548" w:author="Nicholas Clark" w:date="2022-07-08T13:13:00Z">
        <w:r w:rsidR="00CB5C58" w:rsidDel="00C552FF">
          <w:rPr>
            <w:lang w:val="en-AU"/>
          </w:rPr>
          <w:delText>, though it did perform markedly better than the mis-specified nonseasonal DGAM under moderate dynamics and with no missing observations</w:delText>
        </w:r>
      </w:del>
      <w:r w:rsidR="00CB5C58">
        <w:rPr>
          <w:lang w:val="en-AU"/>
        </w:rPr>
        <w:t xml:space="preserve">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t>
      </w:r>
      <w:del w:id="549" w:author="Nicholas Clark" w:date="2022-07-08T13:13:00Z">
        <w:r w:rsidR="00B9606B" w:rsidDel="00BC4823">
          <w:rPr>
            <w:lang w:val="en-AU"/>
          </w:rPr>
          <w:delText>with no comparisons favouring the</w:delText>
        </w:r>
      </w:del>
      <w:ins w:id="550" w:author="Nicholas Clark" w:date="2022-07-08T13:13:00Z">
        <w:r w:rsidR="00BC4823">
          <w:rPr>
            <w:lang w:val="en-AU"/>
          </w:rPr>
          <w:t>although the two</w:t>
        </w:r>
      </w:ins>
      <w:r w:rsidR="00B9606B">
        <w:rPr>
          <w:lang w:val="en-AU"/>
        </w:rPr>
        <w:t xml:space="preserve"> </w:t>
      </w:r>
      <w:r w:rsidR="001B75DA" w:rsidRPr="001B75DA">
        <w:rPr>
          <w:lang w:val="en-AU"/>
        </w:rPr>
        <w:t>GAM</w:t>
      </w:r>
      <w:ins w:id="551" w:author="Nicholas Clark" w:date="2022-07-08T13:13:00Z">
        <w:r w:rsidR="00BC4823">
          <w:rPr>
            <w:lang w:val="en-AU"/>
          </w:rPr>
          <w:t xml:space="preserve">s </w:t>
        </w:r>
        <w:r w:rsidR="00C60387">
          <w:rPr>
            <w:lang w:val="en-AU"/>
          </w:rPr>
          <w:t xml:space="preserve">were </w:t>
        </w:r>
      </w:ins>
      <w:ins w:id="552" w:author="Nicholas Clark" w:date="2022-07-08T13:14:00Z">
        <w:r w:rsidR="00C60387">
          <w:rPr>
            <w:lang w:val="en-AU"/>
          </w:rPr>
          <w:t>more on-par with the</w:t>
        </w:r>
      </w:ins>
      <w:del w:id="553" w:author="Nicholas Clark" w:date="2022-07-08T13:14:00Z">
        <w:r w:rsidR="001B75DA" w:rsidDel="00C60387">
          <w:rPr>
            <w:i/>
            <w:iCs/>
            <w:lang w:val="en-AU"/>
          </w:rPr>
          <w:delText xml:space="preserve"> </w:delText>
        </w:r>
        <w:r w:rsidR="00B9606B" w:rsidDel="00C60387">
          <w:rPr>
            <w:lang w:val="en-AU"/>
          </w:rPr>
          <w:delText>over</w:delText>
        </w:r>
        <w:r w:rsidR="001B75DA" w:rsidDel="00C60387">
          <w:rPr>
            <w:lang w:val="en-AU"/>
          </w:rPr>
          <w:delText xml:space="preserve"> the</w:delText>
        </w:r>
      </w:del>
      <w:r w:rsidR="00B9606B">
        <w:rPr>
          <w:lang w:val="en-AU"/>
        </w:rPr>
        <w:t xml:space="preserve"> </w:t>
      </w:r>
      <w:r w:rsidR="00B67E3D">
        <w:rPr>
          <w:lang w:val="en-AU"/>
        </w:rPr>
        <w:t>D</w:t>
      </w:r>
      <w:r w:rsidR="00B9606B">
        <w:rPr>
          <w:lang w:val="en-AU"/>
        </w:rPr>
        <w:t>GAMs</w:t>
      </w:r>
      <w:ins w:id="554" w:author="Nicholas Clark" w:date="2022-07-08T13:14:00Z">
        <w:r w:rsidR="00C60387">
          <w:rPr>
            <w:lang w:val="en-AU"/>
          </w:rPr>
          <w:t xml:space="preserve"> when only two series were </w:t>
        </w:r>
        <w:proofErr w:type="gramStart"/>
        <w:r w:rsidR="00C60387">
          <w:rPr>
            <w:lang w:val="en-AU"/>
          </w:rPr>
          <w:t>used</w:t>
        </w:r>
        <w:proofErr w:type="gramEnd"/>
        <w:r w:rsidR="00C60387">
          <w:rPr>
            <w:lang w:val="en-AU"/>
          </w:rPr>
          <w:t xml:space="preserve"> and dynamics were moderate</w:t>
        </w:r>
      </w:ins>
      <w:r w:rsidR="005F33ED">
        <w:rPr>
          <w:lang w:val="en-AU"/>
        </w:rPr>
        <w:t xml:space="preserve"> (Figure S</w:t>
      </w:r>
      <w:ins w:id="555" w:author="Nicholas Clark" w:date="2022-07-08T13:08:00Z">
        <w:r w:rsidR="00B11AA5">
          <w:rPr>
            <w:lang w:val="en-AU"/>
          </w:rPr>
          <w:t>2</w:t>
        </w:r>
      </w:ins>
      <w:del w:id="556" w:author="Nicholas Clark" w:date="2022-07-08T13:08:00Z">
        <w:r w:rsidR="005F33ED" w:rsidDel="00B11AA5">
          <w:rPr>
            <w:lang w:val="en-AU"/>
          </w:rPr>
          <w:delText>1</w:delText>
        </w:r>
      </w:del>
      <w:r w:rsidR="005F33ED">
        <w:rPr>
          <w:lang w:val="en-AU"/>
        </w:rPr>
        <w:t>).</w:t>
      </w:r>
    </w:p>
    <w:p w14:paraId="05597E06" w14:textId="5DC679E4" w:rsidR="0047124E" w:rsidRDefault="0047124E" w:rsidP="005C36C2">
      <w:pPr>
        <w:spacing w:line="360" w:lineRule="auto"/>
        <w:rPr>
          <w:lang w:val="en-AU"/>
        </w:rPr>
      </w:pPr>
    </w:p>
    <w:p w14:paraId="223F0DC0" w14:textId="6E4212D8" w:rsidR="00A574F3" w:rsidRDefault="000707F6" w:rsidP="005C36C2">
      <w:pPr>
        <w:spacing w:line="360" w:lineRule="auto"/>
        <w:rPr>
          <w:lang w:val="en-AU"/>
        </w:rPr>
      </w:pPr>
      <w:r>
        <w:rPr>
          <w:lang w:val="en-AU"/>
        </w:rPr>
        <w:t xml:space="preserve">Comparisons of 90% interval coverages strongly 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ins w:id="557" w:author="Nicholas Clark" w:date="2022-07-08T13:16:00Z">
        <w:r w:rsidR="00CA26F9">
          <w:rPr>
            <w:lang w:val="en-AU"/>
          </w:rPr>
          <w:t xml:space="preserve">intervals for the two </w:t>
        </w:r>
      </w:ins>
      <w:r w:rsidR="009A3293" w:rsidRPr="009A3293">
        <w:rPr>
          <w:lang w:val="en-AU"/>
        </w:rPr>
        <w:t>GAM</w:t>
      </w:r>
      <w:ins w:id="558" w:author="Nicholas Clark" w:date="2022-07-08T13:16:00Z">
        <w:r w:rsidR="00CA26F9">
          <w:rPr>
            <w:lang w:val="en-AU"/>
          </w:rPr>
          <w:t>s</w:t>
        </w:r>
      </w:ins>
      <w:del w:id="559" w:author="Nicholas Clark" w:date="2022-07-08T13:16:00Z">
        <w:r w:rsidR="009A3293" w:rsidDel="00CA26F9">
          <w:rPr>
            <w:i/>
            <w:iCs/>
            <w:lang w:val="en-AU"/>
          </w:rPr>
          <w:delText xml:space="preserve"> </w:delText>
        </w:r>
        <w:r w:rsidDel="00CA26F9">
          <w:rPr>
            <w:lang w:val="en-AU"/>
          </w:rPr>
          <w:delText>intervals</w:delText>
        </w:r>
      </w:del>
      <w:r>
        <w:rPr>
          <w:lang w:val="en-AU"/>
        </w:rPr>
        <w:t xml:space="preserve">.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w:t>
      </w:r>
      <w:ins w:id="560" w:author="Nicholas Clark" w:date="2022-07-08T13:08:00Z">
        <w:r w:rsidR="00B11AA5">
          <w:rPr>
            <w:lang w:val="en-AU"/>
          </w:rPr>
          <w:t>3</w:t>
        </w:r>
      </w:ins>
      <w:del w:id="561" w:author="Nicholas Clark" w:date="2022-07-08T13:08:00Z">
        <w:r w:rsidR="00C913E9" w:rsidDel="00B11AA5">
          <w:rPr>
            <w:lang w:val="en-AU"/>
          </w:rPr>
          <w:delText>2</w:delText>
        </w:r>
      </w:del>
      <w:r w:rsidR="00C913E9">
        <w:rPr>
          <w:lang w:val="en-AU"/>
        </w:rPr>
        <w:t>).</w:t>
      </w:r>
    </w:p>
    <w:p w14:paraId="6F970A38" w14:textId="74B416CD" w:rsidR="00A574F3" w:rsidRDefault="00A574F3" w:rsidP="005C36C2">
      <w:pPr>
        <w:spacing w:line="360" w:lineRule="auto"/>
        <w:rPr>
          <w:lang w:val="en-AU"/>
        </w:rPr>
      </w:pPr>
    </w:p>
    <w:p w14:paraId="3BDBB7A6" w14:textId="1ECE37CD" w:rsidR="005018C2" w:rsidRPr="005018C2" w:rsidRDefault="00C62A1E" w:rsidP="005C36C2">
      <w:pPr>
        <w:spacing w:line="360" w:lineRule="auto"/>
        <w:rPr>
          <w:b/>
          <w:bCs/>
          <w:lang w:val="en-AU"/>
        </w:rPr>
      </w:pPr>
      <w:r>
        <w:rPr>
          <w:b/>
          <w:bCs/>
          <w:lang w:val="en-AU"/>
        </w:rPr>
        <w:t xml:space="preserve">DGAM and </w:t>
      </w:r>
      <w:r w:rsidR="005018C2" w:rsidRPr="005018C2">
        <w:rPr>
          <w:b/>
          <w:bCs/>
          <w:lang w:val="en-AU"/>
        </w:rPr>
        <w:t>NEON tick abundance forecasts</w:t>
      </w:r>
    </w:p>
    <w:p w14:paraId="4C5E50EA" w14:textId="52FA9CCC" w:rsidR="005879BD" w:rsidRPr="006A256D" w:rsidRDefault="006A256D" w:rsidP="005C36C2">
      <w:pPr>
        <w:spacing w:line="360" w:lineRule="auto"/>
        <w:rPr>
          <w:lang w:val="en-AU"/>
        </w:rPr>
      </w:pPr>
      <w:r>
        <w:rPr>
          <w:lang w:val="en-AU"/>
        </w:rPr>
        <w:lastRenderedPageBreak/>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 xml:space="preserve">s were </w:t>
      </w:r>
      <w:del w:id="562" w:author="Nicholas Clark" w:date="2022-07-08T13:18:00Z">
        <w:r w:rsidR="00D75987" w:rsidDel="00576C18">
          <w:rPr>
            <w:lang w:val="en-AU"/>
          </w:rPr>
          <w:delText>too high for most models</w:delText>
        </w:r>
      </w:del>
      <w:ins w:id="563" w:author="Nicholas Clark" w:date="2022-07-08T13:18:00Z">
        <w:r w:rsidR="00576C18">
          <w:rPr>
            <w:lang w:val="en-AU"/>
          </w:rPr>
          <w:t>accurate for the three seasonal models</w:t>
        </w:r>
      </w:ins>
      <w:r w:rsidR="00D75987">
        <w:rPr>
          <w:lang w:val="en-AU"/>
        </w:rPr>
        <w:t xml:space="preserve"> (ranging from </w:t>
      </w:r>
      <w:del w:id="564" w:author="Nicholas Clark" w:date="2022-07-08T13:18:00Z">
        <w:r w:rsidR="00D75987" w:rsidDel="00B42FF8">
          <w:rPr>
            <w:lang w:val="en-AU"/>
          </w:rPr>
          <w:delText>9</w:delText>
        </w:r>
        <w:r w:rsidR="006F4097" w:rsidDel="00B42FF8">
          <w:rPr>
            <w:lang w:val="en-AU"/>
          </w:rPr>
          <w:delText>2</w:delText>
        </w:r>
        <w:r w:rsidR="00D75987" w:rsidDel="00B42FF8">
          <w:rPr>
            <w:lang w:val="en-AU"/>
          </w:rPr>
          <w:delText xml:space="preserve"> </w:delText>
        </w:r>
      </w:del>
      <w:ins w:id="565" w:author="Nicholas Clark" w:date="2022-07-08T13:18:00Z">
        <w:r w:rsidR="00B42FF8">
          <w:rPr>
            <w:lang w:val="en-AU"/>
          </w:rPr>
          <w:t>88</w:t>
        </w:r>
        <w:r w:rsidR="00B42FF8">
          <w:rPr>
            <w:lang w:val="en-AU"/>
          </w:rPr>
          <w:t xml:space="preserve"> </w:t>
        </w:r>
      </w:ins>
      <w:r w:rsidR="00D75987">
        <w:rPr>
          <w:lang w:val="en-AU"/>
        </w:rPr>
        <w:t xml:space="preserve">– </w:t>
      </w:r>
      <w:del w:id="566" w:author="Nicholas Clark" w:date="2022-07-08T13:18:00Z">
        <w:r w:rsidR="00D75987" w:rsidDel="00B42FF8">
          <w:rPr>
            <w:lang w:val="en-AU"/>
          </w:rPr>
          <w:delText>98</w:delText>
        </w:r>
      </w:del>
      <w:ins w:id="567" w:author="Nicholas Clark" w:date="2022-07-08T13:19:00Z">
        <w:r w:rsidR="00576C18">
          <w:rPr>
            <w:lang w:val="en-AU"/>
          </w:rPr>
          <w:t>90</w:t>
        </w:r>
      </w:ins>
      <w:r w:rsidR="00D75987">
        <w:rPr>
          <w:lang w:val="en-AU"/>
        </w:rPr>
        <w:t>%),</w:t>
      </w:r>
      <w:ins w:id="568" w:author="Nicholas Clark" w:date="2022-07-08T13:19:00Z">
        <w:r w:rsidR="00576C18">
          <w:rPr>
            <w:lang w:val="en-AU"/>
          </w:rPr>
          <w:t xml:space="preserve"> while the intervals for the null model </w:t>
        </w:r>
      </w:ins>
      <w:del w:id="569" w:author="Nicholas Clark" w:date="2022-07-08T13:19:00Z">
        <w:r w:rsidR="00D75987" w:rsidDel="00576C18">
          <w:rPr>
            <w:lang w:val="en-AU"/>
          </w:rPr>
          <w:delText xml:space="preserve"> suggesting forecast intervals </w:delText>
        </w:r>
      </w:del>
      <w:r w:rsidR="00D75987">
        <w:rPr>
          <w:lang w:val="en-AU"/>
        </w:rPr>
        <w:t>were generally wider than they needed to be (</w:t>
      </w:r>
      <w:ins w:id="570" w:author="Nicholas Clark" w:date="2022-07-08T13:19:00Z">
        <w:r w:rsidR="00576C18">
          <w:rPr>
            <w:lang w:val="en-AU"/>
          </w:rPr>
          <w:t xml:space="preserve">100% coverage; </w:t>
        </w:r>
      </w:ins>
      <w:r w:rsidR="00D75987">
        <w:rPr>
          <w:lang w:val="en-AU"/>
        </w:rPr>
        <w:t xml:space="preserve">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 </w:t>
      </w:r>
      <w:r w:rsidR="00FC6ECC">
        <w:rPr>
          <w:lang w:val="en-AU"/>
        </w:rPr>
        <w:t>could</w:t>
      </w:r>
      <w:r w:rsidR="00A64C25">
        <w:rPr>
          <w:lang w:val="en-AU"/>
        </w:rPr>
        <w:t xml:space="preserve"> </w:t>
      </w:r>
      <w:r w:rsidR="00D53144">
        <w:rPr>
          <w:lang w:val="en-AU"/>
        </w:rPr>
        <w:t>improve</w:t>
      </w:r>
      <w:r w:rsidR="00A64C25">
        <w:rPr>
          <w:lang w:val="en-AU"/>
        </w:rPr>
        <w:t xml:space="preserve"> </w:t>
      </w:r>
      <w:del w:id="571" w:author="Nicholas Clark" w:date="2022-07-08T13:19:00Z">
        <w:r w:rsidR="00A64C25" w:rsidDel="00636DF6">
          <w:rPr>
            <w:lang w:val="en-AU"/>
          </w:rPr>
          <w:delText xml:space="preserve">importance </w:delText>
        </w:r>
      </w:del>
      <w:ins w:id="572" w:author="Nicholas Clark" w:date="2022-07-08T13:19:00Z">
        <w:r w:rsidR="00636DF6">
          <w:rPr>
            <w:lang w:val="en-AU"/>
          </w:rPr>
          <w:t xml:space="preserve">performance </w:t>
        </w:r>
      </w:ins>
      <w:r w:rsidR="00A64C25">
        <w:rPr>
          <w:lang w:val="en-AU"/>
        </w:rPr>
        <w:t>(Figure S</w:t>
      </w:r>
      <w:ins w:id="573" w:author="Nicholas Clark" w:date="2022-07-08T13:08:00Z">
        <w:r w:rsidR="00B11AA5">
          <w:rPr>
            <w:lang w:val="en-AU"/>
          </w:rPr>
          <w:t>4</w:t>
        </w:r>
      </w:ins>
      <w:del w:id="574" w:author="Nicholas Clark" w:date="2022-07-08T13:08:00Z">
        <w:r w:rsidR="00A64C25" w:rsidDel="00B11AA5">
          <w:rPr>
            <w:lang w:val="en-AU"/>
          </w:rPr>
          <w:delText>3</w:delText>
        </w:r>
      </w:del>
      <w:r w:rsidR="00A64C25">
        <w:rPr>
          <w:lang w:val="en-AU"/>
        </w:rPr>
        <w:t xml:space="preserve">). </w:t>
      </w:r>
      <w:r w:rsidR="00203965" w:rsidRPr="00203965">
        <w:rPr>
          <w:lang w:val="en-AU"/>
        </w:rPr>
        <w:t xml:space="preserve"> </w:t>
      </w:r>
      <w:r w:rsidR="00203965">
        <w:rPr>
          <w:lang w:val="en-AU"/>
        </w:rPr>
        <w:t xml:space="preserve">Inspection of </w:t>
      </w:r>
      <w:ins w:id="575" w:author="Nicholas Clark" w:date="2022-06-30T15:28:00Z">
        <w:r w:rsidR="00073FF2">
          <w:rPr>
            <w:lang w:val="en-AU"/>
          </w:rPr>
          <w:t>Probability Integral Transform (</w:t>
        </w:r>
      </w:ins>
      <w:r w:rsidR="00203965">
        <w:rPr>
          <w:lang w:val="en-AU"/>
        </w:rPr>
        <w:t>PIT</w:t>
      </w:r>
      <w:ins w:id="576" w:author="Nicholas Clark" w:date="2022-06-30T15:28:00Z">
        <w:r w:rsidR="00073FF2">
          <w:rPr>
            <w:lang w:val="en-AU"/>
          </w:rPr>
          <w:t>)</w:t>
        </w:r>
      </w:ins>
      <w:r w:rsidR="00203965">
        <w:rPr>
          <w:lang w:val="en-AU"/>
        </w:rPr>
        <w:t xml:space="preserve"> histograms</w:t>
      </w:r>
      <w:ins w:id="577" w:author="Nicholas Clark" w:date="2022-06-30T15:28:00Z">
        <w:r w:rsidR="00073FF2">
          <w:rPr>
            <w:lang w:val="en-AU"/>
          </w:rPr>
          <w:t xml:space="preserve">, which should be uniform if </w:t>
        </w:r>
      </w:ins>
      <w:ins w:id="578" w:author="Nicholas Clark" w:date="2022-06-30T15:29:00Z">
        <w:r w:rsidR="00073FF2">
          <w:rPr>
            <w:lang w:val="en-AU"/>
          </w:rPr>
          <w:t>predictions are evenly distributed about the truth</w:t>
        </w:r>
        <w:r w:rsidR="00F97961">
          <w:rPr>
            <w:lang w:val="en-AU"/>
          </w:rPr>
          <w:t xml:space="preserve"> </w:t>
        </w:r>
      </w:ins>
      <w:r w:rsidR="00F97961">
        <w:rPr>
          <w:lang w:val="en-AU"/>
        </w:rPr>
        <w:fldChar w:fldCharType="begin"/>
      </w:r>
      <w:r w:rsidR="00F97961">
        <w:rPr>
          <w:lang w:val="en-AU"/>
        </w:rPr>
        <w:instrText xml:space="preserve"> ADDIN EN.CITE &lt;EndNote&gt;&lt;Cite&gt;&lt;Author&gt;Simonis&lt;/Author&gt;&lt;Year&gt;2021&lt;/Year&gt;&lt;RecNum&gt;2568&lt;/RecNum&gt;&lt;DisplayText&gt;(Simonis et al. 2021)&lt;/DisplayText&gt;&lt;record&gt;&lt;rec-number&gt;2568&lt;/rec-number&gt;&lt;foreign-keys&gt;&lt;key app="EN" db-id="f9axttepoe0zx2etvp55p52mvdv9fw55dzaf" timestamp="1629347525" guid="1046d6f2-38cf-4bbf-b7ed-111aab0f2d12"&gt;2568&lt;/key&gt;&lt;/foreign-keys&gt;&lt;ref-type name="Journal Article"&gt;17&lt;/ref-type&gt;&lt;contributors&gt;&lt;authors&gt;&lt;author&gt;Simonis, Juniper L.&lt;/author&gt;&lt;author&gt;White, Ethan P.&lt;/author&gt;&lt;author&gt;Ernest, S. K. Morgan&lt;/author&gt;&lt;/authors&gt;&lt;/contributors&gt;&lt;titles&gt;&lt;title&gt;Evaluating probabilistic ecological forecasts&lt;/title&gt;&lt;secondary-title&gt;Ecology&lt;/secondary-title&gt;&lt;/titles&gt;&lt;periodical&gt;&lt;full-title&gt;Ecology&lt;/full-title&gt;&lt;/periodical&gt;&lt;pages&gt;e03431&lt;/pages&gt;&lt;volume&gt;102&lt;/volume&gt;&lt;number&gt;8&lt;/number&gt;&lt;dates&gt;&lt;year&gt;2021&lt;/year&gt;&lt;/dates&gt;&lt;isbn&gt;0012-9658&lt;/isbn&gt;&lt;urls&gt;&lt;related-urls&gt;&lt;url&gt;https://esajournals.onlinelibrary.wiley.com/doi/abs/10.1002/ecy.3431&lt;/url&gt;&lt;/related-urls&gt;&lt;/urls&gt;&lt;electronic-resource-num&gt;https://doi.org/10.1002/ecy.3431&lt;/electronic-resource-num&gt;&lt;/record&gt;&lt;/Cite&gt;&lt;/EndNote&gt;</w:instrText>
      </w:r>
      <w:r w:rsidR="00F97961">
        <w:rPr>
          <w:lang w:val="en-AU"/>
        </w:rPr>
        <w:fldChar w:fldCharType="separate"/>
      </w:r>
      <w:r w:rsidR="00F97961">
        <w:rPr>
          <w:noProof/>
          <w:lang w:val="en-AU"/>
        </w:rPr>
        <w:t>(Simonis et al. 2021)</w:t>
      </w:r>
      <w:r w:rsidR="00F97961">
        <w:rPr>
          <w:lang w:val="en-AU"/>
        </w:rPr>
        <w:fldChar w:fldCharType="end"/>
      </w:r>
      <w:ins w:id="579" w:author="Nicholas Clark" w:date="2022-06-30T15:29:00Z">
        <w:r w:rsidR="00073FF2">
          <w:rPr>
            <w:lang w:val="en-AU"/>
          </w:rPr>
          <w:t>,</w:t>
        </w:r>
      </w:ins>
      <w:r w:rsidR="00203965">
        <w:rPr>
          <w:lang w:val="en-AU"/>
        </w:rPr>
        <w:t xml:space="preserve"> revealed that a</w:t>
      </w:r>
      <w:r w:rsidR="009252B7">
        <w:rPr>
          <w:lang w:val="en-AU"/>
        </w:rPr>
        <w:t xml:space="preserve">ll models </w:t>
      </w:r>
      <w:del w:id="580" w:author="Nicholas Clark" w:date="2022-07-08T13:20:00Z">
        <w:r w:rsidR="009252B7" w:rsidDel="00EC6D0B">
          <w:rPr>
            <w:lang w:val="en-AU"/>
          </w:rPr>
          <w:delText xml:space="preserve">apart from the null </w:delText>
        </w:r>
      </w:del>
      <w:r w:rsidR="009252B7">
        <w:rPr>
          <w:lang w:val="en-AU"/>
        </w:rPr>
        <w:t xml:space="preserve">tended to </w:t>
      </w:r>
      <w:del w:id="581" w:author="Nicholas Clark" w:date="2022-07-08T13:38:00Z">
        <w:r w:rsidR="009252B7" w:rsidDel="00AD779A">
          <w:rPr>
            <w:lang w:val="en-AU"/>
          </w:rPr>
          <w:delText xml:space="preserve">overpredict </w:delText>
        </w:r>
      </w:del>
      <w:ins w:id="582" w:author="Nicholas Clark" w:date="2022-07-08T13:38:00Z">
        <w:r w:rsidR="00AD779A">
          <w:rPr>
            <w:lang w:val="en-AU"/>
          </w:rPr>
          <w:t>under</w:t>
        </w:r>
        <w:r w:rsidR="00AD779A">
          <w:rPr>
            <w:lang w:val="en-AU"/>
          </w:rPr>
          <w:t xml:space="preserve">predict </w:t>
        </w:r>
      </w:ins>
      <w:r w:rsidR="009252B7">
        <w:rPr>
          <w:lang w:val="en-AU"/>
        </w:rPr>
        <w:t>to some degree (</w:t>
      </w:r>
      <w:ins w:id="583" w:author="Nicholas Clark" w:date="2022-07-08T13:21:00Z">
        <w:r w:rsidR="00EC6D0B">
          <w:rPr>
            <w:lang w:val="en-AU"/>
          </w:rPr>
          <w:t xml:space="preserve">left-skewed PIT histograms; </w:t>
        </w:r>
      </w:ins>
      <w:r w:rsidR="009252B7">
        <w:rPr>
          <w:lang w:val="en-AU"/>
        </w:rPr>
        <w:t>Figure S</w:t>
      </w:r>
      <w:ins w:id="584" w:author="Nicholas Clark" w:date="2022-07-08T13:07:00Z">
        <w:r w:rsidR="00B11AA5">
          <w:rPr>
            <w:lang w:val="en-AU"/>
          </w:rPr>
          <w:t>5</w:t>
        </w:r>
      </w:ins>
      <w:del w:id="585" w:author="Nicholas Clark" w:date="2022-07-08T13:07:00Z">
        <w:r w:rsidR="009252B7" w:rsidDel="00B11AA5">
          <w:rPr>
            <w:lang w:val="en-AU"/>
          </w:rPr>
          <w:delText>4</w:delText>
        </w:r>
      </w:del>
      <w:r w:rsidR="009252B7">
        <w:rPr>
          <w:lang w:val="en-AU"/>
        </w:rPr>
        <w:t xml:space="preserve">). </w:t>
      </w:r>
      <w:moveToRangeStart w:id="586" w:author="Nicholas Clark" w:date="2022-07-08T13:23:00Z" w:name="move108179009"/>
      <w:moveTo w:id="587" w:author="Nicholas Clark" w:date="2022-07-08T13:23:00Z">
        <w:r w:rsidR="00006F80">
          <w:rPr>
            <w:lang w:val="en-AU"/>
          </w:rPr>
          <w:t xml:space="preserve">Figure 5 shows example </w:t>
        </w:r>
        <w:proofErr w:type="spellStart"/>
        <w:r w:rsidR="00006F80" w:rsidRPr="00203965">
          <w:rPr>
            <w:i/>
            <w:iCs/>
            <w:lang w:val="en-AU"/>
          </w:rPr>
          <w:t>mvgam</w:t>
        </w:r>
        <w:proofErr w:type="spellEnd"/>
        <w:r w:rsidR="00006F80">
          <w:rPr>
            <w:lang w:val="en-AU"/>
          </w:rPr>
          <w:t xml:space="preserve"> visualisations for a single plot, including estimated smooth functions, </w:t>
        </w:r>
        <w:proofErr w:type="gramStart"/>
        <w:r w:rsidR="00006F80">
          <w:rPr>
            <w:lang w:val="en-AU"/>
          </w:rPr>
          <w:t>forecasts</w:t>
        </w:r>
        <w:proofErr w:type="gramEnd"/>
        <w:r w:rsidR="00006F80">
          <w:rPr>
            <w:lang w:val="en-AU"/>
          </w:rPr>
          <w:t xml:space="preserve"> and dynamic trend estimates (along with their </w:t>
        </w:r>
        <w:del w:id="588" w:author="Nicholas Clark" w:date="2022-07-08T13:23:00Z">
          <w:r w:rsidR="00006F80" w:rsidDel="00006F80">
            <w:rPr>
              <w:lang w:val="en-AU"/>
            </w:rPr>
            <w:delText>estimated</w:delText>
          </w:r>
        </w:del>
      </w:moveTo>
      <w:ins w:id="589" w:author="Nicholas Clark" w:date="2022-07-08T13:23:00Z">
        <w:r w:rsidR="00006F80">
          <w:rPr>
            <w:lang w:val="en-AU"/>
          </w:rPr>
          <w:t>probabilistic</w:t>
        </w:r>
      </w:ins>
      <w:moveTo w:id="590" w:author="Nicholas Clark" w:date="2022-07-08T13:23:00Z">
        <w:r w:rsidR="00006F80">
          <w:rPr>
            <w:lang w:val="en-AU"/>
          </w:rPr>
          <w:t xml:space="preserve"> uncertainties). </w:t>
        </w:r>
      </w:moveTo>
      <w:moveToRangeEnd w:id="586"/>
      <w:r w:rsidR="00203965">
        <w:rPr>
          <w:lang w:val="en-AU"/>
        </w:rPr>
        <w:t xml:space="preserve">When </w:t>
      </w:r>
      <w:r w:rsidR="005139EB">
        <w:rPr>
          <w:lang w:val="en-AU"/>
        </w:rPr>
        <w:t>conditioning on seasonal</w:t>
      </w:r>
      <w:r w:rsidR="00BF7352">
        <w:rPr>
          <w:lang w:val="en-AU"/>
        </w:rPr>
        <w:t xml:space="preserve">ity </w:t>
      </w:r>
      <w:r w:rsidR="005139EB">
        <w:rPr>
          <w:lang w:val="en-AU"/>
        </w:rPr>
        <w:t>and the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w:t>
      </w:r>
      <w:del w:id="591" w:author="Nicholas Clark" w:date="2022-07-08T13:22:00Z">
        <w:r w:rsidR="006972E6" w:rsidDel="00006F80">
          <w:rPr>
            <w:lang w:val="en-AU"/>
          </w:rPr>
          <w:delText>a weak</w:delText>
        </w:r>
      </w:del>
      <w:ins w:id="592" w:author="Nicholas Clark" w:date="2022-07-08T13:22:00Z">
        <w:r w:rsidR="00006F80">
          <w:rPr>
            <w:lang w:val="en-AU"/>
          </w:rPr>
          <w:t>no apparent</w:t>
        </w:r>
      </w:ins>
      <w:r w:rsidR="005139EB">
        <w:rPr>
          <w:lang w:val="en-AU"/>
        </w:rPr>
        <w:t xml:space="preserve"> association with variation in cumulative growing degree days</w:t>
      </w:r>
      <w:del w:id="593" w:author="Nicholas Clark" w:date="2022-07-08T13:22:00Z">
        <w:r w:rsidR="006972E6" w:rsidDel="00006F80">
          <w:rPr>
            <w:lang w:val="en-AU"/>
          </w:rPr>
          <w:delText>, with abundances tend</w:delText>
        </w:r>
        <w:r w:rsidR="008E7955" w:rsidDel="00006F80">
          <w:rPr>
            <w:lang w:val="en-AU"/>
          </w:rPr>
          <w:delText>ing</w:delText>
        </w:r>
        <w:r w:rsidR="006972E6" w:rsidDel="00006F80">
          <w:rPr>
            <w:lang w:val="en-AU"/>
          </w:rPr>
          <w:delText xml:space="preserve"> to increase with increasing number of growing days prior to the tick season</w:delText>
        </w:r>
      </w:del>
      <w:r w:rsidR="006972E6">
        <w:rPr>
          <w:lang w:val="en-AU"/>
        </w:rPr>
        <w:t xml:space="preserve">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sites SCBI and SERC (Figure S</w:t>
      </w:r>
      <w:ins w:id="594" w:author="Nicholas Clark" w:date="2022-07-08T13:08:00Z">
        <w:r w:rsidR="00B11AA5">
          <w:rPr>
            <w:lang w:val="en-AU"/>
          </w:rPr>
          <w:t>6</w:t>
        </w:r>
      </w:ins>
      <w:del w:id="595" w:author="Nicholas Clark" w:date="2022-07-08T13:08:00Z">
        <w:r w:rsidR="00C7232A" w:rsidDel="00B11AA5">
          <w:rPr>
            <w:lang w:val="en-AU"/>
          </w:rPr>
          <w:delText>5</w:delText>
        </w:r>
      </w:del>
      <w:r w:rsidR="00C7232A">
        <w:rPr>
          <w:lang w:val="en-AU"/>
        </w:rPr>
        <w:t xml:space="preserve">). </w:t>
      </w:r>
      <w:moveFromRangeStart w:id="596" w:author="Nicholas Clark" w:date="2022-07-08T13:23:00Z" w:name="move108179009"/>
      <w:moveFrom w:id="597" w:author="Nicholas Clark" w:date="2022-07-08T13:23:00Z">
        <w:r w:rsidR="005139EB" w:rsidDel="00006F80">
          <w:rPr>
            <w:lang w:val="en-AU"/>
          </w:rPr>
          <w:t xml:space="preserve">Figure </w:t>
        </w:r>
        <w:r w:rsidR="005268A6" w:rsidDel="00006F80">
          <w:rPr>
            <w:lang w:val="en-AU"/>
          </w:rPr>
          <w:t xml:space="preserve">5 shows example </w:t>
        </w:r>
        <w:r w:rsidR="005268A6" w:rsidRPr="00203965" w:rsidDel="00006F80">
          <w:rPr>
            <w:i/>
            <w:iCs/>
            <w:lang w:val="en-AU"/>
          </w:rPr>
          <w:t>mvgam</w:t>
        </w:r>
        <w:r w:rsidR="005268A6" w:rsidDel="00006F80">
          <w:rPr>
            <w:lang w:val="en-AU"/>
          </w:rPr>
          <w:t xml:space="preserve"> visualisations for a single plot</w:t>
        </w:r>
        <w:r w:rsidR="003C494C" w:rsidDel="00006F80">
          <w:rPr>
            <w:lang w:val="en-AU"/>
          </w:rPr>
          <w:t xml:space="preserve">, including </w:t>
        </w:r>
        <w:r w:rsidR="008E7955" w:rsidDel="00006F80">
          <w:rPr>
            <w:lang w:val="en-AU"/>
          </w:rPr>
          <w:t>estimated</w:t>
        </w:r>
        <w:r w:rsidR="003C494C" w:rsidDel="00006F80">
          <w:rPr>
            <w:lang w:val="en-AU"/>
          </w:rPr>
          <w:t xml:space="preserve"> smooth functions, forecasts and </w:t>
        </w:r>
        <w:r w:rsidR="002E16AA" w:rsidDel="00006F80">
          <w:rPr>
            <w:lang w:val="en-AU"/>
          </w:rPr>
          <w:t>dynamic trend</w:t>
        </w:r>
        <w:r w:rsidR="003C494C" w:rsidDel="00006F80">
          <w:rPr>
            <w:lang w:val="en-AU"/>
          </w:rPr>
          <w:t xml:space="preserve"> estimates (along with their estimated uncertainties)</w:t>
        </w:r>
        <w:r w:rsidR="005139EB" w:rsidDel="00006F80">
          <w:rPr>
            <w:lang w:val="en-AU"/>
          </w:rPr>
          <w:t>.</w:t>
        </w:r>
        <w:r w:rsidR="00842980" w:rsidDel="00006F80">
          <w:rPr>
            <w:lang w:val="en-AU"/>
          </w:rPr>
          <w:t xml:space="preserve"> </w:t>
        </w:r>
      </w:moveFrom>
      <w:moveFromRangeEnd w:id="596"/>
      <w:r w:rsidR="00842980">
        <w:rPr>
          <w:lang w:val="en-AU"/>
        </w:rPr>
        <w:t xml:space="preserve">Example </w:t>
      </w:r>
      <w:proofErr w:type="spellStart"/>
      <w:r w:rsidR="00842980" w:rsidRPr="001D4219">
        <w:rPr>
          <w:i/>
          <w:iCs/>
          <w:lang w:val="en-AU"/>
        </w:rPr>
        <w:t>mvgam</w:t>
      </w:r>
      <w:proofErr w:type="spellEnd"/>
      <w:r w:rsidR="00842980">
        <w:rPr>
          <w:lang w:val="en-AU"/>
        </w:rPr>
        <w:t xml:space="preserve"> visualisations of p</w:t>
      </w:r>
      <w:r w:rsidR="00842980" w:rsidRPr="00842980">
        <w:rPr>
          <w:lang w:val="en-AU"/>
        </w:rPr>
        <w:t>osterior checks</w:t>
      </w:r>
      <w:r w:rsidR="00842980">
        <w:rPr>
          <w:lang w:val="en-AU"/>
        </w:rPr>
        <w:t xml:space="preserve"> for training (retrodictive) and forecast period</w:t>
      </w:r>
      <w:r w:rsidR="00D13B5B">
        <w:rPr>
          <w:lang w:val="en-AU"/>
        </w:rPr>
        <w:t>s</w:t>
      </w:r>
      <w:r w:rsidR="00842980">
        <w:rPr>
          <w:lang w:val="en-AU"/>
        </w:rPr>
        <w:t xml:space="preserve"> (predictive) are shown in Figure S</w:t>
      </w:r>
      <w:ins w:id="598" w:author="Nicholas Clark" w:date="2022-07-08T13:07:00Z">
        <w:r w:rsidR="00B11AA5">
          <w:rPr>
            <w:lang w:val="en-AU"/>
          </w:rPr>
          <w:t>7</w:t>
        </w:r>
      </w:ins>
      <w:del w:id="599" w:author="Nicholas Clark" w:date="2022-07-08T13:07:00Z">
        <w:r w:rsidR="00842980" w:rsidDel="00B11AA5">
          <w:rPr>
            <w:lang w:val="en-AU"/>
          </w:rPr>
          <w:delText>6</w:delText>
        </w:r>
      </w:del>
      <w:r w:rsidR="00842980">
        <w:rPr>
          <w:lang w:val="en-AU"/>
        </w:rPr>
        <w:t xml:space="preserve">, which </w:t>
      </w:r>
      <w:r w:rsidR="0039451A">
        <w:rPr>
          <w:lang w:val="en-AU"/>
        </w:rPr>
        <w:t xml:space="preserve">can </w:t>
      </w:r>
      <w:r w:rsidR="00842980">
        <w:rPr>
          <w:lang w:val="en-AU"/>
        </w:rPr>
        <w:t xml:space="preserve">indicate </w:t>
      </w:r>
      <w:r w:rsidR="007A048B">
        <w:rPr>
          <w:lang w:val="en-AU"/>
        </w:rPr>
        <w:t xml:space="preserve">if </w:t>
      </w:r>
      <w:r w:rsidR="0039451A">
        <w:rPr>
          <w:lang w:val="en-AU"/>
        </w:rPr>
        <w:t>a</w:t>
      </w:r>
      <w:r w:rsidR="00842980" w:rsidRPr="00842980">
        <w:rPr>
          <w:lang w:val="en-AU"/>
        </w:rPr>
        <w:t xml:space="preserve"> model </w:t>
      </w:r>
      <w:r w:rsidR="0039451A">
        <w:rPr>
          <w:lang w:val="en-AU"/>
        </w:rPr>
        <w:t>is</w:t>
      </w:r>
      <w:r w:rsidR="00842980" w:rsidRPr="00842980">
        <w:rPr>
          <w:lang w:val="en-AU"/>
        </w:rPr>
        <w:t xml:space="preserve"> able to</w:t>
      </w:r>
      <w:r w:rsidR="00D13B5B">
        <w:rPr>
          <w:lang w:val="en-AU"/>
        </w:rPr>
        <w:t xml:space="preserve"> simulate time series </w:t>
      </w:r>
      <w:r w:rsidR="008D1E90">
        <w:rPr>
          <w:lang w:val="en-AU"/>
        </w:rPr>
        <w:t>that resemble</w:t>
      </w:r>
      <w:r w:rsidR="008D1E90" w:rsidRPr="008D1E90">
        <w:rPr>
          <w:lang w:val="en-AU"/>
        </w:rPr>
        <w:t xml:space="preserve"> </w:t>
      </w:r>
      <w:r w:rsidR="00D13B5B">
        <w:rPr>
          <w:lang w:val="en-AU"/>
        </w:rPr>
        <w:t xml:space="preserve">key aspects of </w:t>
      </w:r>
      <w:r w:rsidR="008D1E90" w:rsidRPr="008D1E90">
        <w:rPr>
          <w:lang w:val="en-AU"/>
        </w:rPr>
        <w:t>the observed data</w:t>
      </w:r>
      <w:r w:rsidR="008D1E90">
        <w:rPr>
          <w:lang w:val="en-AU"/>
        </w:rPr>
        <w:t xml:space="preserve"> without notable discrepancies.</w:t>
      </w:r>
      <w:ins w:id="600" w:author="Nicholas Clark" w:date="2022-07-08T13:06:00Z">
        <w:r w:rsidR="00451063">
          <w:rPr>
            <w:lang w:val="en-AU"/>
          </w:rPr>
          <w:t xml:space="preserve"> Examples highlighting how </w:t>
        </w:r>
      </w:ins>
      <w:ins w:id="601" w:author="Nicholas Clark" w:date="2022-07-08T13:23:00Z">
        <w:r w:rsidR="00AE4896">
          <w:rPr>
            <w:lang w:val="en-AU"/>
          </w:rPr>
          <w:t xml:space="preserve">smooth </w:t>
        </w:r>
      </w:ins>
      <w:ins w:id="602" w:author="Nicholas Clark" w:date="2022-07-08T13:06:00Z">
        <w:r w:rsidR="00451063">
          <w:rPr>
            <w:lang w:val="en-AU"/>
          </w:rPr>
          <w:t>function and trend realisations can be plotted, which can improve interpretation of model assumptions, are shown in Figure S8.</w:t>
        </w:r>
      </w:ins>
    </w:p>
    <w:p w14:paraId="03CF3E48" w14:textId="61810A24" w:rsidR="00EA1417" w:rsidRDefault="00EA1417" w:rsidP="005C36C2">
      <w:pPr>
        <w:spacing w:line="360" w:lineRule="auto"/>
        <w:rPr>
          <w:lang w:val="en-AU"/>
        </w:rPr>
      </w:pPr>
    </w:p>
    <w:p w14:paraId="6C68959D" w14:textId="7454E57A" w:rsidR="00BE68C4" w:rsidRDefault="00C27FD8" w:rsidP="00330B0B">
      <w:pPr>
        <w:spacing w:line="360" w:lineRule="auto"/>
        <w:rPr>
          <w:lang w:val="en-AU"/>
        </w:rPr>
      </w:pPr>
      <w:r>
        <w:rPr>
          <w:lang w:val="en-AU"/>
        </w:rPr>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w:t>
      </w:r>
      <w:r w:rsidR="00F464CC">
        <w:rPr>
          <w:lang w:val="en-AU"/>
        </w:rPr>
        <w:t>, while a visualisation of estimated random effect intercept distributions is shown in Figure S</w:t>
      </w:r>
      <w:ins w:id="603" w:author="Nicholas Clark" w:date="2022-07-08T13:07:00Z">
        <w:r w:rsidR="002D7CD2">
          <w:rPr>
            <w:lang w:val="en-AU"/>
          </w:rPr>
          <w:t>9</w:t>
        </w:r>
      </w:ins>
      <w:del w:id="604" w:author="Nicholas Clark" w:date="2022-07-08T13:07:00Z">
        <w:r w:rsidR="00F464CC" w:rsidDel="002D7CD2">
          <w:rPr>
            <w:lang w:val="en-AU"/>
          </w:rPr>
          <w:delText>7</w:delText>
        </w:r>
      </w:del>
      <w:r>
        <w:rPr>
          <w:lang w:val="en-AU"/>
        </w:rPr>
        <w:t>. Our model estimated that tick abundances in some plots (</w:t>
      </w:r>
      <w:proofErr w:type="gramStart"/>
      <w:r>
        <w:rPr>
          <w:lang w:val="en-AU"/>
        </w:rPr>
        <w:t>i.e.</w:t>
      </w:r>
      <w:proofErr w:type="gramEnd"/>
      <w:r>
        <w:rPr>
          <w:lang w:val="en-AU"/>
        </w:rPr>
        <w:t xml:space="preserve"> </w:t>
      </w:r>
      <w:del w:id="605" w:author="Nicholas Clark" w:date="2022-07-08T13:24:00Z">
        <w:r w:rsidDel="00681584">
          <w:rPr>
            <w:lang w:val="en-AU"/>
          </w:rPr>
          <w:delText>SERC_001</w:delText>
        </w:r>
      </w:del>
      <w:ins w:id="606" w:author="Nicholas Clark" w:date="2022-07-08T13:28:00Z">
        <w:r w:rsidR="00681584">
          <w:rPr>
            <w:lang w:val="en-AU"/>
          </w:rPr>
          <w:t>SERC</w:t>
        </w:r>
      </w:ins>
      <w:ins w:id="607" w:author="Nicholas Clark" w:date="2022-07-08T13:25:00Z">
        <w:r w:rsidR="00681584">
          <w:rPr>
            <w:lang w:val="en-AU"/>
          </w:rPr>
          <w:t>_001</w:t>
        </w:r>
      </w:ins>
      <w:r>
        <w:rPr>
          <w:lang w:val="en-AU"/>
        </w:rPr>
        <w:t>) tend</w:t>
      </w:r>
      <w:ins w:id="608" w:author="Nicholas Clark" w:date="2022-07-08T13:24:00Z">
        <w:r w:rsidR="00721A1C">
          <w:rPr>
            <w:lang w:val="en-AU"/>
          </w:rPr>
          <w:t>ed</w:t>
        </w:r>
      </w:ins>
      <w:r>
        <w:rPr>
          <w:lang w:val="en-AU"/>
        </w:rPr>
        <w:t xml:space="preserve"> to show earlier peaks</w:t>
      </w:r>
      <w:ins w:id="609" w:author="Nicholas Clark" w:date="2022-07-08T13:28:00Z">
        <w:r w:rsidR="00681584">
          <w:rPr>
            <w:lang w:val="en-AU"/>
          </w:rPr>
          <w:t xml:space="preserve"> around epidemiological week 24</w:t>
        </w:r>
      </w:ins>
      <w:del w:id="610" w:author="Nicholas Clark" w:date="2022-07-08T13:24:00Z">
        <w:r w:rsidDel="00681584">
          <w:rPr>
            <w:lang w:val="en-AU"/>
          </w:rPr>
          <w:delText xml:space="preserve"> followed by rapid declines</w:delText>
        </w:r>
      </w:del>
      <w:r>
        <w:rPr>
          <w:lang w:val="en-AU"/>
        </w:rPr>
        <w:t xml:space="preserve">, while abundance in other plots (i.e. </w:t>
      </w:r>
      <w:del w:id="611" w:author="Nicholas Clark" w:date="2022-07-08T13:27:00Z">
        <w:r w:rsidDel="00681584">
          <w:rPr>
            <w:lang w:val="en-AU"/>
          </w:rPr>
          <w:delText>UKFS_003</w:delText>
        </w:r>
      </w:del>
      <w:ins w:id="612" w:author="Nicholas Clark" w:date="2022-07-08T13:27:00Z">
        <w:r w:rsidR="00681584">
          <w:rPr>
            <w:lang w:val="en-AU"/>
          </w:rPr>
          <w:t>TALL_001</w:t>
        </w:r>
      </w:ins>
      <w:r>
        <w:rPr>
          <w:lang w:val="en-AU"/>
        </w:rPr>
        <w:t>) follow</w:t>
      </w:r>
      <w:ins w:id="613" w:author="Nicholas Clark" w:date="2022-07-08T13:24:00Z">
        <w:r w:rsidR="00721A1C">
          <w:rPr>
            <w:lang w:val="en-AU"/>
          </w:rPr>
          <w:t>ed</w:t>
        </w:r>
      </w:ins>
      <w:r>
        <w:rPr>
          <w:lang w:val="en-AU"/>
        </w:rPr>
        <w:t xml:space="preserve"> a broader curve with a </w:t>
      </w:r>
      <w:del w:id="614" w:author="Nicholas Clark" w:date="2022-07-08T13:27:00Z">
        <w:r w:rsidDel="00681584">
          <w:rPr>
            <w:lang w:val="en-AU"/>
          </w:rPr>
          <w:delText>less obvious peak</w:delText>
        </w:r>
      </w:del>
      <w:ins w:id="615" w:author="Nicholas Clark" w:date="2022-07-08T13:27:00Z">
        <w:r w:rsidR="00681584">
          <w:rPr>
            <w:lang w:val="en-AU"/>
          </w:rPr>
          <w:t>peak around epidemiological week 30</w:t>
        </w:r>
      </w:ins>
      <w:r>
        <w:rPr>
          <w:lang w:val="en-AU"/>
        </w:rPr>
        <w:t xml:space="preserve"> (Figure 6).</w:t>
      </w:r>
    </w:p>
    <w:p w14:paraId="0A405183" w14:textId="5BB93621" w:rsidR="00B44EF6" w:rsidRDefault="00B44EF6" w:rsidP="005C36C2">
      <w:pPr>
        <w:spacing w:line="360" w:lineRule="auto"/>
        <w:rPr>
          <w:lang w:val="en-AU"/>
        </w:rPr>
      </w:pPr>
    </w:p>
    <w:p w14:paraId="6B5E6E3F" w14:textId="0A34E648" w:rsidR="00041830" w:rsidRDefault="004E2CB7" w:rsidP="005C36C2">
      <w:pPr>
        <w:spacing w:line="360" w:lineRule="auto"/>
        <w:rPr>
          <w:lang w:val="en-AU"/>
        </w:rPr>
      </w:pPr>
      <w:r>
        <w:rPr>
          <w:b/>
          <w:bCs/>
          <w:lang w:val="en-AU"/>
        </w:rPr>
        <w:t>Quantifying u</w:t>
      </w:r>
      <w:r w:rsidR="000F3947">
        <w:rPr>
          <w:b/>
          <w:bCs/>
          <w:lang w:val="en-AU"/>
        </w:rPr>
        <w:t xml:space="preserve">ncertainty </w:t>
      </w:r>
      <w:r>
        <w:rPr>
          <w:b/>
          <w:bCs/>
          <w:lang w:val="en-AU"/>
        </w:rPr>
        <w:t xml:space="preserve">contributions </w:t>
      </w:r>
      <w:r w:rsidR="000F3947">
        <w:rPr>
          <w:b/>
          <w:bCs/>
          <w:lang w:val="en-AU"/>
        </w:rPr>
        <w:t xml:space="preserve">among </w:t>
      </w:r>
      <w:proofErr w:type="spellStart"/>
      <w:r w:rsidRPr="004E2CB7">
        <w:rPr>
          <w:b/>
          <w:bCs/>
          <w:i/>
          <w:iCs/>
          <w:lang w:val="en-AU"/>
        </w:rPr>
        <w:t>mvgam</w:t>
      </w:r>
      <w:proofErr w:type="spellEnd"/>
      <w:r>
        <w:rPr>
          <w:b/>
          <w:bCs/>
          <w:lang w:val="en-AU"/>
        </w:rPr>
        <w:t xml:space="preserve"> model</w:t>
      </w:r>
      <w:r w:rsidR="000F3947">
        <w:rPr>
          <w:b/>
          <w:bCs/>
          <w:lang w:val="en-AU"/>
        </w:rPr>
        <w:t xml:space="preserve"> components</w:t>
      </w:r>
    </w:p>
    <w:p w14:paraId="3A934E05" w14:textId="1E5D1284" w:rsidR="00B44EF6" w:rsidRPr="00B44EF6" w:rsidRDefault="00B44EF6" w:rsidP="005C36C2">
      <w:pPr>
        <w:spacing w:line="360" w:lineRule="auto"/>
        <w:rPr>
          <w:lang w:val="en-AU"/>
        </w:rPr>
      </w:pPr>
      <w:r>
        <w:rPr>
          <w:lang w:val="en-AU"/>
        </w:rPr>
        <w:lastRenderedPageBreak/>
        <w:t xml:space="preserve">In addition to plotting smooth functions and forecasts, </w:t>
      </w:r>
      <w:proofErr w:type="spellStart"/>
      <w:r w:rsidRPr="00B44EF6">
        <w:rPr>
          <w:i/>
          <w:iCs/>
          <w:lang w:val="en-AU"/>
        </w:rPr>
        <w:t>mvgam</w:t>
      </w:r>
      <w:proofErr w:type="spellEnd"/>
      <w:r>
        <w:rPr>
          <w:lang w:val="en-AU"/>
        </w:rPr>
        <w:t xml:space="preserve"> also offers utilities to compute</w:t>
      </w:r>
      <w:r w:rsidRPr="00B44EF6">
        <w:rPr>
          <w:lang w:val="en-AU"/>
        </w:rPr>
        <w:t xml:space="preserve"> </w:t>
      </w:r>
      <w:r>
        <w:rPr>
          <w:lang w:val="en-AU"/>
        </w:rPr>
        <w:t xml:space="preserve">relative contributions of the latent </w:t>
      </w:r>
      <w:r w:rsidR="002F033A">
        <w:rPr>
          <w:lang w:val="en-AU"/>
        </w:rPr>
        <w:t>dynamic</w:t>
      </w:r>
      <w:r>
        <w:rPr>
          <w:lang w:val="en-AU"/>
        </w:rPr>
        <w:t xml:space="preserve"> and GAM components to </w:t>
      </w:r>
      <w:r w:rsidRPr="00B44EF6">
        <w:rPr>
          <w:lang w:val="en-AU"/>
        </w:rPr>
        <w:t>forecast uncertainty</w:t>
      </w:r>
      <w:r>
        <w:rPr>
          <w:lang w:val="en-AU"/>
        </w:rPr>
        <w:t xml:space="preserve">. This process of partitioning uncertainty into </w:t>
      </w:r>
      <w:r w:rsidRPr="00B44EF6">
        <w:rPr>
          <w:lang w:val="en-AU"/>
        </w:rPr>
        <w:t xml:space="preserve">different components </w:t>
      </w:r>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CCE469A" w14:textId="77777777" w:rsidR="00A323CD" w:rsidRPr="0047124E" w:rsidRDefault="00A323CD" w:rsidP="005C36C2">
      <w:pPr>
        <w:spacing w:line="360" w:lineRule="auto"/>
        <w:rPr>
          <w:lang w:val="en-AU"/>
        </w:rPr>
      </w:pPr>
    </w:p>
    <w:p w14:paraId="3C9B5A79" w14:textId="381A83FD" w:rsidR="00A73778" w:rsidRDefault="00A73778" w:rsidP="005C36C2">
      <w:pPr>
        <w:spacing w:line="360" w:lineRule="auto"/>
        <w:rPr>
          <w:b/>
          <w:bCs/>
          <w:lang w:val="en-AU"/>
        </w:rPr>
      </w:pPr>
      <w:r w:rsidRPr="00C44A20">
        <w:rPr>
          <w:b/>
          <w:bCs/>
          <w:lang w:val="en-AU"/>
        </w:rPr>
        <w:t>DISCUSSION</w:t>
      </w:r>
    </w:p>
    <w:p w14:paraId="1DEB5A0F" w14:textId="20A5029A" w:rsidR="00AA525E" w:rsidRDefault="007D15B8" w:rsidP="005C36C2">
      <w:pPr>
        <w:spacing w:line="360" w:lineRule="auto"/>
        <w:rPr>
          <w:lang w:val="en-AU"/>
        </w:rPr>
      </w:pPr>
      <w:r>
        <w:rPr>
          <w:lang w:val="en-AU"/>
        </w:rPr>
        <w:t>We have introduced an R package for</w:t>
      </w:r>
      <w:r w:rsidRPr="007D15B8">
        <w:t xml:space="preserve"> </w:t>
      </w:r>
      <w:r w:rsidRPr="007D15B8">
        <w:rPr>
          <w:lang w:val="en-AU"/>
        </w:rPr>
        <w:t xml:space="preserve">fitting Bayesian </w:t>
      </w:r>
      <w:r w:rsidR="00D33BF6">
        <w:rPr>
          <w:lang w:val="en-AU"/>
        </w:rPr>
        <w:t>D</w:t>
      </w:r>
      <w:r w:rsidR="00E8774D">
        <w:rPr>
          <w:lang w:val="en-AU"/>
        </w:rPr>
        <w:t xml:space="preserve">ynamic GAMs (DGAM) </w:t>
      </w:r>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proofErr w:type="spellStart"/>
      <w:r w:rsidRPr="007D15B8">
        <w:rPr>
          <w:i/>
          <w:iCs/>
          <w:lang w:val="en-AU"/>
        </w:rPr>
        <w:t>mgcv</w:t>
      </w:r>
      <w:proofErr w:type="spellEnd"/>
      <w:r>
        <w:rPr>
          <w:lang w:val="en-AU"/>
        </w:rPr>
        <w:t xml:space="preserve"> with </w:t>
      </w:r>
      <w:r w:rsidRPr="007D15B8">
        <w:rPr>
          <w:lang w:val="en-AU"/>
        </w:rPr>
        <w:t xml:space="preserve">latent dynamic components for </w:t>
      </w:r>
      <w:del w:id="616" w:author="Nicholas Clark" w:date="2022-07-08T16:17:00Z">
        <w:r w:rsidRPr="007D15B8" w:rsidDel="004B5EAA">
          <w:rPr>
            <w:lang w:val="en-AU"/>
          </w:rPr>
          <w:delText xml:space="preserve">time series </w:delText>
        </w:r>
      </w:del>
      <w:r w:rsidRPr="007D15B8">
        <w:rPr>
          <w:lang w:val="en-AU"/>
        </w:rPr>
        <w:t>analys</w:t>
      </w:r>
      <w:ins w:id="617" w:author="Nicholas Clark" w:date="2022-07-08T16:17:00Z">
        <w:r w:rsidR="004B5EAA">
          <w:rPr>
            <w:lang w:val="en-AU"/>
          </w:rPr>
          <w:t>ing</w:t>
        </w:r>
      </w:ins>
      <w:del w:id="618" w:author="Nicholas Clark" w:date="2022-07-08T16:17:00Z">
        <w:r w:rsidRPr="007D15B8" w:rsidDel="004B5EAA">
          <w:rPr>
            <w:lang w:val="en-AU"/>
          </w:rPr>
          <w:delText>is</w:delText>
        </w:r>
      </w:del>
      <w:r w:rsidRPr="007D15B8">
        <w:rPr>
          <w:lang w:val="en-AU"/>
        </w:rPr>
        <w:t xml:space="preserve"> and forecasting</w:t>
      </w:r>
      <w:ins w:id="619" w:author="Nicholas Clark" w:date="2022-07-08T16:17:00Z">
        <w:r w:rsidR="004B5EAA">
          <w:rPr>
            <w:lang w:val="en-AU"/>
          </w:rPr>
          <w:t xml:space="preserve"> discrete time series</w:t>
        </w:r>
      </w:ins>
      <w:r w:rsidRPr="007D15B8">
        <w:rPr>
          <w:lang w:val="en-AU"/>
        </w:rPr>
        <w:t>.</w:t>
      </w:r>
      <w:r>
        <w:rPr>
          <w:lang w:val="en-AU"/>
        </w:rPr>
        <w:t xml:space="preserve"> </w:t>
      </w:r>
      <w:r w:rsidR="00B10595">
        <w:rPr>
          <w:lang w:val="en-AU"/>
        </w:rPr>
        <w:t>Keys t</w:t>
      </w:r>
      <w:r>
        <w:rPr>
          <w:lang w:val="en-AU"/>
        </w:rPr>
        <w:t>o</w:t>
      </w:r>
      <w:r w:rsidR="00B10595">
        <w:rPr>
          <w:lang w:val="en-AU"/>
        </w:rPr>
        <w:t xml:space="preserve"> </w:t>
      </w:r>
      <w:proofErr w:type="spellStart"/>
      <w:r w:rsidRPr="007D15B8">
        <w:rPr>
          <w:i/>
          <w:iCs/>
          <w:lang w:val="en-AU"/>
        </w:rPr>
        <w:t>mvgam</w:t>
      </w:r>
      <w:r>
        <w:rPr>
          <w:lang w:val="en-AU"/>
        </w:rPr>
        <w:t>’s</w:t>
      </w:r>
      <w:proofErr w:type="spellEnd"/>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 </w:instrText>
      </w:r>
      <w:r w:rsidR="00753A3D">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EN.CITE.DATA </w:instrText>
      </w:r>
      <w:r w:rsidR="00753A3D">
        <w:rPr>
          <w:lang w:val="en-AU"/>
        </w:rPr>
      </w:r>
      <w:r w:rsidR="00753A3D">
        <w:rPr>
          <w:lang w:val="en-AU"/>
        </w:rPr>
        <w:fldChar w:fldCharType="end"/>
      </w:r>
      <w:r w:rsidR="00796D40">
        <w:rPr>
          <w:lang w:val="en-AU"/>
        </w:rPr>
      </w:r>
      <w:r w:rsidR="00796D40">
        <w:rPr>
          <w:lang w:val="en-AU"/>
        </w:rPr>
        <w:fldChar w:fldCharType="separate"/>
      </w:r>
      <w:r w:rsidR="00753A3D">
        <w:rPr>
          <w:noProof/>
          <w:lang w:val="en-AU"/>
        </w:rPr>
        <w:t>(Dietze 2017, Dietze et al. 2018, White et al. 2019)</w:t>
      </w:r>
      <w:r w:rsidR="00796D40">
        <w:rPr>
          <w:lang w:val="en-AU"/>
        </w:rPr>
        <w:fldChar w:fldCharType="end"/>
      </w:r>
      <w:r w:rsidR="00557128">
        <w:rPr>
          <w:lang w:val="en-AU"/>
        </w:rPr>
        <w:t>.</w:t>
      </w:r>
    </w:p>
    <w:p w14:paraId="54D0AD9F" w14:textId="77777777" w:rsidR="00573AD0" w:rsidRDefault="00573AD0" w:rsidP="005C36C2">
      <w:pPr>
        <w:spacing w:line="360" w:lineRule="auto"/>
        <w:rPr>
          <w:lang w:val="en-AU"/>
        </w:rPr>
      </w:pPr>
    </w:p>
    <w:p w14:paraId="79C05E05" w14:textId="2EB25ED8" w:rsidR="00CD28A7" w:rsidRDefault="0040026A" w:rsidP="005C36C2">
      <w:pPr>
        <w:spacing w:line="360" w:lineRule="auto"/>
        <w:rPr>
          <w:lang w:val="en-AU"/>
        </w:rPr>
      </w:pPr>
      <w:r w:rsidRPr="0040026A">
        <w:rPr>
          <w:lang w:val="en-AU"/>
        </w:rPr>
        <w:t xml:space="preserve">Notably, JAGS </w:t>
      </w:r>
      <w:ins w:id="620" w:author="Nicholas Clark" w:date="2022-07-01T08:07:00Z">
        <w:r w:rsidR="00CD7803">
          <w:rPr>
            <w:lang w:val="en-AU"/>
          </w:rPr>
          <w:t xml:space="preserve">or Stan </w:t>
        </w:r>
      </w:ins>
      <w:r w:rsidRPr="0040026A">
        <w:rPr>
          <w:lang w:val="en-AU"/>
        </w:rPr>
        <w:t>model files</w:t>
      </w:r>
      <w:ins w:id="621" w:author="Nicholas Clark" w:date="2022-07-01T08:07:00Z">
        <w:r w:rsidR="00CD7803">
          <w:rPr>
            <w:lang w:val="en-AU"/>
          </w:rPr>
          <w:t>, together with</w:t>
        </w:r>
      </w:ins>
      <w:del w:id="622" w:author="Nicholas Clark" w:date="2022-07-01T08:07:00Z">
        <w:r w:rsidRPr="0040026A" w:rsidDel="00CD7803">
          <w:rPr>
            <w:lang w:val="en-AU"/>
          </w:rPr>
          <w:delText xml:space="preserve"> and </w:delText>
        </w:r>
      </w:del>
      <w:ins w:id="623" w:author="Nicholas Clark" w:date="2022-07-01T08:07:00Z">
        <w:r w:rsidR="00CD7803">
          <w:rPr>
            <w:lang w:val="en-AU"/>
          </w:rPr>
          <w:t xml:space="preserve"> </w:t>
        </w:r>
      </w:ins>
      <w:r w:rsidRPr="0040026A">
        <w:rPr>
          <w:lang w:val="en-AU"/>
        </w:rPr>
        <w:t>all data necessary to condition the model</w:t>
      </w:r>
      <w:ins w:id="624" w:author="Nicholas Clark" w:date="2022-07-01T08:08:00Z">
        <w:r w:rsidR="00CD7803">
          <w:rPr>
            <w:lang w:val="en-AU"/>
          </w:rPr>
          <w:t>,</w:t>
        </w:r>
      </w:ins>
      <w:r w:rsidRPr="0040026A">
        <w:rPr>
          <w:lang w:val="en-AU"/>
        </w:rPr>
        <w:t xml:space="preserve"> are made available to the user in </w:t>
      </w:r>
      <w:proofErr w:type="spellStart"/>
      <w:r w:rsidRPr="0040026A">
        <w:rPr>
          <w:i/>
          <w:iCs/>
          <w:lang w:val="en-AU"/>
        </w:rPr>
        <w:t>mvgam</w:t>
      </w:r>
      <w:proofErr w:type="spellEnd"/>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8" w:history="1">
        <w:r w:rsidR="005A558A" w:rsidRPr="005442CB">
          <w:rPr>
            <w:rStyle w:val="Hyperlink"/>
            <w:lang w:val="en-AU"/>
          </w:rPr>
          <w:t>https://rpubs.com/NickClark47/mvgam</w:t>
        </w:r>
      </w:hyperlink>
      <w:r w:rsidR="005A558A">
        <w:rPr>
          <w:lang w:val="en-AU"/>
        </w:rPr>
        <w:t xml:space="preserve">, </w:t>
      </w:r>
      <w:hyperlink r:id="rId9" w:history="1">
        <w:r w:rsidR="005A558A" w:rsidRPr="005442CB">
          <w:rPr>
            <w:rStyle w:val="Hyperlink"/>
            <w:lang w:val="en-AU"/>
          </w:rPr>
          <w:t>https://rpubs.com/NickClark47/mvgam2</w:t>
        </w:r>
      </w:hyperlink>
      <w:r w:rsidR="005A558A">
        <w:rPr>
          <w:lang w:val="en-AU"/>
        </w:rPr>
        <w:t xml:space="preserve">, </w:t>
      </w:r>
      <w:hyperlink r:id="rId10" w:history="1">
        <w:r w:rsidR="005A558A" w:rsidRPr="005442CB">
          <w:rPr>
            <w:rStyle w:val="Hyperlink"/>
            <w:lang w:val="en-AU"/>
          </w:rPr>
          <w:t>https://rpubs.com/NickClark47/mvgam3</w:t>
        </w:r>
      </w:hyperlink>
      <w:r w:rsidR="005A558A">
        <w:rPr>
          <w:lang w:val="en-AU"/>
        </w:rPr>
        <w:t xml:space="preserve">) discuss a range of models that can be fitted and interrogated with </w:t>
      </w:r>
      <w:proofErr w:type="spellStart"/>
      <w:r w:rsidR="005A558A" w:rsidRPr="005A558A">
        <w:rPr>
          <w:i/>
          <w:iCs/>
          <w:lang w:val="en-AU"/>
        </w:rPr>
        <w:t>mvgam</w:t>
      </w:r>
      <w:proofErr w:type="spellEnd"/>
      <w:r w:rsidR="005A558A">
        <w:rPr>
          <w:lang w:val="en-AU"/>
        </w:rPr>
        <w:t xml:space="preserve">, </w:t>
      </w:r>
      <w:ins w:id="625" w:author="Nicholas Clark" w:date="2022-07-08T16:00:00Z">
        <w:r w:rsidR="009C3A1D">
          <w:rPr>
            <w:lang w:val="en-AU"/>
          </w:rPr>
          <w:t xml:space="preserve">while an example </w:t>
        </w:r>
        <w:r w:rsidR="009C3A1D" w:rsidRPr="00EE723F">
          <w:rPr>
            <w:i/>
            <w:iCs/>
            <w:lang w:val="en-AU"/>
            <w:rPrChange w:id="626" w:author="Nicholas Clark" w:date="2022-07-08T16:00:00Z">
              <w:rPr>
                <w:lang w:val="en-AU"/>
              </w:rPr>
            </w:rPrChange>
          </w:rPr>
          <w:t>JAGS</w:t>
        </w:r>
        <w:r w:rsidR="009C3A1D">
          <w:rPr>
            <w:lang w:val="en-AU"/>
          </w:rPr>
          <w:t xml:space="preserve"> model file </w:t>
        </w:r>
      </w:ins>
      <w:ins w:id="627" w:author="Nicholas Clark" w:date="2022-07-08T16:01:00Z">
        <w:r w:rsidR="00EE723F">
          <w:rPr>
            <w:lang w:val="en-AU"/>
          </w:rPr>
          <w:t xml:space="preserve">complete </w:t>
        </w:r>
      </w:ins>
      <w:ins w:id="628" w:author="Nicholas Clark" w:date="2022-07-08T16:00:00Z">
        <w:r w:rsidR="009C3A1D">
          <w:rPr>
            <w:lang w:val="en-AU"/>
          </w:rPr>
          <w:t xml:space="preserve">with automatic descriptions of </w:t>
        </w:r>
      </w:ins>
      <w:ins w:id="629" w:author="Nicholas Clark" w:date="2022-07-08T16:01:00Z">
        <w:r w:rsidR="00EE24E7">
          <w:rPr>
            <w:lang w:val="en-AU"/>
          </w:rPr>
          <w:t>required</w:t>
        </w:r>
      </w:ins>
      <w:ins w:id="630" w:author="Nicholas Clark" w:date="2022-07-08T16:00:00Z">
        <w:r w:rsidR="009C3A1D">
          <w:rPr>
            <w:lang w:val="en-AU"/>
          </w:rPr>
          <w:t xml:space="preserve"> data structures is shown in Appendix S5. </w:t>
        </w:r>
      </w:ins>
      <w:del w:id="631" w:author="Nicholas Clark" w:date="2022-07-08T16:00:00Z">
        <w:r w:rsidR="005A558A" w:rsidDel="009C3A1D">
          <w:rPr>
            <w:lang w:val="en-AU"/>
          </w:rPr>
          <w:delText>however w</w:delText>
        </w:r>
      </w:del>
      <w:ins w:id="632" w:author="Nicholas Clark" w:date="2022-07-08T16:00:00Z">
        <w:r w:rsidR="009C3A1D">
          <w:rPr>
            <w:lang w:val="en-AU"/>
          </w:rPr>
          <w:t>W</w:t>
        </w:r>
      </w:ins>
      <w:r w:rsidR="00CD28A7">
        <w:rPr>
          <w:lang w:val="en-AU"/>
        </w:rPr>
        <w:t>e see several avenues for improving model flexibility and estimation. These include but are not limited to:</w:t>
      </w:r>
    </w:p>
    <w:p w14:paraId="1E416715" w14:textId="77777777" w:rsidR="0040026A" w:rsidRDefault="0040026A" w:rsidP="005C36C2">
      <w:pPr>
        <w:spacing w:line="360" w:lineRule="auto"/>
        <w:rPr>
          <w:lang w:val="en-AU"/>
        </w:rPr>
      </w:pPr>
    </w:p>
    <w:p w14:paraId="0E108D6A" w14:textId="13F0D827" w:rsidR="00AA525E" w:rsidDel="00360EC9" w:rsidRDefault="00AA525E" w:rsidP="005C36C2">
      <w:pPr>
        <w:pStyle w:val="ListParagraph"/>
        <w:numPr>
          <w:ilvl w:val="0"/>
          <w:numId w:val="6"/>
        </w:numPr>
        <w:spacing w:line="360" w:lineRule="auto"/>
        <w:rPr>
          <w:del w:id="633" w:author="Nicholas Clark" w:date="2022-06-30T15:30:00Z"/>
          <w:lang w:val="en-AU"/>
        </w:rPr>
      </w:pPr>
      <w:del w:id="634" w:author="Nicholas Clark" w:date="2022-06-30T15:30:00Z">
        <w:r w:rsidDel="00360EC9">
          <w:rPr>
            <w:lang w:val="en-AU"/>
          </w:rPr>
          <w:delText>Implement</w:delText>
        </w:r>
        <w:r w:rsidR="00CD28A7" w:rsidDel="00360EC9">
          <w:rPr>
            <w:lang w:val="en-AU"/>
          </w:rPr>
          <w:delText>ations</w:delText>
        </w:r>
        <w:r w:rsidDel="00360EC9">
          <w:rPr>
            <w:lang w:val="en-AU"/>
          </w:rPr>
          <w:delText xml:space="preserve"> in </w:delText>
        </w:r>
        <w:r w:rsidR="00CD28A7" w:rsidDel="00360EC9">
          <w:rPr>
            <w:lang w:val="en-AU"/>
          </w:rPr>
          <w:delText xml:space="preserve">the </w:delText>
        </w:r>
        <w:r w:rsidDel="00360EC9">
          <w:rPr>
            <w:lang w:val="en-AU"/>
          </w:rPr>
          <w:delText>STAN</w:delText>
        </w:r>
        <w:r w:rsidR="00CD28A7" w:rsidDel="00360EC9">
          <w:rPr>
            <w:lang w:val="en-AU"/>
          </w:rPr>
          <w:delText xml:space="preserve"> probabilistic programming language</w:delText>
        </w:r>
        <w:r w:rsidDel="00360EC9">
          <w:rPr>
            <w:lang w:val="en-AU"/>
          </w:rPr>
          <w:delText>, which uses</w:delText>
        </w:r>
        <w:r w:rsidRPr="00AA525E" w:rsidDel="00360EC9">
          <w:rPr>
            <w:lang w:val="en-AU"/>
          </w:rPr>
          <w:delText xml:space="preserve"> Hamiltonian Monte Carlo </w:delText>
        </w:r>
        <w:r w:rsidDel="00360EC9">
          <w:rPr>
            <w:lang w:val="en-AU"/>
          </w:rPr>
          <w:delText xml:space="preserve">to more efficiently sample from </w:delText>
        </w:r>
        <w:r w:rsidRPr="00AA525E" w:rsidDel="00360EC9">
          <w:rPr>
            <w:lang w:val="en-AU"/>
          </w:rPr>
          <w:delText>complex</w:delText>
        </w:r>
        <w:r w:rsidDel="00360EC9">
          <w:rPr>
            <w:lang w:val="en-AU"/>
          </w:rPr>
          <w:delText xml:space="preserve"> </w:delText>
        </w:r>
        <w:r w:rsidRPr="00AA525E" w:rsidDel="00360EC9">
          <w:rPr>
            <w:lang w:val="en-AU"/>
          </w:rPr>
          <w:delText>posteriors</w:delText>
        </w:r>
        <w:r w:rsidDel="00360EC9">
          <w:rPr>
            <w:lang w:val="en-AU"/>
          </w:rPr>
          <w:delText xml:space="preserve"> as well as </w:delText>
        </w:r>
        <w:r w:rsidRPr="00AA525E" w:rsidDel="00360EC9">
          <w:rPr>
            <w:lang w:val="en-AU"/>
          </w:rPr>
          <w:delText xml:space="preserve">more in-depth diagnostics to identify problems with posterior estimation </w:delText>
        </w:r>
        <w:r w:rsidDel="00360EC9">
          <w:rPr>
            <w:lang w:val="en-AU"/>
          </w:rPr>
          <w:fldChar w:fldCharType="begin"/>
        </w:r>
        <w:r w:rsidDel="00360EC9">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Del="00360EC9">
          <w:rPr>
            <w:lang w:val="en-AU"/>
          </w:rPr>
          <w:fldChar w:fldCharType="separate"/>
        </w:r>
        <w:r w:rsidDel="00360EC9">
          <w:rPr>
            <w:noProof/>
            <w:lang w:val="en-AU"/>
          </w:rPr>
          <w:delText>(Carpenter et al. 2017)</w:delText>
        </w:r>
        <w:r w:rsidDel="00360EC9">
          <w:rPr>
            <w:lang w:val="en-AU"/>
          </w:rPr>
          <w:fldChar w:fldCharType="end"/>
        </w:r>
        <w:r w:rsidR="0087001F" w:rsidDel="00360EC9">
          <w:rPr>
            <w:lang w:val="en-AU"/>
          </w:rPr>
          <w:delText xml:space="preserve">; this may also </w:delText>
        </w:r>
        <w:r w:rsidR="004B64B9" w:rsidDel="00360EC9">
          <w:rPr>
            <w:lang w:val="en-AU"/>
          </w:rPr>
          <w:delText xml:space="preserve">reduce biases in inference and </w:delText>
        </w:r>
        <w:r w:rsidR="0087001F" w:rsidDel="00360EC9">
          <w:rPr>
            <w:lang w:val="en-AU"/>
          </w:rPr>
          <w:delText>speed up computation for data sets</w:delText>
        </w:r>
        <w:r w:rsidR="004B64B9" w:rsidDel="00360EC9">
          <w:rPr>
            <w:lang w:val="en-AU"/>
          </w:rPr>
          <w:delText xml:space="preserve"> with complicated posteriors</w:delText>
        </w:r>
      </w:del>
    </w:p>
    <w:p w14:paraId="354D4D6D" w14:textId="685BCD49" w:rsidR="00E44FFC" w:rsidRDefault="00E44FFC" w:rsidP="005C36C2">
      <w:pPr>
        <w:pStyle w:val="ListParagraph"/>
        <w:numPr>
          <w:ilvl w:val="0"/>
          <w:numId w:val="6"/>
        </w:numPr>
        <w:spacing w:line="360" w:lineRule="auto"/>
        <w:rPr>
          <w:ins w:id="635" w:author="Nicholas Clark" w:date="2022-07-01T08:03:00Z"/>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24DF46BB" w14:textId="71A5D917" w:rsidR="00CD7803" w:rsidRDefault="00CD7803" w:rsidP="005C36C2">
      <w:pPr>
        <w:pStyle w:val="ListParagraph"/>
        <w:numPr>
          <w:ilvl w:val="0"/>
          <w:numId w:val="6"/>
        </w:numPr>
        <w:spacing w:line="360" w:lineRule="auto"/>
        <w:rPr>
          <w:lang w:val="en-AU"/>
        </w:rPr>
      </w:pPr>
      <w:ins w:id="636" w:author="Nicholas Clark" w:date="2022-07-01T08:03:00Z">
        <w:r>
          <w:rPr>
            <w:lang w:val="en-AU"/>
          </w:rPr>
          <w:t xml:space="preserve">The addition of </w:t>
        </w:r>
      </w:ins>
      <w:ins w:id="637" w:author="Nicholas Clark" w:date="2022-07-01T08:04:00Z">
        <w:r>
          <w:rPr>
            <w:lang w:val="en-AU"/>
          </w:rPr>
          <w:t xml:space="preserve">other structured </w:t>
        </w:r>
      </w:ins>
      <w:ins w:id="638" w:author="Nicholas Clark" w:date="2022-07-01T08:03:00Z">
        <w:r>
          <w:rPr>
            <w:lang w:val="en-AU"/>
          </w:rPr>
          <w:t xml:space="preserve">latent </w:t>
        </w:r>
      </w:ins>
      <w:ins w:id="639" w:author="Nicholas Clark" w:date="2022-07-01T08:04:00Z">
        <w:r>
          <w:rPr>
            <w:lang w:val="en-AU"/>
          </w:rPr>
          <w:t>temporal models, such as multivariate random walks or hierarchical Gaussian processes, to increase the diversity of processes that can be interroga</w:t>
        </w:r>
      </w:ins>
      <w:ins w:id="640" w:author="Nicholas Clark" w:date="2022-07-01T08:05:00Z">
        <w:r>
          <w:rPr>
            <w:lang w:val="en-AU"/>
          </w:rPr>
          <w:t>ted using DGAMs</w:t>
        </w:r>
      </w:ins>
    </w:p>
    <w:p w14:paraId="79C9107E" w14:textId="60DAB696" w:rsidR="00AA525E" w:rsidRDefault="00AB3EE6" w:rsidP="005C36C2">
      <w:pPr>
        <w:pStyle w:val="ListParagraph"/>
        <w:numPr>
          <w:ilvl w:val="0"/>
          <w:numId w:val="6"/>
        </w:numPr>
        <w:spacing w:line="360" w:lineRule="auto"/>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6C77C005" w:rsidR="004C71CB" w:rsidRDefault="00AB3EE6" w:rsidP="005C36C2">
      <w:pPr>
        <w:pStyle w:val="ListParagraph"/>
        <w:numPr>
          <w:ilvl w:val="0"/>
          <w:numId w:val="6"/>
        </w:numPr>
        <w:spacing w:line="360" w:lineRule="auto"/>
        <w:rPr>
          <w:lang w:val="en-AU"/>
        </w:rPr>
      </w:pPr>
      <w:r>
        <w:rPr>
          <w:lang w:val="en-AU"/>
        </w:rPr>
        <w:t>The i</w:t>
      </w:r>
      <w:r w:rsidR="004C71CB">
        <w:rPr>
          <w:lang w:val="en-AU"/>
        </w:rPr>
        <w:t>ncorporat</w:t>
      </w:r>
      <w:r>
        <w:rPr>
          <w:lang w:val="en-AU"/>
        </w:rPr>
        <w:t>ion of</w:t>
      </w:r>
      <w:r w:rsidR="004C71CB">
        <w:rPr>
          <w:lang w:val="en-AU"/>
        </w:rPr>
        <w:t xml:space="preserve"> covariates into the latent </w:t>
      </w:r>
      <w:del w:id="641" w:author="Nicholas Clark" w:date="2022-07-01T08:04:00Z">
        <w:r w:rsidR="00751F09" w:rsidDel="00CD7803">
          <w:rPr>
            <w:lang w:val="en-AU"/>
          </w:rPr>
          <w:delText>factor</w:delText>
        </w:r>
        <w:r w:rsidR="006215D8" w:rsidDel="00CD7803">
          <w:rPr>
            <w:lang w:val="en-AU"/>
          </w:rPr>
          <w:delText xml:space="preserve"> </w:delText>
        </w:r>
      </w:del>
      <w:ins w:id="642" w:author="Nicholas Clark" w:date="2022-07-01T08:04:00Z">
        <w:r w:rsidR="00CD7803">
          <w:rPr>
            <w:lang w:val="en-AU"/>
          </w:rPr>
          <w:t xml:space="preserve">temporal </w:t>
        </w:r>
      </w:ins>
      <w:r w:rsidR="006215D8">
        <w:rPr>
          <w:lang w:val="en-AU"/>
        </w:rPr>
        <w:t>model</w:t>
      </w:r>
      <w:ins w:id="643" w:author="Nicholas Clark" w:date="2022-07-01T08:04:00Z">
        <w:r w:rsidR="00CD7803">
          <w:rPr>
            <w:lang w:val="en-AU"/>
          </w:rPr>
          <w:t>s</w:t>
        </w:r>
      </w:ins>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6D5CA3B2" w:rsidR="001B3976" w:rsidRDefault="001B3976" w:rsidP="005C36C2">
      <w:pPr>
        <w:spacing w:line="360" w:lineRule="auto"/>
        <w:rPr>
          <w:ins w:id="644" w:author="Nicholas Clark" w:date="2022-07-08T13:55:00Z"/>
          <w:lang w:val="en-AU"/>
        </w:rPr>
      </w:pPr>
    </w:p>
    <w:p w14:paraId="1600DB8D" w14:textId="20CA2C45" w:rsidR="00A4292C" w:rsidRPr="00A4292C" w:rsidRDefault="00A4292C" w:rsidP="005C36C2">
      <w:pPr>
        <w:spacing w:line="360" w:lineRule="auto"/>
        <w:rPr>
          <w:ins w:id="645" w:author="Nicholas Clark" w:date="2022-07-08T13:55:00Z"/>
          <w:b/>
          <w:bCs/>
          <w:lang w:val="en-AU"/>
          <w:rPrChange w:id="646" w:author="Nicholas Clark" w:date="2022-07-08T13:56:00Z">
            <w:rPr>
              <w:ins w:id="647" w:author="Nicholas Clark" w:date="2022-07-08T13:55:00Z"/>
              <w:lang w:val="en-AU"/>
            </w:rPr>
          </w:rPrChange>
        </w:rPr>
      </w:pPr>
      <w:ins w:id="648" w:author="Nicholas Clark" w:date="2022-07-08T13:55:00Z">
        <w:r w:rsidRPr="00A4292C">
          <w:rPr>
            <w:b/>
            <w:bCs/>
            <w:lang w:val="en-AU"/>
            <w:rPrChange w:id="649" w:author="Nicholas Clark" w:date="2022-07-08T13:56:00Z">
              <w:rPr>
                <w:lang w:val="en-AU"/>
              </w:rPr>
            </w:rPrChange>
          </w:rPr>
          <w:t>Challenges in estimati</w:t>
        </w:r>
      </w:ins>
      <w:ins w:id="650" w:author="Nicholas Clark" w:date="2022-07-08T15:31:00Z">
        <w:r w:rsidR="006F28B4">
          <w:rPr>
            <w:b/>
            <w:bCs/>
            <w:lang w:val="en-AU"/>
          </w:rPr>
          <w:t>ng</w:t>
        </w:r>
      </w:ins>
      <w:ins w:id="651" w:author="Nicholas Clark" w:date="2022-07-08T13:55:00Z">
        <w:r w:rsidRPr="00A4292C">
          <w:rPr>
            <w:b/>
            <w:bCs/>
            <w:lang w:val="en-AU"/>
            <w:rPrChange w:id="652" w:author="Nicholas Clark" w:date="2022-07-08T13:56:00Z">
              <w:rPr>
                <w:lang w:val="en-AU"/>
              </w:rPr>
            </w:rPrChange>
          </w:rPr>
          <w:t xml:space="preserve"> DGAM parameters</w:t>
        </w:r>
      </w:ins>
    </w:p>
    <w:p w14:paraId="499B43F8" w14:textId="2AAD9FB6" w:rsidR="00A4292C" w:rsidRPr="00FE4911" w:rsidRDefault="00A4292C" w:rsidP="0038175D">
      <w:pPr>
        <w:spacing w:line="360" w:lineRule="auto"/>
        <w:rPr>
          <w:ins w:id="653" w:author="Nicholas Clark" w:date="2022-07-08T13:55:00Z"/>
          <w:lang w:val="en-AU"/>
        </w:rPr>
      </w:pPr>
      <w:ins w:id="654" w:author="Nicholas Clark" w:date="2022-07-08T13:56:00Z">
        <w:r>
          <w:rPr>
            <w:lang w:val="en-AU"/>
          </w:rPr>
          <w:t>The joint estimation of smoothing parameters, basis coefficients, latent trend variance</w:t>
        </w:r>
      </w:ins>
      <w:ins w:id="655" w:author="Nicholas Clark" w:date="2022-07-08T15:22:00Z">
        <w:r w:rsidR="009C46C6">
          <w:rPr>
            <w:lang w:val="en-AU"/>
          </w:rPr>
          <w:t>s</w:t>
        </w:r>
      </w:ins>
      <w:ins w:id="656" w:author="Nicholas Clark" w:date="2022-07-08T13:56:00Z">
        <w:r>
          <w:rPr>
            <w:lang w:val="en-AU"/>
          </w:rPr>
          <w:t xml:space="preserve"> or overdispersion parameters is not</w:t>
        </w:r>
      </w:ins>
      <w:ins w:id="657" w:author="Nicholas Clark" w:date="2022-07-08T13:57:00Z">
        <w:r>
          <w:rPr>
            <w:lang w:val="en-AU"/>
          </w:rPr>
          <w:t xml:space="preserve"> without its challenges</w:t>
        </w:r>
      </w:ins>
      <w:ins w:id="658" w:author="Nicholas Clark" w:date="2022-07-08T14:03:00Z">
        <w:r>
          <w:rPr>
            <w:lang w:val="en-AU"/>
          </w:rPr>
          <w:t xml:space="preserve"> </w:t>
        </w:r>
      </w:ins>
      <w:r>
        <w:rPr>
          <w:lang w:val="en-AU"/>
        </w:rPr>
        <w:fldChar w:fldCharType="begin"/>
      </w:r>
      <w:r>
        <w:rPr>
          <w:lang w:val="en-AU"/>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lang w:val="en-AU"/>
        </w:rPr>
        <w:fldChar w:fldCharType="separate"/>
      </w:r>
      <w:r>
        <w:rPr>
          <w:noProof/>
          <w:lang w:val="en-AU"/>
        </w:rPr>
        <w:t>(Wood 2016)</w:t>
      </w:r>
      <w:r>
        <w:rPr>
          <w:lang w:val="en-AU"/>
        </w:rPr>
        <w:fldChar w:fldCharType="end"/>
      </w:r>
      <w:ins w:id="659" w:author="Nicholas Clark" w:date="2022-07-08T13:57:00Z">
        <w:r>
          <w:rPr>
            <w:lang w:val="en-AU"/>
          </w:rPr>
          <w:t>.</w:t>
        </w:r>
      </w:ins>
      <w:ins w:id="660" w:author="Nicholas Clark" w:date="2022-07-08T13:58:00Z">
        <w:r>
          <w:rPr>
            <w:lang w:val="en-AU"/>
          </w:rPr>
          <w:t xml:space="preserve"> Posterior </w:t>
        </w:r>
      </w:ins>
      <w:ins w:id="661" w:author="Nicholas Clark" w:date="2022-07-08T13:59:00Z">
        <w:r>
          <w:rPr>
            <w:lang w:val="en-AU"/>
          </w:rPr>
          <w:t xml:space="preserve">geometries for such </w:t>
        </w:r>
      </w:ins>
      <w:ins w:id="662" w:author="Nicholas Clark" w:date="2022-07-08T14:03:00Z">
        <w:r>
          <w:rPr>
            <w:lang w:val="en-AU"/>
          </w:rPr>
          <w:t>high-dimensional</w:t>
        </w:r>
      </w:ins>
      <w:ins w:id="663" w:author="Nicholas Clark" w:date="2022-07-08T13:59:00Z">
        <w:r>
          <w:rPr>
            <w:lang w:val="en-AU"/>
          </w:rPr>
          <w:t xml:space="preserve"> models can </w:t>
        </w:r>
      </w:ins>
      <w:ins w:id="664" w:author="Nicholas Clark" w:date="2022-07-08T14:00:00Z">
        <w:r>
          <w:rPr>
            <w:lang w:val="en-AU"/>
          </w:rPr>
          <w:t>become complex enough that traditional MCMC samplers based on Random Walk proposals (Gibbs samplers</w:t>
        </w:r>
      </w:ins>
      <w:ins w:id="665" w:author="Nicholas Clark" w:date="2022-07-08T16:42:00Z">
        <w:r w:rsidR="00DF025D">
          <w:rPr>
            <w:lang w:val="en-AU"/>
          </w:rPr>
          <w:t>, for example</w:t>
        </w:r>
      </w:ins>
      <w:ins w:id="666" w:author="Nicholas Clark" w:date="2022-07-08T14:00:00Z">
        <w:r>
          <w:rPr>
            <w:lang w:val="en-AU"/>
          </w:rPr>
          <w:t>)</w:t>
        </w:r>
      </w:ins>
      <w:ins w:id="667" w:author="Nicholas Clark" w:date="2022-07-08T13:57:00Z">
        <w:r>
          <w:rPr>
            <w:lang w:val="en-AU"/>
          </w:rPr>
          <w:t xml:space="preserve"> </w:t>
        </w:r>
      </w:ins>
      <w:ins w:id="668" w:author="Nicholas Clark" w:date="2022-07-08T14:00:00Z">
        <w:r>
          <w:rPr>
            <w:lang w:val="en-AU"/>
          </w:rPr>
          <w:t xml:space="preserve">will not be able to </w:t>
        </w:r>
      </w:ins>
      <w:ins w:id="669" w:author="Nicholas Clark" w:date="2022-07-08T14:01:00Z">
        <w:r>
          <w:rPr>
            <w:lang w:val="en-AU"/>
          </w:rPr>
          <w:t>sample</w:t>
        </w:r>
      </w:ins>
      <w:ins w:id="670" w:author="Nicholas Clark" w:date="2022-07-08T14:00:00Z">
        <w:r>
          <w:rPr>
            <w:lang w:val="en-AU"/>
          </w:rPr>
          <w:t xml:space="preserve"> the parameter space without </w:t>
        </w:r>
      </w:ins>
      <w:ins w:id="671" w:author="Nicholas Clark" w:date="2022-07-08T14:01:00Z">
        <w:r>
          <w:rPr>
            <w:lang w:val="en-AU"/>
          </w:rPr>
          <w:t xml:space="preserve">reverting to painfully small step sizes that result in high </w:t>
        </w:r>
      </w:ins>
      <w:ins w:id="672" w:author="Nicholas Clark" w:date="2022-07-08T14:50:00Z">
        <w:r w:rsidR="0092713F">
          <w:rPr>
            <w:lang w:val="en-AU"/>
          </w:rPr>
          <w:t xml:space="preserve">posterior </w:t>
        </w:r>
      </w:ins>
      <w:ins w:id="673" w:author="Nicholas Clark" w:date="2022-07-08T14:01:00Z">
        <w:r>
          <w:rPr>
            <w:lang w:val="en-AU"/>
          </w:rPr>
          <w:t xml:space="preserve">autocorrelation and very slow exploration </w:t>
        </w:r>
      </w:ins>
      <w:r>
        <w:rPr>
          <w:lang w:val="en-AU"/>
        </w:rPr>
        <w:fldChar w:fldCharType="begin"/>
      </w:r>
      <w:r w:rsidR="00976723">
        <w:rPr>
          <w:lang w:val="en-AU"/>
        </w:rPr>
        <w:instrText xml:space="preserve"> ADDIN EN.CITE &lt;EndNote&gt;&lt;Cite&gt;&lt;Author&gt;Betancourt&lt;/Author&gt;&lt;Year&gt;2017&lt;/Year&gt;&lt;RecNum&gt;2631&lt;/RecNum&gt;&lt;DisplayText&gt;(Betancourt 2017)&lt;/DisplayText&gt;&lt;record&gt;&lt;rec-number&gt;2631&lt;/rec-number&gt;&lt;foreign-keys&gt;&lt;key app="EN" db-id="f9axttepoe0zx2etvp55p52mvdv9fw55dzaf" timestamp="1657252924" guid="923475b0-37f2-4ee7-896e-c0b92179663d"&gt;2631&lt;/key&gt;&lt;/foreign-keys&gt;&lt;ref-type name="Journal Article"&gt;17&lt;/ref-type&gt;&lt;contributors&gt;&lt;authors&gt;&lt;author&gt;Betancourt, Michael&lt;/author&gt;&lt;/authors&gt;&lt;/contributors&gt;&lt;titles&gt;&lt;title&gt;A conceptual introduction to Hamiltonian Monte Carlo&lt;/title&gt;&lt;secondary-title&gt;arXiv preprint arXiv:1701.02434&lt;/secondary-title&gt;&lt;/titles&gt;&lt;periodical&gt;&lt;full-title&gt;arXiv preprint arXiv:1701.02434&lt;/full-title&gt;&lt;/periodical&gt;&lt;dates&gt;&lt;year&gt;2017&lt;/year&gt;&lt;/dates&gt;&lt;urls&gt;&lt;/urls&gt;&lt;/record&gt;&lt;/Cite&gt;&lt;/EndNote&gt;</w:instrText>
      </w:r>
      <w:r>
        <w:rPr>
          <w:lang w:val="en-AU"/>
        </w:rPr>
        <w:fldChar w:fldCharType="separate"/>
      </w:r>
      <w:r>
        <w:rPr>
          <w:noProof/>
          <w:lang w:val="en-AU"/>
        </w:rPr>
        <w:t>(Betancourt 2017)</w:t>
      </w:r>
      <w:r>
        <w:rPr>
          <w:lang w:val="en-AU"/>
        </w:rPr>
        <w:fldChar w:fldCharType="end"/>
      </w:r>
      <w:ins w:id="674" w:author="Nicholas Clark" w:date="2022-07-08T14:01:00Z">
        <w:r>
          <w:rPr>
            <w:lang w:val="en-AU"/>
          </w:rPr>
          <w:t>.</w:t>
        </w:r>
      </w:ins>
      <w:ins w:id="675" w:author="Nicholas Clark" w:date="2022-07-08T14:03:00Z">
        <w:r>
          <w:rPr>
            <w:lang w:val="en-AU"/>
          </w:rPr>
          <w:t xml:space="preserve"> </w:t>
        </w:r>
      </w:ins>
      <w:ins w:id="676" w:author="Nicholas Clark" w:date="2022-07-08T15:00:00Z">
        <w:r w:rsidR="000F6755">
          <w:rPr>
            <w:lang w:val="en-AU"/>
          </w:rPr>
          <w:t xml:space="preserve">Choice of priors is important in any Bayesian analysis, but </w:t>
        </w:r>
      </w:ins>
      <w:ins w:id="677" w:author="Nicholas Clark" w:date="2022-07-08T15:23:00Z">
        <w:r w:rsidR="00855B3F">
          <w:rPr>
            <w:lang w:val="en-AU"/>
          </w:rPr>
          <w:t xml:space="preserve">in DGAMs </w:t>
        </w:r>
      </w:ins>
      <w:ins w:id="678" w:author="Nicholas Clark" w:date="2022-07-08T15:00:00Z">
        <w:r w:rsidR="000F6755">
          <w:rPr>
            <w:lang w:val="en-AU"/>
          </w:rPr>
          <w:t>it is particularly crucial for ensuring the latent trend and observation models do not compete</w:t>
        </w:r>
      </w:ins>
      <w:ins w:id="679" w:author="Nicholas Clark" w:date="2022-07-08T16:45:00Z">
        <w:r w:rsidR="00F771F9">
          <w:rPr>
            <w:lang w:val="en-AU"/>
          </w:rPr>
          <w:t xml:space="preserve"> to induce further complexity in the joint posterior</w:t>
        </w:r>
      </w:ins>
      <w:ins w:id="680" w:author="Nicholas Clark" w:date="2022-07-08T15:00:00Z">
        <w:r w:rsidR="000F6755">
          <w:rPr>
            <w:lang w:val="en-AU"/>
          </w:rPr>
          <w:t xml:space="preserve">. In </w:t>
        </w:r>
        <w:proofErr w:type="spellStart"/>
        <w:r w:rsidR="000F6755" w:rsidRPr="000F6755">
          <w:rPr>
            <w:i/>
            <w:iCs/>
            <w:lang w:val="en-AU"/>
            <w:rPrChange w:id="681" w:author="Nicholas Clark" w:date="2022-07-08T15:01:00Z">
              <w:rPr>
                <w:lang w:val="en-AU"/>
              </w:rPr>
            </w:rPrChange>
          </w:rPr>
          <w:t>mvgam</w:t>
        </w:r>
        <w:proofErr w:type="spellEnd"/>
        <w:r w:rsidR="000F6755">
          <w:rPr>
            <w:lang w:val="en-AU"/>
          </w:rPr>
          <w:t xml:space="preserve">, </w:t>
        </w:r>
      </w:ins>
      <w:ins w:id="682" w:author="Nicholas Clark" w:date="2022-07-08T15:01:00Z">
        <w:r w:rsidR="000F6755">
          <w:rPr>
            <w:lang w:val="en-AU"/>
          </w:rPr>
          <w:t>informative priors for parametric terms (</w:t>
        </w:r>
        <w:proofErr w:type="gramStart"/>
        <w:r w:rsidR="000F6755">
          <w:rPr>
            <w:lang w:val="en-AU"/>
          </w:rPr>
          <w:t>i.e.</w:t>
        </w:r>
        <w:proofErr w:type="gramEnd"/>
        <w:r w:rsidR="000F6755">
          <w:rPr>
            <w:lang w:val="en-AU"/>
          </w:rPr>
          <w:t xml:space="preserve"> intercepts and additive linear covariate effects)</w:t>
        </w:r>
      </w:ins>
      <w:ins w:id="683" w:author="Nicholas Clark" w:date="2022-07-08T15:24:00Z">
        <w:r w:rsidR="0038175D">
          <w:rPr>
            <w:lang w:val="en-AU"/>
          </w:rPr>
          <w:t xml:space="preserve"> </w:t>
        </w:r>
      </w:ins>
      <w:ins w:id="684" w:author="Nicholas Clark" w:date="2022-07-08T15:28:00Z">
        <w:r w:rsidR="0038175D">
          <w:rPr>
            <w:lang w:val="en-AU"/>
          </w:rPr>
          <w:t xml:space="preserve">are selected </w:t>
        </w:r>
      </w:ins>
      <w:ins w:id="685" w:author="Nicholas Clark" w:date="2022-07-08T15:25:00Z">
        <w:r w:rsidR="0038175D">
          <w:rPr>
            <w:lang w:val="en-AU"/>
          </w:rPr>
          <w:t xml:space="preserve">based </w:t>
        </w:r>
      </w:ins>
      <w:ins w:id="686" w:author="Nicholas Clark" w:date="2022-07-08T15:29:00Z">
        <w:r w:rsidR="0038175D">
          <w:rPr>
            <w:lang w:val="en-AU"/>
          </w:rPr>
          <w:t xml:space="preserve">on </w:t>
        </w:r>
      </w:ins>
      <w:ins w:id="687" w:author="Nicholas Clark" w:date="2022-07-08T15:28:00Z">
        <w:r w:rsidR="0038175D">
          <w:rPr>
            <w:lang w:val="en-AU"/>
          </w:rPr>
          <w:t xml:space="preserve">50 steps of </w:t>
        </w:r>
        <w:r w:rsidR="0038175D" w:rsidRPr="0038175D">
          <w:rPr>
            <w:lang w:val="en-AU"/>
          </w:rPr>
          <w:t>penalized iteratively re-weighted least squares</w:t>
        </w:r>
      </w:ins>
      <w:ins w:id="688" w:author="Nicholas Clark" w:date="2022-07-08T15:29:00Z">
        <w:r w:rsidR="0038175D">
          <w:rPr>
            <w:lang w:val="en-AU"/>
          </w:rPr>
          <w:t xml:space="preserve"> fr</w:t>
        </w:r>
      </w:ins>
      <w:ins w:id="689" w:author="Nicholas Clark" w:date="2022-07-08T16:45:00Z">
        <w:r w:rsidR="007778B4">
          <w:rPr>
            <w:lang w:val="en-AU"/>
          </w:rPr>
          <w:t>om</w:t>
        </w:r>
      </w:ins>
      <w:ins w:id="690" w:author="Nicholas Clark" w:date="2022-07-08T15:29:00Z">
        <w:r w:rsidR="0038175D">
          <w:rPr>
            <w:lang w:val="en-AU"/>
          </w:rPr>
          <w:t xml:space="preserve"> a comparable non-dynamic model using</w:t>
        </w:r>
      </w:ins>
      <w:ins w:id="691" w:author="Nicholas Clark" w:date="2022-07-08T15:28:00Z">
        <w:r w:rsidR="0038175D">
          <w:rPr>
            <w:lang w:val="en-AU"/>
          </w:rPr>
          <w:t xml:space="preserve"> </w:t>
        </w:r>
        <w:proofErr w:type="spellStart"/>
        <w:r w:rsidR="0038175D">
          <w:rPr>
            <w:i/>
            <w:iCs/>
            <w:lang w:val="en-AU"/>
          </w:rPr>
          <w:t>mgcv</w:t>
        </w:r>
      </w:ins>
      <w:proofErr w:type="spellEnd"/>
      <w:ins w:id="692" w:author="Nicholas Clark" w:date="2022-07-08T15:01:00Z">
        <w:r w:rsidR="000F6755">
          <w:rPr>
            <w:lang w:val="en-AU"/>
          </w:rPr>
          <w:t>, while suitable priors for operating on the log scale are used for latent trend parameters such as drift, AR</w:t>
        </w:r>
      </w:ins>
      <w:ins w:id="693" w:author="Nicholas Clark" w:date="2022-07-08T15:02:00Z">
        <w:r w:rsidR="000F6755">
          <w:rPr>
            <w:lang w:val="en-AU"/>
          </w:rPr>
          <w:t xml:space="preserve"> and variance parameters. T</w:t>
        </w:r>
      </w:ins>
      <w:ins w:id="694" w:author="Nicholas Clark" w:date="2022-07-08T15:24:00Z">
        <w:r w:rsidR="000331D0">
          <w:rPr>
            <w:lang w:val="en-AU"/>
          </w:rPr>
          <w:t>ogether this</w:t>
        </w:r>
      </w:ins>
      <w:ins w:id="695" w:author="Nicholas Clark" w:date="2022-07-08T15:29:00Z">
        <w:r w:rsidR="007B32C6">
          <w:rPr>
            <w:lang w:val="en-AU"/>
          </w:rPr>
          <w:t xml:space="preserve"> prior </w:t>
        </w:r>
      </w:ins>
      <w:ins w:id="696" w:author="Nicholas Clark" w:date="2022-07-08T15:24:00Z">
        <w:r w:rsidR="000331D0">
          <w:rPr>
            <w:lang w:val="en-AU"/>
          </w:rPr>
          <w:t xml:space="preserve">combination </w:t>
        </w:r>
      </w:ins>
      <w:ins w:id="697" w:author="Nicholas Clark" w:date="2022-07-08T15:02:00Z">
        <w:r w:rsidR="000F6755">
          <w:rPr>
            <w:lang w:val="en-AU"/>
          </w:rPr>
          <w:t>work</w:t>
        </w:r>
      </w:ins>
      <w:ins w:id="698" w:author="Nicholas Clark" w:date="2022-07-08T15:24:00Z">
        <w:r w:rsidR="000331D0">
          <w:rPr>
            <w:lang w:val="en-AU"/>
          </w:rPr>
          <w:t>s</w:t>
        </w:r>
      </w:ins>
      <w:ins w:id="699" w:author="Nicholas Clark" w:date="2022-07-08T15:02:00Z">
        <w:r w:rsidR="000F6755">
          <w:rPr>
            <w:lang w:val="en-AU"/>
          </w:rPr>
          <w:t xml:space="preserve"> well in most cases</w:t>
        </w:r>
      </w:ins>
      <w:ins w:id="700" w:author="Nicholas Clark" w:date="2022-07-08T15:30:00Z">
        <w:r w:rsidR="008F235E">
          <w:rPr>
            <w:lang w:val="en-AU"/>
          </w:rPr>
          <w:t>, especially</w:t>
        </w:r>
      </w:ins>
      <w:ins w:id="701" w:author="Nicholas Clark" w:date="2022-07-08T15:02:00Z">
        <w:r w:rsidR="000F6755">
          <w:rPr>
            <w:lang w:val="en-AU"/>
          </w:rPr>
          <w:t xml:space="preserve"> because of the convenience of the link-scaled latent tre</w:t>
        </w:r>
      </w:ins>
      <w:ins w:id="702" w:author="Nicholas Clark" w:date="2022-07-08T15:03:00Z">
        <w:r w:rsidR="000F6755">
          <w:rPr>
            <w:lang w:val="en-AU"/>
          </w:rPr>
          <w:t>nds</w:t>
        </w:r>
      </w:ins>
      <w:ins w:id="703" w:author="Nicholas Clark" w:date="2022-07-08T15:36:00Z">
        <w:r w:rsidR="002C5EE2">
          <w:rPr>
            <w:lang w:val="en-AU"/>
          </w:rPr>
          <w:t xml:space="preserve">. Run times in our simulations and empirical examples </w:t>
        </w:r>
      </w:ins>
      <w:ins w:id="704" w:author="Nicholas Clark" w:date="2022-07-08T15:40:00Z">
        <w:r w:rsidR="002C5EE2">
          <w:rPr>
            <w:lang w:val="en-AU"/>
          </w:rPr>
          <w:t>took</w:t>
        </w:r>
      </w:ins>
      <w:ins w:id="705" w:author="Nicholas Clark" w:date="2022-07-08T15:36:00Z">
        <w:r w:rsidR="002C5EE2">
          <w:rPr>
            <w:lang w:val="en-AU"/>
          </w:rPr>
          <w:t xml:space="preserve"> 1 – 40 minutes </w:t>
        </w:r>
      </w:ins>
      <w:ins w:id="706" w:author="Nicholas Clark" w:date="2022-07-08T15:38:00Z">
        <w:r w:rsidR="002C5EE2">
          <w:rPr>
            <w:lang w:val="en-AU"/>
          </w:rPr>
          <w:t xml:space="preserve">to reach effective sample sizes &gt; </w:t>
        </w:r>
      </w:ins>
      <w:ins w:id="707" w:author="Nicholas Clark" w:date="2022-07-08T16:46:00Z">
        <w:r w:rsidR="002F6C3A">
          <w:rPr>
            <w:lang w:val="en-AU"/>
          </w:rPr>
          <w:t>8</w:t>
        </w:r>
      </w:ins>
      <w:ins w:id="708" w:author="Nicholas Clark" w:date="2022-07-08T15:38:00Z">
        <w:r w:rsidR="002C5EE2">
          <w:rPr>
            <w:lang w:val="en-AU"/>
          </w:rPr>
          <w:t>00 for all parameters on a</w:t>
        </w:r>
      </w:ins>
      <w:ins w:id="709" w:author="Nicholas Clark" w:date="2022-07-08T15:39:00Z">
        <w:r w:rsidR="002C5EE2">
          <w:rPr>
            <w:lang w:val="en-AU"/>
          </w:rPr>
          <w:t>n</w:t>
        </w:r>
      </w:ins>
      <w:ins w:id="710" w:author="Nicholas Clark" w:date="2022-07-08T15:38:00Z">
        <w:r w:rsidR="002C5EE2">
          <w:rPr>
            <w:lang w:val="en-AU"/>
          </w:rPr>
          <w:t xml:space="preserve"> </w:t>
        </w:r>
      </w:ins>
      <w:ins w:id="711" w:author="Nicholas Clark" w:date="2022-07-08T15:39:00Z">
        <w:r w:rsidR="002C5EE2" w:rsidRPr="002C5EE2">
          <w:rPr>
            <w:lang w:val="en-AU"/>
          </w:rPr>
          <w:t xml:space="preserve">Intel(R) </w:t>
        </w:r>
        <w:proofErr w:type="gramStart"/>
        <w:r w:rsidR="002C5EE2" w:rsidRPr="002C5EE2">
          <w:rPr>
            <w:lang w:val="en-AU"/>
          </w:rPr>
          <w:t>Core(</w:t>
        </w:r>
        <w:proofErr w:type="gramEnd"/>
        <w:r w:rsidR="002C5EE2" w:rsidRPr="002C5EE2">
          <w:rPr>
            <w:lang w:val="en-AU"/>
          </w:rPr>
          <w:t>TM) i5-8500 CPU</w:t>
        </w:r>
        <w:r w:rsidR="002C5EE2">
          <w:rPr>
            <w:lang w:val="en-AU"/>
          </w:rPr>
          <w:t xml:space="preserve"> with 32Gb RAM and six processing cores. </w:t>
        </w:r>
      </w:ins>
      <w:ins w:id="712" w:author="Nicholas Clark" w:date="2022-07-08T15:40:00Z">
        <w:r w:rsidR="006958F9">
          <w:rPr>
            <w:lang w:val="en-AU"/>
          </w:rPr>
          <w:t xml:space="preserve">Nevertheless, priors </w:t>
        </w:r>
      </w:ins>
      <w:ins w:id="713" w:author="Nicholas Clark" w:date="2022-07-08T15:41:00Z">
        <w:r w:rsidR="006958F9">
          <w:rPr>
            <w:lang w:val="en-AU"/>
          </w:rPr>
          <w:t>should always</w:t>
        </w:r>
      </w:ins>
      <w:ins w:id="714" w:author="Nicholas Clark" w:date="2022-07-08T15:40:00Z">
        <w:r w:rsidR="006958F9">
          <w:rPr>
            <w:lang w:val="en-AU"/>
          </w:rPr>
          <w:t xml:space="preserve"> be </w:t>
        </w:r>
      </w:ins>
      <w:ins w:id="715" w:author="Nicholas Clark" w:date="2022-07-08T15:41:00Z">
        <w:r w:rsidR="006958F9">
          <w:rPr>
            <w:lang w:val="en-AU"/>
          </w:rPr>
          <w:t xml:space="preserve">carefully considered and </w:t>
        </w:r>
      </w:ins>
      <w:ins w:id="716" w:author="Nicholas Clark" w:date="2022-07-08T15:40:00Z">
        <w:r w:rsidR="006958F9">
          <w:rPr>
            <w:lang w:val="en-AU"/>
          </w:rPr>
          <w:t xml:space="preserve">inferences </w:t>
        </w:r>
      </w:ins>
      <w:ins w:id="717" w:author="Nicholas Clark" w:date="2022-07-08T15:03:00Z">
        <w:r w:rsidR="000F6755">
          <w:rPr>
            <w:lang w:val="en-AU"/>
          </w:rPr>
          <w:lastRenderedPageBreak/>
          <w:t>in</w:t>
        </w:r>
      </w:ins>
      <w:ins w:id="718" w:author="Nicholas Clark" w:date="2022-07-08T15:30:00Z">
        <w:r w:rsidR="008F235E">
          <w:rPr>
            <w:lang w:val="en-AU"/>
          </w:rPr>
          <w:t>terrogated</w:t>
        </w:r>
      </w:ins>
      <w:ins w:id="719" w:author="Nicholas Clark" w:date="2022-07-08T15:03:00Z">
        <w:r w:rsidR="000F6755">
          <w:rPr>
            <w:lang w:val="en-AU"/>
          </w:rPr>
          <w:t xml:space="preserve"> with </w:t>
        </w:r>
      </w:ins>
      <w:ins w:id="720" w:author="Nicholas Clark" w:date="2022-07-08T15:40:00Z">
        <w:r w:rsidR="006958F9">
          <w:rPr>
            <w:lang w:val="en-AU"/>
          </w:rPr>
          <w:t xml:space="preserve">appropriate </w:t>
        </w:r>
      </w:ins>
      <w:ins w:id="721" w:author="Nicholas Clark" w:date="2022-07-08T15:03:00Z">
        <w:r w:rsidR="004C32FB">
          <w:rPr>
            <w:lang w:val="en-AU"/>
          </w:rPr>
          <w:t xml:space="preserve">prior </w:t>
        </w:r>
        <w:r w:rsidR="000F6755">
          <w:rPr>
            <w:lang w:val="en-AU"/>
          </w:rPr>
          <w:t>sensitivity analyses</w:t>
        </w:r>
      </w:ins>
      <w:ins w:id="722" w:author="Nicholas Clark" w:date="2022-07-08T15:31:00Z">
        <w:r w:rsidR="00D941C9">
          <w:rPr>
            <w:lang w:val="en-AU"/>
          </w:rPr>
          <w:t xml:space="preserve"> </w:t>
        </w:r>
      </w:ins>
      <w:r w:rsidR="000A1305">
        <w:rPr>
          <w:lang w:val="en-AU"/>
        </w:rPr>
        <w:fldChar w:fldCharType="begin"/>
      </w:r>
      <w:r w:rsidR="000A1305">
        <w:rPr>
          <w:lang w:val="en-AU"/>
        </w:rPr>
        <w:instrText xml:space="preserve"> ADDIN EN.CITE &lt;EndNote&gt;&lt;Cite&gt;&lt;Author&gt;Gelman&lt;/Author&gt;&lt;Year&gt;2020&lt;/Year&gt;&lt;RecNum&gt;2633&lt;/RecNum&gt;&lt;DisplayText&gt;(Gelman et al. 2020)&lt;/DisplayText&gt;&lt;record&gt;&lt;rec-number&gt;2633&lt;/rec-number&gt;&lt;foreign-keys&gt;&lt;key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0A1305">
        <w:rPr>
          <w:lang w:val="en-AU"/>
        </w:rPr>
        <w:fldChar w:fldCharType="separate"/>
      </w:r>
      <w:r w:rsidR="000A1305">
        <w:rPr>
          <w:noProof/>
          <w:lang w:val="en-AU"/>
        </w:rPr>
        <w:t>(Gelman et al. 2020)</w:t>
      </w:r>
      <w:r w:rsidR="000A1305">
        <w:rPr>
          <w:lang w:val="en-AU"/>
        </w:rPr>
        <w:fldChar w:fldCharType="end"/>
      </w:r>
      <w:ins w:id="723" w:author="Nicholas Clark" w:date="2022-07-08T15:03:00Z">
        <w:r w:rsidR="000F6755">
          <w:rPr>
            <w:lang w:val="en-AU"/>
          </w:rPr>
          <w:t>.</w:t>
        </w:r>
      </w:ins>
      <w:ins w:id="724" w:author="Nicholas Clark" w:date="2022-07-08T15:01:00Z">
        <w:r w:rsidR="000F6755">
          <w:rPr>
            <w:lang w:val="en-AU"/>
          </w:rPr>
          <w:t xml:space="preserve"> </w:t>
        </w:r>
      </w:ins>
      <w:bookmarkStart w:id="725" w:name="_Hlk108190438"/>
      <w:ins w:id="726" w:author="Nicholas Clark" w:date="2022-07-08T15:04:00Z">
        <w:r w:rsidR="00DF1073">
          <w:rPr>
            <w:lang w:val="en-AU"/>
          </w:rPr>
          <w:t>One situation that we have encountered is the difficulty in jointly estimating a latent trend and overdispersion parameters suc</w:t>
        </w:r>
      </w:ins>
      <w:ins w:id="727" w:author="Nicholas Clark" w:date="2022-07-08T15:05:00Z">
        <w:r w:rsidR="00DF1073">
          <w:rPr>
            <w:lang w:val="en-AU"/>
          </w:rPr>
          <w:t>h as in the Negative Binomial or Tweedie distributions. This is because both processes (overdispersion and autocorrelation) may be able to explain the dispersion around the mean</w:t>
        </w:r>
      </w:ins>
      <w:ins w:id="728" w:author="Nicholas Clark" w:date="2022-07-08T15:17:00Z">
        <w:r w:rsidR="000D428B">
          <w:rPr>
            <w:lang w:val="en-AU"/>
          </w:rPr>
          <w:t>, particularly when using Random Walk or AR trends</w:t>
        </w:r>
        <w:r w:rsidR="003B7F4F">
          <w:rPr>
            <w:lang w:val="en-AU"/>
          </w:rPr>
          <w:t xml:space="preserve"> that can jump around easily</w:t>
        </w:r>
      </w:ins>
      <w:ins w:id="729" w:author="Nicholas Clark" w:date="2022-07-08T15:06:00Z">
        <w:r w:rsidR="00DF1073">
          <w:rPr>
            <w:lang w:val="en-AU"/>
          </w:rPr>
          <w:t>. Users will need to use theory and judgement to decide how to tackle these challenges, for example by assuming the</w:t>
        </w:r>
      </w:ins>
      <w:ins w:id="730" w:author="Nicholas Clark" w:date="2022-07-08T15:07:00Z">
        <w:r w:rsidR="00DF1073">
          <w:rPr>
            <w:lang w:val="en-AU"/>
          </w:rPr>
          <w:t xml:space="preserve">re is overdispersion </w:t>
        </w:r>
      </w:ins>
      <w:ins w:id="731" w:author="Nicholas Clark" w:date="2022-07-08T15:16:00Z">
        <w:r w:rsidR="000D428B">
          <w:rPr>
            <w:lang w:val="en-AU"/>
          </w:rPr>
          <w:t>in the observation process</w:t>
        </w:r>
      </w:ins>
      <w:ins w:id="732" w:author="Nicholas Clark" w:date="2022-07-08T16:32:00Z">
        <w:r w:rsidR="00DF025D">
          <w:rPr>
            <w:lang w:val="en-AU"/>
          </w:rPr>
          <w:t xml:space="preserve"> </w:t>
        </w:r>
      </w:ins>
      <w:r w:rsidR="00DF025D">
        <w:rPr>
          <w:lang w:val="en-AU"/>
        </w:rPr>
        <w:fldChar w:fldCharType="begin"/>
      </w:r>
      <w:r w:rsidR="00DF025D">
        <w:rPr>
          <w:lang w:val="en-AU"/>
        </w:rPr>
        <w:instrText xml:space="preserve"> ADDIN EN.CITE &lt;EndNote&gt;&lt;Cite&gt;&lt;Author&gt;Lindén&lt;/Author&gt;&lt;Year&gt;2011&lt;/Year&gt;&lt;RecNum&gt;2634&lt;/RecNum&gt;&lt;Prefix&gt;with consultation from appropriate references`; i.e. &lt;/Prefix&gt;&lt;DisplayText&gt;(with consultation from appropriate references; i.e. Lindén and Mäntyniemi 2011)&lt;/DisplayText&gt;&lt;record&gt;&lt;rec-number&gt;2634&lt;/rec-number&gt;&lt;foreign-keys&gt;&lt;key app="EN" db-id="f9axttepoe0zx2etvp55p52mvdv9fw55dzaf" timestamp="1657261727"&gt;2634&lt;/key&gt;&lt;/foreign-keys&gt;&lt;ref-type name="Journal Article"&gt;17&lt;/ref-type&gt;&lt;contributors&gt;&lt;authors&gt;&lt;author&gt;Lindén, Andreas&lt;/author&gt;&lt;author&gt;Mäntyniemi, Samu&lt;/author&gt;&lt;/authors&gt;&lt;/contributors&gt;&lt;titles&gt;&lt;title&gt;Using the negative binomial distribution to model overdispersion in ecological count data&lt;/title&gt;&lt;secondary-title&gt;Ecology&lt;/secondary-title&gt;&lt;/titles&gt;&lt;periodical&gt;&lt;full-title&gt;Ecology&lt;/full-title&gt;&lt;/periodical&gt;&lt;pages&gt;1414-1421&lt;/pages&gt;&lt;volume&gt;92&lt;/volume&gt;&lt;number&gt;7&lt;/number&gt;&lt;dates&gt;&lt;year&gt;2011&lt;/year&gt;&lt;/dates&gt;&lt;isbn&gt;1939-9170&lt;/isbn&gt;&lt;urls&gt;&lt;/urls&gt;&lt;/record&gt;&lt;/Cite&gt;&lt;/EndNote&gt;</w:instrText>
      </w:r>
      <w:r w:rsidR="00DF025D">
        <w:rPr>
          <w:lang w:val="en-AU"/>
        </w:rPr>
        <w:fldChar w:fldCharType="separate"/>
      </w:r>
      <w:r w:rsidR="00DF025D">
        <w:rPr>
          <w:noProof/>
          <w:lang w:val="en-AU"/>
        </w:rPr>
        <w:t>(with consultation from appropriate references; i.e. Lindén and Mäntyniemi 2011)</w:t>
      </w:r>
      <w:r w:rsidR="00DF025D">
        <w:rPr>
          <w:lang w:val="en-AU"/>
        </w:rPr>
        <w:fldChar w:fldCharType="end"/>
      </w:r>
      <w:ins w:id="733" w:author="Nicholas Clark" w:date="2022-07-08T15:16:00Z">
        <w:r w:rsidR="000D428B">
          <w:rPr>
            <w:lang w:val="en-AU"/>
          </w:rPr>
          <w:t xml:space="preserve"> but that the</w:t>
        </w:r>
      </w:ins>
      <w:ins w:id="734" w:author="Nicholas Clark" w:date="2022-07-08T15:06:00Z">
        <w:r w:rsidR="00DF1073">
          <w:rPr>
            <w:lang w:val="en-AU"/>
          </w:rPr>
          <w:t xml:space="preserve"> trend is smooth</w:t>
        </w:r>
      </w:ins>
      <w:ins w:id="735" w:author="Nicholas Clark" w:date="2022-07-08T15:16:00Z">
        <w:r w:rsidR="000D428B">
          <w:rPr>
            <w:lang w:val="en-AU"/>
          </w:rPr>
          <w:t>, in which case</w:t>
        </w:r>
      </w:ins>
      <w:ins w:id="736" w:author="Nicholas Clark" w:date="2022-07-08T15:06:00Z">
        <w:r w:rsidR="00DF1073">
          <w:rPr>
            <w:lang w:val="en-AU"/>
          </w:rPr>
          <w:t xml:space="preserve"> a latent Gaussian Process</w:t>
        </w:r>
      </w:ins>
      <w:ins w:id="737" w:author="Nicholas Clark" w:date="2022-07-08T15:05:00Z">
        <w:r w:rsidR="00DF1073">
          <w:rPr>
            <w:lang w:val="en-AU"/>
          </w:rPr>
          <w:t xml:space="preserve"> </w:t>
        </w:r>
      </w:ins>
      <w:ins w:id="738" w:author="Nicholas Clark" w:date="2022-07-08T15:07:00Z">
        <w:r w:rsidR="00DF1073">
          <w:rPr>
            <w:lang w:val="en-AU"/>
          </w:rPr>
          <w:t>with suitable length scale</w:t>
        </w:r>
      </w:ins>
      <w:ins w:id="739" w:author="Nicholas Clark" w:date="2022-07-08T15:16:00Z">
        <w:r w:rsidR="000D428B">
          <w:rPr>
            <w:lang w:val="en-AU"/>
          </w:rPr>
          <w:t xml:space="preserve"> would be </w:t>
        </w:r>
      </w:ins>
      <w:ins w:id="740" w:author="Nicholas Clark" w:date="2022-07-08T15:17:00Z">
        <w:r w:rsidR="00A97BFD">
          <w:rPr>
            <w:lang w:val="en-AU"/>
          </w:rPr>
          <w:t>appropriate</w:t>
        </w:r>
      </w:ins>
      <w:ins w:id="741" w:author="Nicholas Clark" w:date="2022-07-08T15:16:00Z">
        <w:r w:rsidR="000D428B">
          <w:rPr>
            <w:lang w:val="en-AU"/>
          </w:rPr>
          <w:t xml:space="preserve">. </w:t>
        </w:r>
      </w:ins>
      <w:bookmarkEnd w:id="725"/>
      <w:ins w:id="742" w:author="Nicholas Clark" w:date="2022-07-08T14:51:00Z">
        <w:r w:rsidR="00976723">
          <w:rPr>
            <w:lang w:val="en-AU"/>
          </w:rPr>
          <w:t xml:space="preserve">Smoothing splines </w:t>
        </w:r>
      </w:ins>
      <w:ins w:id="743" w:author="Nicholas Clark" w:date="2022-07-08T14:59:00Z">
        <w:r w:rsidR="00721741">
          <w:rPr>
            <w:lang w:val="en-AU"/>
          </w:rPr>
          <w:t xml:space="preserve">are also </w:t>
        </w:r>
      </w:ins>
      <w:ins w:id="744" w:author="Nicholas Clark" w:date="2022-07-08T14:51:00Z">
        <w:r w:rsidR="00976723">
          <w:rPr>
            <w:lang w:val="en-AU"/>
          </w:rPr>
          <w:t xml:space="preserve">challenging </w:t>
        </w:r>
      </w:ins>
      <w:ins w:id="745" w:author="Nicholas Clark" w:date="2022-07-08T14:59:00Z">
        <w:r w:rsidR="00721741">
          <w:rPr>
            <w:lang w:val="en-AU"/>
          </w:rPr>
          <w:t>in a way because</w:t>
        </w:r>
      </w:ins>
      <w:ins w:id="746" w:author="Nicholas Clark" w:date="2022-07-08T14:51:00Z">
        <w:r w:rsidR="00976723">
          <w:rPr>
            <w:lang w:val="en-AU"/>
          </w:rPr>
          <w:t xml:space="preserve"> they do not readily facilitate principled prior modelling</w:t>
        </w:r>
      </w:ins>
      <w:ins w:id="747" w:author="Nicholas Clark" w:date="2022-07-08T14:54:00Z">
        <w:r w:rsidR="00976723">
          <w:rPr>
            <w:lang w:val="en-AU"/>
          </w:rPr>
          <w:t xml:space="preserve">, where </w:t>
        </w:r>
      </w:ins>
      <w:ins w:id="748" w:author="Nicholas Clark" w:date="2022-07-08T14:55:00Z">
        <w:r w:rsidR="00976723">
          <w:rPr>
            <w:lang w:val="en-AU"/>
          </w:rPr>
          <w:t>expert elicitation</w:t>
        </w:r>
      </w:ins>
      <w:ins w:id="749" w:author="Nicholas Clark" w:date="2022-07-08T14:54:00Z">
        <w:r w:rsidR="00976723">
          <w:rPr>
            <w:lang w:val="en-AU"/>
          </w:rPr>
          <w:t xml:space="preserve"> could </w:t>
        </w:r>
      </w:ins>
      <w:ins w:id="750" w:author="Nicholas Clark" w:date="2022-07-08T14:55:00Z">
        <w:r w:rsidR="00976723">
          <w:rPr>
            <w:lang w:val="en-AU"/>
          </w:rPr>
          <w:t xml:space="preserve">help to </w:t>
        </w:r>
      </w:ins>
      <w:ins w:id="751" w:author="Nicholas Clark" w:date="2022-07-08T14:54:00Z">
        <w:r w:rsidR="00976723">
          <w:rPr>
            <w:lang w:val="en-AU"/>
          </w:rPr>
          <w:t xml:space="preserve">constrain prior function shapes toward </w:t>
        </w:r>
      </w:ins>
      <w:ins w:id="752" w:author="Nicholas Clark" w:date="2022-07-08T14:55:00Z">
        <w:r w:rsidR="00976723">
          <w:rPr>
            <w:lang w:val="en-AU"/>
          </w:rPr>
          <w:t>those that are compatible with domain expertise</w:t>
        </w:r>
      </w:ins>
      <w:ins w:id="753" w:author="Nicholas Clark" w:date="2022-07-08T14:58:00Z">
        <w:r w:rsidR="00976723">
          <w:rPr>
            <w:lang w:val="en-AU"/>
          </w:rPr>
          <w:t xml:space="preserve"> as part of a Bayesian workflow</w:t>
        </w:r>
      </w:ins>
      <w:ins w:id="754" w:author="Nicholas Clark" w:date="2022-07-08T14:55:00Z">
        <w:r w:rsidR="00976723">
          <w:rPr>
            <w:lang w:val="en-AU"/>
          </w:rPr>
          <w:t xml:space="preserve"> </w:t>
        </w:r>
      </w:ins>
      <w:r w:rsidR="00976723">
        <w:rPr>
          <w:lang w:val="en-AU"/>
        </w:rPr>
        <w:fldChar w:fldCharType="begin"/>
      </w:r>
      <w:r w:rsidR="009C46C6">
        <w:rPr>
          <w:lang w:val="en-AU"/>
        </w:rPr>
        <w:instrText xml:space="preserve"> ADDIN EN.CITE &lt;EndNote&gt;&lt;Cite&gt;&lt;Author&gt;Betancourt&lt;/Author&gt;&lt;Year&gt;2021&lt;/Year&gt;&lt;RecNum&gt;2632&lt;/RecNum&gt;&lt;DisplayText&gt;(Gelman et al. 2020, Betancourt 2021)&lt;/DisplayText&gt;&lt;record&gt;&lt;rec-number&gt;2632&lt;/rec-number&gt;&lt;foreign-keys&gt;&lt;key app="EN" db-id="f9axttepoe0zx2etvp55p52mvdv9fw55dzaf" timestamp="1657256028" guid="ef812ffe-29ab-48a4-b57e-0a1b4f7a344a"&gt;2632&lt;/key&gt;&lt;/foreign-keys&gt;&lt;ref-type name="Web Page"&gt;12&lt;/ref-type&gt;&lt;contributors&gt;&lt;authors&gt;&lt;author&gt;Betancourt, Michael&lt;/author&gt;&lt;/authors&gt;&lt;/contributors&gt;&lt;titles&gt;&lt;title&gt;Prior Modelling&lt;/title&gt;&lt;/titles&gt;&lt;dates&gt;&lt;year&gt;2021&lt;/year&gt;&lt;/dates&gt;&lt;pub-location&gt;https://betanalpha.github.io/&lt;/pub-location&gt;&lt;urls&gt;&lt;related-urls&gt;&lt;url&gt;https://betanalpha.github.io/assets/case_studies/prior_modeling.html&lt;/url&gt;&lt;/related-urls&gt;&lt;/urls&gt;&lt;/record&gt;&lt;/Cite&gt;&lt;Cite&gt;&lt;Author&gt;Gelman&lt;/Author&gt;&lt;Year&gt;2020&lt;/Year&gt;&lt;RecNum&gt;2633&lt;/RecNum&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976723">
        <w:rPr>
          <w:lang w:val="en-AU"/>
        </w:rPr>
        <w:fldChar w:fldCharType="separate"/>
      </w:r>
      <w:r w:rsidR="00976723">
        <w:rPr>
          <w:noProof/>
          <w:lang w:val="en-AU"/>
        </w:rPr>
        <w:t>(Gelman et al. 2020, Betancourt 2021)</w:t>
      </w:r>
      <w:r w:rsidR="00976723">
        <w:rPr>
          <w:lang w:val="en-AU"/>
        </w:rPr>
        <w:fldChar w:fldCharType="end"/>
      </w:r>
      <w:ins w:id="755" w:author="Nicholas Clark" w:date="2022-07-08T14:55:00Z">
        <w:r w:rsidR="00976723">
          <w:rPr>
            <w:lang w:val="en-AU"/>
          </w:rPr>
          <w:t>.</w:t>
        </w:r>
      </w:ins>
      <w:ins w:id="756" w:author="Nicholas Clark" w:date="2022-07-08T15:18:00Z">
        <w:r w:rsidR="00FE4911">
          <w:rPr>
            <w:lang w:val="en-AU"/>
          </w:rPr>
          <w:t xml:space="preserve"> Users are recommended to refer to the wealth of material relating to the </w:t>
        </w:r>
        <w:proofErr w:type="spellStart"/>
        <w:r w:rsidR="00FE4911">
          <w:rPr>
            <w:i/>
            <w:iCs/>
            <w:lang w:val="en-AU"/>
          </w:rPr>
          <w:t>mgcv</w:t>
        </w:r>
        <w:proofErr w:type="spellEnd"/>
        <w:r w:rsidR="00FE4911">
          <w:rPr>
            <w:lang w:val="en-AU"/>
          </w:rPr>
          <w:t xml:space="preserve"> package for choosing </w:t>
        </w:r>
      </w:ins>
      <w:ins w:id="757" w:author="Nicholas Clark" w:date="2022-07-08T15:21:00Z">
        <w:r w:rsidR="009C46C6">
          <w:rPr>
            <w:lang w:val="en-AU"/>
          </w:rPr>
          <w:t xml:space="preserve">a </w:t>
        </w:r>
      </w:ins>
      <w:ins w:id="758" w:author="Nicholas Clark" w:date="2022-07-08T15:19:00Z">
        <w:r w:rsidR="00FE4911">
          <w:rPr>
            <w:lang w:val="en-AU"/>
          </w:rPr>
          <w:t>smoothing</w:t>
        </w:r>
      </w:ins>
      <w:ins w:id="759" w:author="Nicholas Clark" w:date="2022-07-08T15:18:00Z">
        <w:r w:rsidR="00FE4911">
          <w:rPr>
            <w:lang w:val="en-AU"/>
          </w:rPr>
          <w:t xml:space="preserve"> </w:t>
        </w:r>
      </w:ins>
      <w:ins w:id="760" w:author="Nicholas Clark" w:date="2022-07-08T15:21:00Z">
        <w:r w:rsidR="009C46C6">
          <w:rPr>
            <w:lang w:val="en-AU"/>
          </w:rPr>
          <w:t>basis</w:t>
        </w:r>
      </w:ins>
      <w:ins w:id="761" w:author="Nicholas Clark" w:date="2022-07-08T15:19:00Z">
        <w:r w:rsidR="00FE4911">
          <w:rPr>
            <w:lang w:val="en-AU"/>
          </w:rPr>
          <w:t xml:space="preserve"> and basis dimension that are compatible with </w:t>
        </w:r>
        <w:r w:rsidR="00A4114E">
          <w:rPr>
            <w:lang w:val="en-AU"/>
          </w:rPr>
          <w:t xml:space="preserve">expected function shapes </w:t>
        </w:r>
      </w:ins>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 </w:instrText>
      </w:r>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EN.CITE.DATA </w:instrText>
      </w:r>
      <w:r w:rsidR="009C46C6">
        <w:rPr>
          <w:lang w:val="en-AU"/>
        </w:rPr>
      </w:r>
      <w:r w:rsidR="009C46C6">
        <w:rPr>
          <w:lang w:val="en-AU"/>
        </w:rPr>
        <w:fldChar w:fldCharType="end"/>
      </w:r>
      <w:r w:rsidR="009C46C6">
        <w:rPr>
          <w:lang w:val="en-AU"/>
        </w:rPr>
        <w:fldChar w:fldCharType="separate"/>
      </w:r>
      <w:r w:rsidR="009C46C6">
        <w:rPr>
          <w:noProof/>
          <w:lang w:val="en-AU"/>
        </w:rPr>
        <w:t>(Wood 2004, 2013, Wood 2017)</w:t>
      </w:r>
      <w:r w:rsidR="009C46C6">
        <w:rPr>
          <w:lang w:val="en-AU"/>
        </w:rPr>
        <w:fldChar w:fldCharType="end"/>
      </w:r>
      <w:ins w:id="762" w:author="Nicholas Clark" w:date="2022-07-08T15:19:00Z">
        <w:r w:rsidR="00A4114E">
          <w:rPr>
            <w:lang w:val="en-AU"/>
          </w:rPr>
          <w:t>.</w:t>
        </w:r>
      </w:ins>
    </w:p>
    <w:p w14:paraId="153D34EE" w14:textId="77777777" w:rsidR="00A4292C" w:rsidRPr="003062ED" w:rsidRDefault="00A4292C" w:rsidP="005C36C2">
      <w:pPr>
        <w:spacing w:line="360" w:lineRule="auto"/>
        <w:rPr>
          <w:lang w:val="en-AU"/>
        </w:rPr>
      </w:pPr>
    </w:p>
    <w:p w14:paraId="5B38C542" w14:textId="7A5D70C3" w:rsidR="00A73778" w:rsidRPr="00573AD0" w:rsidRDefault="00573AD0" w:rsidP="005C36C2">
      <w:pPr>
        <w:spacing w:line="360" w:lineRule="auto"/>
        <w:rPr>
          <w:b/>
          <w:bCs/>
          <w:lang w:val="en-AU"/>
        </w:rPr>
      </w:pPr>
      <w:r w:rsidRPr="00573AD0">
        <w:rPr>
          <w:b/>
          <w:bCs/>
          <w:lang w:val="en-AU"/>
        </w:rPr>
        <w:t>CONCLUSION</w:t>
      </w:r>
    </w:p>
    <w:p w14:paraId="6DBBEAFD" w14:textId="3E24873A" w:rsidR="00573AD0" w:rsidRDefault="00573AD0" w:rsidP="005C36C2">
      <w:pPr>
        <w:spacing w:line="360" w:lineRule="auto"/>
        <w:rPr>
          <w:lang w:val="en-AU"/>
        </w:rPr>
      </w:pPr>
      <w:r w:rsidRPr="00573AD0">
        <w:rPr>
          <w:lang w:val="en-AU"/>
        </w:rPr>
        <w:t xml:space="preserve">The </w:t>
      </w:r>
      <w:r>
        <w:rPr>
          <w:lang w:val="en-AU"/>
        </w:rPr>
        <w:t>R</w:t>
      </w:r>
      <w:r w:rsidRPr="00573AD0">
        <w:rPr>
          <w:lang w:val="en-AU"/>
        </w:rPr>
        <w:t xml:space="preserve"> package </w:t>
      </w:r>
      <w:proofErr w:type="spellStart"/>
      <w:r w:rsidRPr="00573AD0">
        <w:rPr>
          <w:i/>
          <w:iCs/>
          <w:lang w:val="en-AU"/>
        </w:rPr>
        <w:t>mvgam</w:t>
      </w:r>
      <w:proofErr w:type="spellEnd"/>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fitting 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t xml:space="preserve">associated with smooth extrapolation </w:t>
      </w:r>
      <w:r w:rsidR="00987267">
        <w:rPr>
          <w:lang w:val="en-AU"/>
        </w:rPr>
        <w:t xml:space="preserve">are not limited to ecology however, as the need to 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w:t>
      </w:r>
      <w:r w:rsidR="00E47D8F">
        <w:rPr>
          <w:lang w:val="en-AU"/>
        </w:rPr>
        <w:t>Appendi</w:t>
      </w:r>
      <w:r w:rsidR="005858BB">
        <w:rPr>
          <w:lang w:val="en-AU"/>
        </w:rPr>
        <w:t>x S1</w:t>
      </w:r>
      <w:r w:rsidR="00753A3D">
        <w:rPr>
          <w:lang w:val="en-AU"/>
        </w:rPr>
        <w:t>)</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proofErr w:type="spellStart"/>
      <w:r w:rsidR="004D026F" w:rsidRPr="004D026F">
        <w:rPr>
          <w:i/>
          <w:iCs/>
          <w:lang w:val="en-AU"/>
        </w:rPr>
        <w:t>mvgam</w:t>
      </w:r>
      <w:proofErr w:type="spellEnd"/>
      <w:r w:rsidR="004D026F">
        <w:rPr>
          <w:lang w:val="en-AU"/>
        </w:rPr>
        <w:t xml:space="preserve"> can become a vital addition to the applied ecologist’s analytical toolbox.</w:t>
      </w:r>
    </w:p>
    <w:p w14:paraId="42400C8E" w14:textId="77777777" w:rsidR="00573AD0" w:rsidRDefault="00573AD0" w:rsidP="005C36C2">
      <w:pPr>
        <w:spacing w:line="360" w:lineRule="auto"/>
        <w:rPr>
          <w:lang w:val="en-AU"/>
        </w:rPr>
      </w:pPr>
    </w:p>
    <w:p w14:paraId="6E45C8DF" w14:textId="763B0B6F" w:rsidR="00A41CCC" w:rsidRPr="0070486B" w:rsidRDefault="00A41CCC" w:rsidP="005C36C2">
      <w:pPr>
        <w:spacing w:line="360" w:lineRule="auto"/>
        <w:rPr>
          <w:b/>
          <w:bCs/>
          <w:lang w:val="en-AU"/>
        </w:rPr>
      </w:pPr>
      <w:r w:rsidRPr="0070486B">
        <w:rPr>
          <w:b/>
          <w:bCs/>
          <w:lang w:val="en-AU"/>
        </w:rPr>
        <w:t>ACKNOWLEDGEMENTS</w:t>
      </w:r>
    </w:p>
    <w:p w14:paraId="52329B3B" w14:textId="62C4B527" w:rsidR="00A41CCC" w:rsidRDefault="00A41CCC" w:rsidP="005C36C2">
      <w:pPr>
        <w:spacing w:line="360" w:lineRule="auto"/>
        <w:rPr>
          <w:lang w:val="en-AU"/>
        </w:rPr>
      </w:pPr>
      <w:r>
        <w:rPr>
          <w:lang w:val="en-AU"/>
        </w:rPr>
        <w:lastRenderedPageBreak/>
        <w:t xml:space="preserve">NOAA temperature data was supplied by </w:t>
      </w:r>
      <w:r w:rsidRPr="00A41CCC">
        <w:rPr>
          <w:lang w:val="en-AU"/>
        </w:rPr>
        <w:t>Daniel Ruiz-</w:t>
      </w:r>
      <w:proofErr w:type="spellStart"/>
      <w:r w:rsidRPr="00A41CCC">
        <w:rPr>
          <w:lang w:val="en-AU"/>
        </w:rPr>
        <w:t>Carrascal</w:t>
      </w:r>
      <w:proofErr w:type="spellEnd"/>
      <w:r>
        <w:rPr>
          <w:lang w:val="en-AU"/>
        </w:rPr>
        <w:t xml:space="preserve"> as part of the 2021 NEON Ecological Forecasting Challenge.</w:t>
      </w:r>
      <w:r w:rsidR="00052229">
        <w:rPr>
          <w:lang w:val="en-AU"/>
        </w:rPr>
        <w:t xml:space="preserve"> This research was funded by an ARC DECRA fellowship to N. Clark (</w:t>
      </w:r>
      <w:r w:rsidR="002A7883" w:rsidRPr="002A7883">
        <w:rPr>
          <w:lang w:val="en-AU"/>
        </w:rPr>
        <w:t>DE210101439</w:t>
      </w:r>
      <w:r w:rsidR="00052229">
        <w:rPr>
          <w:lang w:val="en-AU"/>
        </w:rPr>
        <w:t>).</w:t>
      </w:r>
    </w:p>
    <w:p w14:paraId="458C0A75" w14:textId="077C74C4" w:rsidR="00024124" w:rsidRDefault="00024124" w:rsidP="005C36C2">
      <w:pPr>
        <w:spacing w:line="360" w:lineRule="auto"/>
        <w:rPr>
          <w:lang w:val="en-AU"/>
        </w:rPr>
      </w:pPr>
    </w:p>
    <w:p w14:paraId="4C98375B" w14:textId="4556DDA8" w:rsidR="004105B7" w:rsidRPr="004105B7" w:rsidRDefault="004105B7" w:rsidP="005C36C2">
      <w:pPr>
        <w:spacing w:line="360" w:lineRule="auto"/>
        <w:rPr>
          <w:b/>
          <w:bCs/>
          <w:lang w:val="en-AU"/>
        </w:rPr>
      </w:pPr>
      <w:r w:rsidRPr="004105B7">
        <w:rPr>
          <w:b/>
          <w:bCs/>
          <w:lang w:val="en-AU"/>
        </w:rPr>
        <w:t>DATA ACCESSIBILITY</w:t>
      </w:r>
    </w:p>
    <w:p w14:paraId="3082593D" w14:textId="7470B7D5" w:rsidR="004105B7" w:rsidRDefault="004105B7" w:rsidP="005C36C2">
      <w:pPr>
        <w:spacing w:line="360" w:lineRule="auto"/>
        <w:rPr>
          <w:lang w:val="en-AU"/>
        </w:rPr>
      </w:pPr>
      <w:r w:rsidRPr="004105B7">
        <w:rPr>
          <w:lang w:val="en-AU"/>
        </w:rPr>
        <w:t>The manuscript uses data that are archived by the National Ecological Observatory Network (</w:t>
      </w:r>
      <w:hyperlink r:id="rId11" w:history="1">
        <w:r w:rsidRPr="00A82EA8">
          <w:rPr>
            <w:rStyle w:val="Hyperlink"/>
            <w:lang w:val="en-AU"/>
          </w:rPr>
          <w:t>https://data.neonscience.org/</w:t>
        </w:r>
      </w:hyperlink>
      <w:r w:rsidRPr="004105B7">
        <w:rPr>
          <w:lang w:val="en-AU"/>
        </w:rPr>
        <w:t>).</w:t>
      </w:r>
      <w:r>
        <w:rPr>
          <w:lang w:val="en-AU"/>
        </w:rPr>
        <w:t xml:space="preserve"> The data have been downloaded and converted into a usable format for modelling, and this version of the data is available with the </w:t>
      </w:r>
      <w:proofErr w:type="spellStart"/>
      <w:r w:rsidRPr="004105B7">
        <w:rPr>
          <w:i/>
          <w:iCs/>
          <w:lang w:val="en-AU"/>
        </w:rPr>
        <w:t>mvgam</w:t>
      </w:r>
      <w:proofErr w:type="spellEnd"/>
      <w:r>
        <w:rPr>
          <w:lang w:val="en-AU"/>
        </w:rPr>
        <w:t xml:space="preserve"> R package (</w:t>
      </w:r>
      <w:r w:rsidRPr="004105B7">
        <w:rPr>
          <w:lang w:val="en-AU"/>
        </w:rPr>
        <w:t>https://github.com/nicholasjclark/mvgam</w:t>
      </w:r>
      <w:r>
        <w:rPr>
          <w:lang w:val="en-AU"/>
        </w:rPr>
        <w:t>).</w:t>
      </w:r>
    </w:p>
    <w:p w14:paraId="11E2CE96" w14:textId="77777777" w:rsidR="004105B7" w:rsidRDefault="004105B7" w:rsidP="005C36C2">
      <w:pPr>
        <w:spacing w:line="360" w:lineRule="auto"/>
        <w:rPr>
          <w:lang w:val="en-AU"/>
        </w:rPr>
      </w:pPr>
    </w:p>
    <w:p w14:paraId="61B4C5AC" w14:textId="0451B484" w:rsidR="00596715" w:rsidRPr="00CE77DD" w:rsidRDefault="00596715" w:rsidP="005C36C2">
      <w:pPr>
        <w:spacing w:line="360" w:lineRule="auto"/>
        <w:rPr>
          <w:b/>
          <w:bCs/>
          <w:lang w:val="en-AU"/>
        </w:rPr>
      </w:pPr>
      <w:r w:rsidRPr="00CE77DD">
        <w:rPr>
          <w:b/>
          <w:bCs/>
          <w:lang w:val="en-AU"/>
        </w:rPr>
        <w:t>FIGURE LEGENDS</w:t>
      </w:r>
    </w:p>
    <w:p w14:paraId="4767B0F7" w14:textId="77777777" w:rsidR="00596715" w:rsidRDefault="00596715" w:rsidP="00596715">
      <w:pPr>
        <w:spacing w:line="360" w:lineRule="auto"/>
        <w:rPr>
          <w:lang w:val="en-AU"/>
        </w:rPr>
      </w:pPr>
      <w:r>
        <w:rPr>
          <w:lang w:val="en-AU"/>
        </w:rPr>
        <w:t xml:space="preserve">Figure 1: Estimated trends and forecasts from two GAMs applied to a discrete time series. In the top panel, a thin plate regression spline with a penalised second derivative is used for the trend, leading to a smooth function (top left) and linear extrapolation when forecasting (top right). In the bottom panel, the trend penalty is placed on the first derivative, resulting in flat extrapolation when forecasting. Trend shading shows 95% confidence intervals, while forecast shading shows empirical quantiles. Both models were fitted to a simulated seasonal discrete time series in R using the </w:t>
      </w:r>
      <w:proofErr w:type="spellStart"/>
      <w:r w:rsidRPr="00A206AE">
        <w:rPr>
          <w:i/>
          <w:iCs/>
          <w:lang w:val="en-AU"/>
        </w:rPr>
        <w:t>mgcv</w:t>
      </w:r>
      <w:proofErr w:type="spellEnd"/>
      <w:r>
        <w:rPr>
          <w:lang w:val="en-AU"/>
        </w:rPr>
        <w:t xml:space="preserve"> package with the general formula: </w:t>
      </w:r>
      <w:r w:rsidRPr="001D0EE7">
        <w:rPr>
          <w:i/>
          <w:iCs/>
          <w:lang w:val="en-AU"/>
        </w:rPr>
        <w:t xml:space="preserve">y ~ </w:t>
      </w:r>
      <w:proofErr w:type="gramStart"/>
      <w:r w:rsidRPr="001D0EE7">
        <w:rPr>
          <w:i/>
          <w:iCs/>
          <w:lang w:val="en-AU"/>
        </w:rPr>
        <w:t>s(</w:t>
      </w:r>
      <w:proofErr w:type="gramEnd"/>
      <w:r w:rsidRPr="001D0EE7">
        <w:rPr>
          <w:i/>
          <w:iCs/>
          <w:lang w:val="en-AU"/>
        </w:rPr>
        <w:t>year,</w:t>
      </w:r>
      <w:r>
        <w:rPr>
          <w:i/>
          <w:iCs/>
          <w:lang w:val="en-AU"/>
        </w:rPr>
        <w:t xml:space="preserve"> </w:t>
      </w:r>
      <w:r w:rsidRPr="001D0EE7">
        <w:rPr>
          <w:i/>
          <w:iCs/>
          <w:lang w:val="en-AU"/>
        </w:rPr>
        <w:t>bs = ‘</w:t>
      </w:r>
      <w:proofErr w:type="spellStart"/>
      <w:r>
        <w:rPr>
          <w:i/>
          <w:iCs/>
          <w:lang w:val="en-AU"/>
        </w:rPr>
        <w:t>tp</w:t>
      </w:r>
      <w:proofErr w:type="spellEnd"/>
      <w:r w:rsidRPr="001D0EE7">
        <w:rPr>
          <w:i/>
          <w:iCs/>
          <w:lang w:val="en-AU"/>
        </w:rPr>
        <w:t xml:space="preserve">’) + s(season, bs = ‘cc’) + </w:t>
      </w:r>
      <w:proofErr w:type="spellStart"/>
      <w:r w:rsidRPr="001D0EE7">
        <w:rPr>
          <w:i/>
          <w:iCs/>
          <w:lang w:val="en-AU"/>
        </w:rPr>
        <w:t>ti</w:t>
      </w:r>
      <w:proofErr w:type="spellEnd"/>
      <w:r w:rsidRPr="001D0EE7">
        <w:rPr>
          <w:i/>
          <w:iCs/>
          <w:lang w:val="en-AU"/>
        </w:rPr>
        <w:t xml:space="preserve">(season, year), family = </w:t>
      </w:r>
      <w:proofErr w:type="spellStart"/>
      <w:r w:rsidRPr="001D0EE7">
        <w:rPr>
          <w:i/>
          <w:iCs/>
          <w:lang w:val="en-AU"/>
        </w:rPr>
        <w:t>nb</w:t>
      </w:r>
      <w:proofErr w:type="spellEnd"/>
      <w:r w:rsidRPr="001D0EE7">
        <w:rPr>
          <w:i/>
          <w:iCs/>
          <w:lang w:val="en-AU"/>
        </w:rPr>
        <w:t>()</w:t>
      </w:r>
      <w:r w:rsidRPr="001D0EE7">
        <w:rPr>
          <w:lang w:val="en-AU"/>
        </w:rPr>
        <w:t>).</w:t>
      </w:r>
    </w:p>
    <w:p w14:paraId="4D86CCB2" w14:textId="5DD30929" w:rsidR="00596715" w:rsidRDefault="00596715" w:rsidP="005C36C2">
      <w:pPr>
        <w:spacing w:line="360" w:lineRule="auto"/>
        <w:rPr>
          <w:lang w:val="en-AU"/>
        </w:rPr>
      </w:pPr>
    </w:p>
    <w:p w14:paraId="72429328" w14:textId="77777777" w:rsidR="0087045C" w:rsidRDefault="0087045C" w:rsidP="0087045C">
      <w:pPr>
        <w:spacing w:line="360" w:lineRule="auto"/>
        <w:rPr>
          <w:lang w:val="en-AU"/>
        </w:rPr>
      </w:pPr>
      <w:r w:rsidRPr="0047124E">
        <w:rPr>
          <w:lang w:val="en-AU"/>
        </w:rPr>
        <w:t xml:space="preserve">Figure 2: </w:t>
      </w:r>
      <w:r w:rsidRPr="004B62EA">
        <w:rPr>
          <w:lang w:val="en-AU"/>
        </w:rPr>
        <w:t>Normalised Discrete Rank Probability Score (DRPS) performance for out of sample forecasts from competing models fitted to sets of simulated discrete time series</w:t>
      </w:r>
      <w:r>
        <w:rPr>
          <w:lang w:val="en-AU"/>
        </w:rPr>
        <w:t xml:space="preserve">. Panels depict models fitted with different levels of data missingness (proportion of observations set to NA) and temporal dynamics strength. The Seasonal GAM was fitted using R package </w:t>
      </w:r>
      <w:proofErr w:type="spellStart"/>
      <w:r w:rsidRPr="00781B94">
        <w:rPr>
          <w:i/>
          <w:iCs/>
          <w:lang w:val="en-AU"/>
        </w:rPr>
        <w:t>mgcv</w:t>
      </w:r>
      <w:proofErr w:type="spellEnd"/>
      <w:r>
        <w:rPr>
          <w:lang w:val="en-AU"/>
        </w:rPr>
        <w:t xml:space="preserve">, while the Seasonal and Nonseasonal DGAMs were fitted using the </w:t>
      </w:r>
      <w:proofErr w:type="spellStart"/>
      <w:r w:rsidRPr="00781B94">
        <w:rPr>
          <w:i/>
          <w:iCs/>
          <w:lang w:val="en-AU"/>
        </w:rPr>
        <w:t>mvgam</w:t>
      </w:r>
      <w:proofErr w:type="spellEnd"/>
      <w:r>
        <w:rPr>
          <w:lang w:val="en-AU"/>
        </w:rPr>
        <w:t xml:space="preserve"> package. Lower scores indicate better model performance.</w:t>
      </w:r>
    </w:p>
    <w:p w14:paraId="041344C9" w14:textId="77777777" w:rsidR="0087045C" w:rsidRDefault="0087045C" w:rsidP="005C36C2">
      <w:pPr>
        <w:spacing w:line="360" w:lineRule="auto"/>
        <w:rPr>
          <w:lang w:val="en-AU"/>
        </w:rPr>
      </w:pPr>
    </w:p>
    <w:p w14:paraId="4EC28AAE" w14:textId="77777777" w:rsidR="00783E60" w:rsidRDefault="00783E60" w:rsidP="00783E60">
      <w:pPr>
        <w:spacing w:line="360" w:lineRule="auto"/>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out of sample forecasts from competing models fitted to sets of simulated discrete time series, plotted as a function of dimensionality (total number of series) and dynamics strength. The vertical line in each plot marks a coverage of 0.9. The GAM was fitted using R package </w:t>
      </w:r>
      <w:proofErr w:type="spellStart"/>
      <w:r w:rsidRPr="00781B94">
        <w:rPr>
          <w:i/>
          <w:iCs/>
          <w:lang w:val="en-AU"/>
        </w:rPr>
        <w:t>mgcv</w:t>
      </w:r>
      <w:proofErr w:type="spellEnd"/>
      <w:r>
        <w:rPr>
          <w:lang w:val="en-AU"/>
        </w:rPr>
        <w:t xml:space="preserve">, while the DGAMs were fitted using the </w:t>
      </w:r>
      <w:proofErr w:type="spellStart"/>
      <w:r w:rsidRPr="00781B94">
        <w:rPr>
          <w:i/>
          <w:iCs/>
          <w:lang w:val="en-AU"/>
        </w:rPr>
        <w:t>mvgam</w:t>
      </w:r>
      <w:proofErr w:type="spellEnd"/>
      <w:r>
        <w:rPr>
          <w:lang w:val="en-AU"/>
        </w:rPr>
        <w:t xml:space="preserve"> package. Scores closer to 0.9 are better.</w:t>
      </w:r>
    </w:p>
    <w:p w14:paraId="093B9B54" w14:textId="77777777" w:rsidR="00783E60" w:rsidRDefault="00783E60" w:rsidP="005C36C2">
      <w:pPr>
        <w:spacing w:line="360" w:lineRule="auto"/>
        <w:rPr>
          <w:lang w:val="en-AU"/>
        </w:rPr>
      </w:pPr>
    </w:p>
    <w:p w14:paraId="6809267A" w14:textId="77777777" w:rsidR="00302081" w:rsidRPr="0025359F" w:rsidRDefault="00302081" w:rsidP="00302081">
      <w:pPr>
        <w:spacing w:line="360" w:lineRule="auto"/>
        <w:rPr>
          <w:b/>
          <w:bCs/>
          <w:lang w:val="en-AU"/>
        </w:rPr>
      </w:pPr>
      <w:r>
        <w:rPr>
          <w:lang w:val="en-AU"/>
        </w:rPr>
        <w:t xml:space="preserve">Figure 4: Forecast performance rank distributions based on out of sample Discrete Rank Probability Score for four competing models fitted to NEON’s </w:t>
      </w:r>
      <w:r w:rsidRPr="00190DBB">
        <w:rPr>
          <w:i/>
          <w:iCs/>
          <w:lang w:val="en-AU"/>
        </w:rPr>
        <w:t>Ixodes scapularis</w:t>
      </w:r>
      <w:r>
        <w:rPr>
          <w:lang w:val="en-AU"/>
        </w:rPr>
        <w:t xml:space="preserve"> abundance series. Numbers on the left-hand side of the top plot indicate coverages of 90% posterior predictive intervals. Thick black lines show medians. Hypothesis definitions are outlined in section </w:t>
      </w:r>
      <w:r w:rsidRPr="00C44A20">
        <w:rPr>
          <w:b/>
          <w:bCs/>
          <w:lang w:val="en-AU"/>
        </w:rPr>
        <w:t>CASE STUD</w:t>
      </w:r>
      <w:r>
        <w:rPr>
          <w:b/>
          <w:bCs/>
          <w:lang w:val="en-AU"/>
        </w:rPr>
        <w:t>Y: FORECASTING TICK ABUNDANCES</w:t>
      </w:r>
      <w:r w:rsidRPr="0025359F">
        <w:rPr>
          <w:lang w:val="en-AU"/>
        </w:rPr>
        <w:t>.</w:t>
      </w:r>
    </w:p>
    <w:p w14:paraId="2C9EED7A" w14:textId="77777777" w:rsidR="00302081" w:rsidRDefault="00302081" w:rsidP="005C36C2">
      <w:pPr>
        <w:spacing w:line="360" w:lineRule="auto"/>
        <w:rPr>
          <w:lang w:val="en-AU"/>
        </w:rPr>
      </w:pPr>
    </w:p>
    <w:p w14:paraId="7E328FBB" w14:textId="4A2478CF" w:rsidR="00330B0B" w:rsidRDefault="00330B0B" w:rsidP="00330B0B">
      <w:pPr>
        <w:spacing w:line="360" w:lineRule="auto"/>
        <w:rPr>
          <w:lang w:val="en-AU"/>
        </w:rPr>
      </w:pPr>
      <w:r>
        <w:rPr>
          <w:lang w:val="en-AU"/>
        </w:rPr>
        <w:t xml:space="preserve">Figure 5: Visualisations </w:t>
      </w:r>
      <w:bookmarkStart w:id="763" w:name="_Hlk96324538"/>
      <w:r>
        <w:rPr>
          <w:lang w:val="en-AU"/>
        </w:rPr>
        <w:t xml:space="preserve">from the best-performing </w:t>
      </w:r>
      <w:proofErr w:type="spellStart"/>
      <w:r w:rsidRPr="00EA1417">
        <w:rPr>
          <w:i/>
          <w:iCs/>
          <w:lang w:val="en-AU"/>
        </w:rPr>
        <w:t>mvgam</w:t>
      </w:r>
      <w:proofErr w:type="spellEnd"/>
      <w:r>
        <w:rPr>
          <w:lang w:val="en-AU"/>
        </w:rPr>
        <w:t xml:space="preserve"> model (Hyp3) for a single </w:t>
      </w:r>
      <w:r w:rsidRPr="00EA1417">
        <w:rPr>
          <w:i/>
          <w:iCs/>
          <w:lang w:val="en-AU"/>
        </w:rPr>
        <w:t>Ixodes scapularis</w:t>
      </w:r>
      <w:r>
        <w:rPr>
          <w:lang w:val="en-AU"/>
        </w:rPr>
        <w:t xml:space="preserve"> plot (SCBI_013). </w:t>
      </w:r>
      <w:bookmarkEnd w:id="763"/>
      <w:r>
        <w:rPr>
          <w:lang w:val="en-AU"/>
        </w:rPr>
        <w:t>Top left, the estimated seasonal smooth function</w:t>
      </w:r>
      <w:del w:id="764" w:author="Nicholas Clark" w:date="2022-07-08T13:40:00Z">
        <w:r w:rsidDel="00200451">
          <w:rPr>
            <w:lang w:val="en-AU"/>
          </w:rPr>
          <w:delText xml:space="preserve"> (the seasonal time window refers to calendar weeks 15 – 40)</w:delText>
        </w:r>
      </w:del>
      <w:r>
        <w:rPr>
          <w:lang w:val="en-AU"/>
        </w:rPr>
        <w:t xml:space="preserve">; top right, estimated cumulative growing degree </w:t>
      </w:r>
      <w:proofErr w:type="gramStart"/>
      <w:r>
        <w:rPr>
          <w:lang w:val="en-AU"/>
        </w:rPr>
        <w:t>days</w:t>
      </w:r>
      <w:proofErr w:type="gramEnd"/>
      <w:r>
        <w:rPr>
          <w:lang w:val="en-AU"/>
        </w:rPr>
        <w:t xml:space="preserve"> function; bottom left, predicted tick abundances over time (observed values shown as black points); bottom right, estimated latent dynamic component. </w:t>
      </w:r>
      <w:bookmarkStart w:id="765" w:name="_Hlk96324621"/>
      <w:r>
        <w:rPr>
          <w:lang w:val="en-AU"/>
        </w:rPr>
        <w:t xml:space="preserve">For all plots shading shows posterior empirical quantiles. Hypothesis definitions are outlined in section </w:t>
      </w:r>
      <w:r w:rsidRPr="00C44A20">
        <w:rPr>
          <w:b/>
          <w:bCs/>
          <w:lang w:val="en-AU"/>
        </w:rPr>
        <w:t>CASE STUD</w:t>
      </w:r>
      <w:r>
        <w:rPr>
          <w:b/>
          <w:bCs/>
          <w:lang w:val="en-AU"/>
        </w:rPr>
        <w:t>Y: FORECASTING TICK ABUNDANCES</w:t>
      </w:r>
      <w:r w:rsidRPr="0025359F">
        <w:rPr>
          <w:lang w:val="en-AU"/>
        </w:rPr>
        <w:t>.</w:t>
      </w:r>
      <w:bookmarkEnd w:id="765"/>
    </w:p>
    <w:p w14:paraId="3C370F44" w14:textId="77777777" w:rsidR="00302081" w:rsidRDefault="00302081" w:rsidP="005C36C2">
      <w:pPr>
        <w:spacing w:line="360" w:lineRule="auto"/>
        <w:rPr>
          <w:lang w:val="en-AU"/>
        </w:rPr>
      </w:pPr>
    </w:p>
    <w:p w14:paraId="05E88D63" w14:textId="35745F28" w:rsidR="00D47DA6" w:rsidRDefault="00D47DA6" w:rsidP="00D47DA6">
      <w:pPr>
        <w:spacing w:line="360" w:lineRule="auto"/>
        <w:rPr>
          <w:lang w:val="en-AU"/>
        </w:rPr>
      </w:pPr>
      <w:r>
        <w:rPr>
          <w:lang w:val="en-AU"/>
        </w:rPr>
        <w:t xml:space="preserve">Figure 6: Output from the </w:t>
      </w:r>
      <w:proofErr w:type="spellStart"/>
      <w:r w:rsidRPr="00A20A82">
        <w:rPr>
          <w:i/>
          <w:iCs/>
          <w:lang w:val="en-AU"/>
        </w:rPr>
        <w:t>plot_mvgam_smooth</w:t>
      </w:r>
      <w:proofErr w:type="spellEnd"/>
      <w:r>
        <w:rPr>
          <w:lang w:val="en-AU"/>
        </w:rPr>
        <w:t xml:space="preserve"> function in </w:t>
      </w:r>
      <w:proofErr w:type="spellStart"/>
      <w:r w:rsidRPr="00A20A82">
        <w:rPr>
          <w:i/>
          <w:iCs/>
          <w:lang w:val="en-AU"/>
        </w:rPr>
        <w:t>mvgam</w:t>
      </w:r>
      <w:proofErr w:type="spellEnd"/>
      <w:r>
        <w:rPr>
          <w:lang w:val="en-AU"/>
        </w:rPr>
        <w:t xml:space="preserve"> showing seasonal smooth functions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Shading shows posterior empirical quantiles.</w:t>
      </w:r>
      <w:del w:id="766" w:author="Nicholas Clark" w:date="2022-07-08T13:41:00Z">
        <w:r w:rsidDel="00200451">
          <w:rPr>
            <w:lang w:val="en-AU"/>
          </w:rPr>
          <w:delText xml:space="preserve"> Note that seasonal indices 1 – 26 correspond to epidemiological weeks 15 – 41.</w:delText>
        </w:r>
      </w:del>
    </w:p>
    <w:p w14:paraId="48447926" w14:textId="77777777" w:rsidR="00D47DA6" w:rsidRDefault="00D47DA6" w:rsidP="005C36C2">
      <w:pPr>
        <w:spacing w:line="360" w:lineRule="auto"/>
        <w:rPr>
          <w:lang w:val="en-AU"/>
        </w:rPr>
      </w:pPr>
    </w:p>
    <w:p w14:paraId="0AF34FCF" w14:textId="2CDE1193" w:rsidR="00D47DA6" w:rsidRDefault="00D47DA6" w:rsidP="00D47DA6">
      <w:pPr>
        <w:spacing w:line="360" w:lineRule="auto"/>
        <w:rPr>
          <w:lang w:val="en-AU"/>
        </w:rPr>
      </w:pPr>
      <w:r>
        <w:rPr>
          <w:lang w:val="en-AU"/>
        </w:rPr>
        <w:t xml:space="preserve">Figure 7: Output from the </w:t>
      </w:r>
      <w:proofErr w:type="spellStart"/>
      <w:r w:rsidRPr="00A20A82">
        <w:rPr>
          <w:i/>
          <w:iCs/>
          <w:lang w:val="en-AU"/>
        </w:rPr>
        <w:t>plot_mvgam_</w:t>
      </w:r>
      <w:r>
        <w:rPr>
          <w:i/>
          <w:iCs/>
          <w:lang w:val="en-AU"/>
        </w:rPr>
        <w:t>uncertainty</w:t>
      </w:r>
      <w:proofErr w:type="spellEnd"/>
      <w:r>
        <w:rPr>
          <w:lang w:val="en-AU"/>
        </w:rPr>
        <w:t xml:space="preserve"> function in </w:t>
      </w:r>
      <w:proofErr w:type="spellStart"/>
      <w:r w:rsidRPr="00A20A82">
        <w:rPr>
          <w:i/>
          <w:iCs/>
          <w:lang w:val="en-AU"/>
        </w:rPr>
        <w:t>mvgam</w:t>
      </w:r>
      <w:proofErr w:type="spellEnd"/>
      <w:r>
        <w:rPr>
          <w:lang w:val="en-AU"/>
        </w:rPr>
        <w:t xml:space="preserve"> showing relative contributions of the dynamic temporal (grey) and GAM (red) components to forecast uncertainty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Forecast horizons were varied over a ‘one-year’ horizon (</w:t>
      </w:r>
      <w:ins w:id="767" w:author="Nicholas Clark" w:date="2022-07-08T13:41:00Z">
        <w:r w:rsidR="00200451">
          <w:rPr>
            <w:lang w:val="en-AU"/>
          </w:rPr>
          <w:t>52</w:t>
        </w:r>
      </w:ins>
      <w:del w:id="768" w:author="Nicholas Clark" w:date="2022-07-08T13:41:00Z">
        <w:r w:rsidDel="00200451">
          <w:rPr>
            <w:lang w:val="en-AU"/>
          </w:rPr>
          <w:delText>26</w:delText>
        </w:r>
      </w:del>
      <w:r>
        <w:rPr>
          <w:lang w:val="en-AU"/>
        </w:rPr>
        <w:t xml:space="preserve"> weeks matching data availability</w:t>
      </w:r>
      <w:del w:id="769" w:author="Nicholas Clark" w:date="2022-07-08T13:41:00Z">
        <w:r w:rsidDel="00200451">
          <w:rPr>
            <w:lang w:val="en-AU"/>
          </w:rPr>
          <w:delText>, excluding winter</w:delText>
        </w:r>
      </w:del>
      <w:r>
        <w:rPr>
          <w:lang w:val="en-AU"/>
        </w:rPr>
        <w:t>).</w:t>
      </w:r>
    </w:p>
    <w:p w14:paraId="2F4BD33B" w14:textId="77777777" w:rsidR="00D47DA6" w:rsidRDefault="00D47DA6" w:rsidP="005C36C2">
      <w:pPr>
        <w:spacing w:line="360" w:lineRule="auto"/>
        <w:rPr>
          <w:lang w:val="en-AU"/>
        </w:rPr>
      </w:pPr>
    </w:p>
    <w:p w14:paraId="4F81360E" w14:textId="77777777" w:rsidR="00596715" w:rsidRDefault="00596715" w:rsidP="005C36C2">
      <w:pPr>
        <w:spacing w:line="360" w:lineRule="auto"/>
        <w:rPr>
          <w:lang w:val="en-AU"/>
        </w:rPr>
      </w:pPr>
    </w:p>
    <w:p w14:paraId="69A9D0CC" w14:textId="44D861B8" w:rsidR="00024124" w:rsidRPr="00024124" w:rsidRDefault="00024124" w:rsidP="005C36C2">
      <w:pPr>
        <w:spacing w:line="360" w:lineRule="auto"/>
        <w:rPr>
          <w:b/>
          <w:bCs/>
          <w:lang w:val="en-AU"/>
        </w:rPr>
      </w:pPr>
      <w:r w:rsidRPr="00024124">
        <w:rPr>
          <w:b/>
          <w:bCs/>
          <w:lang w:val="en-AU"/>
        </w:rPr>
        <w:t>SUPPLEMENTARY MATERIALS</w:t>
      </w:r>
    </w:p>
    <w:p w14:paraId="3C29A7F6" w14:textId="258C2601" w:rsidR="00024124" w:rsidRDefault="00024124" w:rsidP="005C36C2">
      <w:pPr>
        <w:spacing w:line="360" w:lineRule="auto"/>
        <w:rPr>
          <w:lang w:val="en-AU"/>
        </w:rPr>
      </w:pPr>
      <w:r>
        <w:rPr>
          <w:lang w:val="en-AU"/>
        </w:rPr>
        <w:t xml:space="preserve">Appendix S1: </w:t>
      </w:r>
      <w:r w:rsidRPr="00024124">
        <w:rPr>
          <w:lang w:val="en-AU"/>
        </w:rPr>
        <w:t xml:space="preserve">Univariate dynamic GAMs, model comparison and data assimilation using the </w:t>
      </w:r>
      <w:proofErr w:type="spellStart"/>
      <w:r w:rsidRPr="00024124">
        <w:rPr>
          <w:i/>
          <w:iCs/>
          <w:lang w:val="en-AU"/>
        </w:rPr>
        <w:t>mvgam</w:t>
      </w:r>
      <w:proofErr w:type="spellEnd"/>
      <w:r w:rsidRPr="00024124">
        <w:rPr>
          <w:lang w:val="en-AU"/>
        </w:rPr>
        <w:t xml:space="preserve"> package for R</w:t>
      </w:r>
    </w:p>
    <w:p w14:paraId="0C9AC5E4" w14:textId="28A660EB" w:rsidR="00024124" w:rsidRDefault="00024124" w:rsidP="005C36C2">
      <w:pPr>
        <w:spacing w:line="360" w:lineRule="auto"/>
        <w:rPr>
          <w:lang w:val="en-AU"/>
        </w:rPr>
      </w:pPr>
    </w:p>
    <w:p w14:paraId="11E0EDD7" w14:textId="6D763680" w:rsidR="00024124" w:rsidRDefault="00024124" w:rsidP="005C36C2">
      <w:pPr>
        <w:spacing w:line="360" w:lineRule="auto"/>
        <w:rPr>
          <w:lang w:val="en-AU"/>
        </w:rPr>
      </w:pPr>
      <w:r>
        <w:rPr>
          <w:lang w:val="en-AU"/>
        </w:rPr>
        <w:t>Appendix S</w:t>
      </w:r>
      <w:r w:rsidR="006B2306">
        <w:rPr>
          <w:lang w:val="en-AU"/>
        </w:rPr>
        <w:t>2</w:t>
      </w:r>
      <w:r>
        <w:rPr>
          <w:lang w:val="en-AU"/>
        </w:rPr>
        <w:t xml:space="preserve">: Multivariate dynamic GAMs using the </w:t>
      </w:r>
      <w:proofErr w:type="spellStart"/>
      <w:r w:rsidRPr="00024124">
        <w:rPr>
          <w:i/>
          <w:iCs/>
          <w:lang w:val="en-AU"/>
        </w:rPr>
        <w:t>mvgam</w:t>
      </w:r>
      <w:proofErr w:type="spellEnd"/>
      <w:r w:rsidRPr="00024124">
        <w:rPr>
          <w:lang w:val="en-AU"/>
        </w:rPr>
        <w:t xml:space="preserve"> package for R</w:t>
      </w:r>
    </w:p>
    <w:p w14:paraId="47F5D5A4" w14:textId="3D11D935" w:rsidR="00024124" w:rsidRDefault="00024124" w:rsidP="005C36C2">
      <w:pPr>
        <w:spacing w:line="360" w:lineRule="auto"/>
        <w:rPr>
          <w:lang w:val="en-AU"/>
        </w:rPr>
      </w:pPr>
    </w:p>
    <w:p w14:paraId="70C69DEB" w14:textId="464E545F" w:rsidR="00024124" w:rsidRDefault="00024124" w:rsidP="005C36C2">
      <w:pPr>
        <w:spacing w:line="360" w:lineRule="auto"/>
        <w:rPr>
          <w:lang w:val="en-AU"/>
        </w:rPr>
      </w:pPr>
      <w:r>
        <w:rPr>
          <w:lang w:val="en-AU"/>
        </w:rPr>
        <w:t xml:space="preserve">Appendix S3: Distributed lag dynamic GAMs using the </w:t>
      </w:r>
      <w:proofErr w:type="spellStart"/>
      <w:r w:rsidRPr="00024124">
        <w:rPr>
          <w:i/>
          <w:iCs/>
          <w:lang w:val="en-AU"/>
        </w:rPr>
        <w:t>mvgam</w:t>
      </w:r>
      <w:proofErr w:type="spellEnd"/>
      <w:r w:rsidRPr="00024124">
        <w:rPr>
          <w:lang w:val="en-AU"/>
        </w:rPr>
        <w:t xml:space="preserve"> package for R</w:t>
      </w:r>
    </w:p>
    <w:p w14:paraId="46078A8A" w14:textId="2A5ABBA8" w:rsidR="006C3343" w:rsidRDefault="006C3343" w:rsidP="005C36C2">
      <w:pPr>
        <w:spacing w:line="360" w:lineRule="auto"/>
        <w:rPr>
          <w:lang w:val="en-AU"/>
        </w:rPr>
      </w:pPr>
    </w:p>
    <w:p w14:paraId="75DDE89B" w14:textId="0AD67FBF" w:rsidR="006C3343" w:rsidRDefault="006C3343" w:rsidP="005C36C2">
      <w:pPr>
        <w:spacing w:line="360" w:lineRule="auto"/>
        <w:rPr>
          <w:lang w:val="en-AU"/>
        </w:rPr>
      </w:pPr>
      <w:r>
        <w:rPr>
          <w:lang w:val="en-AU"/>
        </w:rPr>
        <w:t>Appendix S4: Supplementary figures</w:t>
      </w:r>
    </w:p>
    <w:p w14:paraId="4EDCF43F" w14:textId="77777777" w:rsidR="00A41CCC" w:rsidRDefault="00A41CCC" w:rsidP="005C36C2">
      <w:pPr>
        <w:spacing w:line="360" w:lineRule="auto"/>
        <w:rPr>
          <w:lang w:val="en-AU"/>
        </w:rPr>
      </w:pPr>
    </w:p>
    <w:p w14:paraId="2A2BAFEF" w14:textId="460E25B4" w:rsidR="00A41CCC" w:rsidRPr="0070486B" w:rsidRDefault="00A41CCC" w:rsidP="005C36C2">
      <w:pPr>
        <w:spacing w:line="360" w:lineRule="auto"/>
        <w:rPr>
          <w:b/>
          <w:bCs/>
          <w:lang w:val="en-AU"/>
        </w:rPr>
      </w:pPr>
      <w:r w:rsidRPr="0070486B">
        <w:rPr>
          <w:b/>
          <w:bCs/>
          <w:lang w:val="en-AU"/>
        </w:rPr>
        <w:t>REFERENCES</w:t>
      </w:r>
    </w:p>
    <w:p w14:paraId="3762B780" w14:textId="77777777" w:rsidR="00DF025D" w:rsidRPr="00DF025D" w:rsidRDefault="00AB440A" w:rsidP="00DF025D">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DF025D" w:rsidRPr="00DF025D">
        <w:t xml:space="preserve">Auger‐Méthé, M., K. Newman, D. Cole, F. Empacher, R. Gryba, A. A. King, V. Leos‐Barajas, J. Mills Flemming, A. Nielsen, and G. Petris. 2021. A guide to state–space modeling of ecological time series. Ecological Monographs </w:t>
      </w:r>
      <w:r w:rsidR="00DF025D" w:rsidRPr="00DF025D">
        <w:rPr>
          <w:b/>
        </w:rPr>
        <w:t>91</w:t>
      </w:r>
      <w:r w:rsidR="00DF025D" w:rsidRPr="00DF025D">
        <w:t>:e01470.</w:t>
      </w:r>
    </w:p>
    <w:p w14:paraId="39625945" w14:textId="77777777" w:rsidR="00DF025D" w:rsidRPr="00DF025D" w:rsidRDefault="00DF025D" w:rsidP="00DF025D">
      <w:pPr>
        <w:pStyle w:val="EndNoteBibliography"/>
        <w:ind w:left="720" w:hanging="720"/>
      </w:pPr>
      <w:r w:rsidRPr="00DF025D">
        <w:t>Betancourt, M. 2017. A conceptual introduction to Hamiltonian Monte Carlo. arXiv preprint arXiv:1701.02434.</w:t>
      </w:r>
    </w:p>
    <w:p w14:paraId="7313992F" w14:textId="0A701388" w:rsidR="00DF025D" w:rsidRPr="00DF025D" w:rsidRDefault="00DF025D" w:rsidP="00DF025D">
      <w:pPr>
        <w:pStyle w:val="EndNoteBibliography"/>
        <w:ind w:left="720" w:hanging="720"/>
      </w:pPr>
      <w:r w:rsidRPr="00DF025D">
        <w:t xml:space="preserve">Betancourt, M. 2021. Prior Modelling. </w:t>
      </w:r>
      <w:hyperlink r:id="rId12" w:history="1">
        <w:r w:rsidRPr="00DF025D">
          <w:rPr>
            <w:rStyle w:val="Hyperlink"/>
          </w:rPr>
          <w:t>https://betanalpha.github.io/</w:t>
        </w:r>
      </w:hyperlink>
      <w:r w:rsidRPr="00DF025D">
        <w:t>.</w:t>
      </w:r>
    </w:p>
    <w:p w14:paraId="14C25A14" w14:textId="77777777" w:rsidR="00DF025D" w:rsidRPr="00DF025D" w:rsidRDefault="00DF025D" w:rsidP="00DF025D">
      <w:pPr>
        <w:pStyle w:val="EndNoteBibliography"/>
        <w:ind w:left="720" w:hanging="720"/>
      </w:pPr>
      <w:r w:rsidRPr="00DF025D">
        <w:t>Bhattacharya, A., and D. B. Dunson. 2011. Sparse Bayesian infinite factor models. Biometrika:291-306.</w:t>
      </w:r>
    </w:p>
    <w:p w14:paraId="3575C620" w14:textId="77777777" w:rsidR="00DF025D" w:rsidRPr="00DF025D" w:rsidRDefault="00DF025D" w:rsidP="00DF025D">
      <w:pPr>
        <w:pStyle w:val="EndNoteBibliography"/>
        <w:ind w:left="720" w:hanging="720"/>
      </w:pPr>
      <w:r w:rsidRPr="00DF025D">
        <w:t xml:space="preserve">Brezger, A., T. Kneib, and S. Lang. 2005. BayesX: analyzing Bayesian structural additive regression models. Journal of Statistical Software </w:t>
      </w:r>
      <w:r w:rsidRPr="00DF025D">
        <w:rPr>
          <w:b/>
        </w:rPr>
        <w:t>14</w:t>
      </w:r>
      <w:r w:rsidRPr="00DF025D">
        <w:t>:1-22.</w:t>
      </w:r>
    </w:p>
    <w:p w14:paraId="1934D7EE" w14:textId="77777777" w:rsidR="00DF025D" w:rsidRPr="00DF025D" w:rsidRDefault="00DF025D" w:rsidP="00DF025D">
      <w:pPr>
        <w:pStyle w:val="EndNoteBibliography"/>
        <w:ind w:left="720" w:hanging="720"/>
      </w:pPr>
      <w:r w:rsidRPr="00DF025D">
        <w:t xml:space="preserve">Bürkner, P.-C. 2017. brms: An R package for Bayesian multilevel models using Stan. Journal of Statistical Software </w:t>
      </w:r>
      <w:r w:rsidRPr="00DF025D">
        <w:rPr>
          <w:b/>
        </w:rPr>
        <w:t>80</w:t>
      </w:r>
      <w:r w:rsidRPr="00DF025D">
        <w:t>:1-28.</w:t>
      </w:r>
    </w:p>
    <w:p w14:paraId="60DC5471" w14:textId="77777777" w:rsidR="00DF025D" w:rsidRPr="00DF025D" w:rsidRDefault="00DF025D" w:rsidP="00DF025D">
      <w:pPr>
        <w:pStyle w:val="EndNoteBibliography"/>
        <w:ind w:left="720" w:hanging="720"/>
      </w:pPr>
      <w:r w:rsidRPr="00DF025D">
        <w:t xml:space="preserve">Camara, A. J. A., G. C. Franco, V. A. Reisen, and P. Bondon. 2021. Generalized additive model for count time series: An application to quantify the impact of air pollutants on human health. Pesquisa Operacional </w:t>
      </w:r>
      <w:r w:rsidRPr="00DF025D">
        <w:rPr>
          <w:b/>
        </w:rPr>
        <w:t>41</w:t>
      </w:r>
      <w:r w:rsidRPr="00DF025D">
        <w:t>.</w:t>
      </w:r>
    </w:p>
    <w:p w14:paraId="40BC5E0F" w14:textId="77777777" w:rsidR="00DF025D" w:rsidRPr="00DF025D" w:rsidRDefault="00DF025D" w:rsidP="00DF025D">
      <w:pPr>
        <w:pStyle w:val="EndNoteBibliography"/>
        <w:ind w:left="720" w:hanging="720"/>
      </w:pPr>
      <w:r w:rsidRPr="00DF025D">
        <w:t xml:space="preserve">Carpenter, B., A. Gelman, M. D. Hoffman, D. Lee, B. Goodrich, M. Betancourt, M. Brubaker, J. Guo, P. Li, and A. Riddell. 2017. Stan: A probabilistic programming language. Journal of Statistical Software </w:t>
      </w:r>
      <w:r w:rsidRPr="00DF025D">
        <w:rPr>
          <w:b/>
        </w:rPr>
        <w:t>76</w:t>
      </w:r>
      <w:r w:rsidRPr="00DF025D">
        <w:t>.</w:t>
      </w:r>
    </w:p>
    <w:p w14:paraId="3E6901B6" w14:textId="77777777" w:rsidR="00DF025D" w:rsidRPr="00DF025D" w:rsidRDefault="00DF025D" w:rsidP="00DF025D">
      <w:pPr>
        <w:pStyle w:val="EndNoteBibliography"/>
        <w:ind w:left="720" w:hanging="720"/>
      </w:pPr>
      <w:r w:rsidRPr="00DF025D">
        <w:t xml:space="preserve">Carrasco, M., and X. Chen. 2002. Mixing and moment properties of various GARCH and stochastic volatility models. Econometric Theory </w:t>
      </w:r>
      <w:r w:rsidRPr="00DF025D">
        <w:rPr>
          <w:b/>
        </w:rPr>
        <w:t>18</w:t>
      </w:r>
      <w:r w:rsidRPr="00DF025D">
        <w:t>:17-39.</w:t>
      </w:r>
    </w:p>
    <w:p w14:paraId="33008F81" w14:textId="77777777" w:rsidR="00DF025D" w:rsidRPr="00DF025D" w:rsidRDefault="00DF025D" w:rsidP="00DF025D">
      <w:pPr>
        <w:pStyle w:val="EndNoteBibliography"/>
        <w:ind w:left="720" w:hanging="720"/>
      </w:pPr>
      <w:r w:rsidRPr="00DF025D">
        <w:t xml:space="preserve">Choler, P., R. Michalet, and R. M. Callaway. 2001. Facilitation and competition on gradients in alpine plant communities. Ecology </w:t>
      </w:r>
      <w:r w:rsidRPr="00DF025D">
        <w:rPr>
          <w:b/>
        </w:rPr>
        <w:t>82</w:t>
      </w:r>
      <w:r w:rsidRPr="00DF025D">
        <w:t>:3295-3308.</w:t>
      </w:r>
    </w:p>
    <w:p w14:paraId="7D258C79" w14:textId="77777777" w:rsidR="00DF025D" w:rsidRPr="00DF025D" w:rsidRDefault="00DF025D" w:rsidP="00DF025D">
      <w:pPr>
        <w:pStyle w:val="EndNoteBibliography"/>
        <w:ind w:left="720" w:hanging="720"/>
      </w:pPr>
      <w:r w:rsidRPr="00DF025D">
        <w:t xml:space="preserve">Clark, D. D. 1995. Lower temperature limits for activity of several Ixodid ticks (Acari: Ixodidae): effects of body size and rate of temperature change. Journal of Medical Entomology </w:t>
      </w:r>
      <w:r w:rsidRPr="00DF025D">
        <w:rPr>
          <w:b/>
        </w:rPr>
        <w:t>32</w:t>
      </w:r>
      <w:r w:rsidRPr="00DF025D">
        <w:t>:449-452.</w:t>
      </w:r>
    </w:p>
    <w:p w14:paraId="19F1CD2C" w14:textId="77777777" w:rsidR="00DF025D" w:rsidRPr="00DF025D" w:rsidRDefault="00DF025D" w:rsidP="00DF025D">
      <w:pPr>
        <w:pStyle w:val="EndNoteBibliography"/>
        <w:ind w:left="720" w:hanging="720"/>
      </w:pPr>
      <w:r w:rsidRPr="00DF025D">
        <w:t>Clark, N. J., J. T. Kerry, and C. I. Fraser. 2020. Rapid winter warming could disrupt coastal marine fish community structure. Nature Climate Change:DOI: 10.1038/s41558-41020-40838-41555.</w:t>
      </w:r>
    </w:p>
    <w:p w14:paraId="525DB14F" w14:textId="77777777" w:rsidR="00DF025D" w:rsidRPr="00DF025D" w:rsidRDefault="00DF025D" w:rsidP="00DF025D">
      <w:pPr>
        <w:pStyle w:val="EndNoteBibliography"/>
        <w:ind w:left="720" w:hanging="720"/>
      </w:pPr>
      <w:r w:rsidRPr="00DF025D">
        <w:t xml:space="preserve">De Stefani, J., Y.-A. Le Borgne, O. Caelen, D. Hattab, and G. Bontempi. 2019. Batch and incremental dynamic factor machine learning for multivariate and multi-step-ahead forecasting. International Journal of Data Science and Analytics </w:t>
      </w:r>
      <w:r w:rsidRPr="00DF025D">
        <w:rPr>
          <w:b/>
        </w:rPr>
        <w:t>7</w:t>
      </w:r>
      <w:r w:rsidRPr="00DF025D">
        <w:t>:311-329.</w:t>
      </w:r>
    </w:p>
    <w:p w14:paraId="03458B02" w14:textId="77777777" w:rsidR="00DF025D" w:rsidRPr="00DF025D" w:rsidRDefault="00DF025D" w:rsidP="00DF025D">
      <w:pPr>
        <w:pStyle w:val="EndNoteBibliography"/>
        <w:ind w:left="720" w:hanging="720"/>
      </w:pPr>
      <w:r w:rsidRPr="00DF025D">
        <w:t xml:space="preserve">Dietze, M. C. 2017. Prediction in ecology: a first-principles framework. Ecological Applications </w:t>
      </w:r>
      <w:r w:rsidRPr="00DF025D">
        <w:rPr>
          <w:b/>
        </w:rPr>
        <w:t>27</w:t>
      </w:r>
      <w:r w:rsidRPr="00DF025D">
        <w:t>:2048-2060.</w:t>
      </w:r>
    </w:p>
    <w:p w14:paraId="4F1505FB" w14:textId="77777777" w:rsidR="00DF025D" w:rsidRPr="00DF025D" w:rsidRDefault="00DF025D" w:rsidP="00DF025D">
      <w:pPr>
        <w:pStyle w:val="EndNoteBibliography"/>
        <w:ind w:left="720" w:hanging="720"/>
      </w:pPr>
      <w:r w:rsidRPr="00DF025D">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DF025D">
        <w:rPr>
          <w:b/>
        </w:rPr>
        <w:t>115</w:t>
      </w:r>
      <w:r w:rsidRPr="00DF025D">
        <w:t>:1424-1432.</w:t>
      </w:r>
    </w:p>
    <w:p w14:paraId="11225920" w14:textId="77777777" w:rsidR="00DF025D" w:rsidRPr="00DF025D" w:rsidRDefault="00DF025D" w:rsidP="00DF025D">
      <w:pPr>
        <w:pStyle w:val="EndNoteBibliography"/>
        <w:ind w:left="720" w:hanging="720"/>
      </w:pPr>
      <w:r w:rsidRPr="00DF025D">
        <w:t xml:space="preserve">Dunn, P. K., and G. K. Smyth. 1996. Randomized quantile residuals. Journal of Computational and Graphical Statistics </w:t>
      </w:r>
      <w:r w:rsidRPr="00DF025D">
        <w:rPr>
          <w:b/>
        </w:rPr>
        <w:t>5</w:t>
      </w:r>
      <w:r w:rsidRPr="00DF025D">
        <w:t>:236-244.</w:t>
      </w:r>
    </w:p>
    <w:p w14:paraId="3EC4E8B2" w14:textId="77777777" w:rsidR="00DF025D" w:rsidRPr="00DF025D" w:rsidRDefault="00DF025D" w:rsidP="00DF025D">
      <w:pPr>
        <w:pStyle w:val="EndNoteBibliography"/>
        <w:ind w:left="720" w:hanging="720"/>
      </w:pPr>
      <w:r w:rsidRPr="00DF025D">
        <w:t>Durbin, J., and S. J. Koopman. 2012. Time series analysis by state space methods. OUP Oxford.</w:t>
      </w:r>
    </w:p>
    <w:p w14:paraId="6E770211" w14:textId="77777777" w:rsidR="00DF025D" w:rsidRPr="00DF025D" w:rsidRDefault="00DF025D" w:rsidP="00DF025D">
      <w:pPr>
        <w:pStyle w:val="EndNoteBibliography"/>
        <w:ind w:left="720" w:hanging="720"/>
      </w:pPr>
      <w:r w:rsidRPr="00DF025D">
        <w:lastRenderedPageBreak/>
        <w:t xml:space="preserve">Elith, J., M. Kearney, and S. Phillips. 2010. The art of modelling range‐shifting species. Methods in Ecology and Evolution </w:t>
      </w:r>
      <w:r w:rsidRPr="00DF025D">
        <w:rPr>
          <w:b/>
        </w:rPr>
        <w:t>1</w:t>
      </w:r>
      <w:r w:rsidRPr="00DF025D">
        <w:t>:330-342.</w:t>
      </w:r>
    </w:p>
    <w:p w14:paraId="6148AF42" w14:textId="77777777" w:rsidR="00DF025D" w:rsidRPr="00DF025D" w:rsidRDefault="00DF025D" w:rsidP="00DF025D">
      <w:pPr>
        <w:pStyle w:val="EndNoteBibliography"/>
        <w:ind w:left="720" w:hanging="720"/>
      </w:pPr>
      <w:r w:rsidRPr="00DF025D">
        <w:t xml:space="preserve">Fox, E., M. Jordan, E. Sudderth, and A. Willsky. 2009. Sharing features among dynamical systems with beta processes. Advances in neural information processing systems </w:t>
      </w:r>
      <w:r w:rsidRPr="00DF025D">
        <w:rPr>
          <w:b/>
        </w:rPr>
        <w:t>22</w:t>
      </w:r>
      <w:r w:rsidRPr="00DF025D">
        <w:t>:549-557.</w:t>
      </w:r>
    </w:p>
    <w:p w14:paraId="72D1C4C7" w14:textId="77777777" w:rsidR="00DF025D" w:rsidRPr="00DF025D" w:rsidRDefault="00DF025D" w:rsidP="00DF025D">
      <w:pPr>
        <w:pStyle w:val="EndNoteBibliography"/>
        <w:ind w:left="720" w:hanging="720"/>
      </w:pPr>
      <w:r w:rsidRPr="00DF025D">
        <w:t xml:space="preserve">Fox, E. B., E. B. Sudderth, M. I. Jordan, and A. S. Willsky. 2010. Bayesian nonparametric methods for learning Markov switching processes. IEEE Signal Processing Magazine </w:t>
      </w:r>
      <w:r w:rsidRPr="00DF025D">
        <w:rPr>
          <w:b/>
        </w:rPr>
        <w:t>27</w:t>
      </w:r>
      <w:r w:rsidRPr="00DF025D">
        <w:t>:43-54.</w:t>
      </w:r>
    </w:p>
    <w:p w14:paraId="6125CBD9" w14:textId="77777777" w:rsidR="00DF025D" w:rsidRPr="00DF025D" w:rsidRDefault="00DF025D" w:rsidP="00DF025D">
      <w:pPr>
        <w:pStyle w:val="EndNoteBibliography"/>
        <w:ind w:left="720" w:hanging="720"/>
      </w:pPr>
      <w:r w:rsidRPr="00DF025D">
        <w:t xml:space="preserve">Gabry, J., D. Simpson, A. Vehtari, M. Betancourt, and A. Gelman. 2019. Visualization in Bayesian workflow. Journal of the Royal Statistical Society: Series A (Statistics in Society) </w:t>
      </w:r>
      <w:r w:rsidRPr="00DF025D">
        <w:rPr>
          <w:b/>
        </w:rPr>
        <w:t>182</w:t>
      </w:r>
      <w:r w:rsidRPr="00DF025D">
        <w:t>:389-402.</w:t>
      </w:r>
    </w:p>
    <w:p w14:paraId="0056FB4B" w14:textId="77777777" w:rsidR="00DF025D" w:rsidRPr="00DF025D" w:rsidRDefault="00DF025D" w:rsidP="00DF025D">
      <w:pPr>
        <w:pStyle w:val="EndNoteBibliography"/>
        <w:ind w:left="720" w:hanging="720"/>
      </w:pPr>
      <w:r w:rsidRPr="00DF025D">
        <w:t xml:space="preserve">Gasparrini, A. 2011. Distributed lag linear and non-linear models in R: the package dlnm. Journal of Statistical Software </w:t>
      </w:r>
      <w:r w:rsidRPr="00DF025D">
        <w:rPr>
          <w:b/>
        </w:rPr>
        <w:t>43</w:t>
      </w:r>
      <w:r w:rsidRPr="00DF025D">
        <w:t>:1.</w:t>
      </w:r>
    </w:p>
    <w:p w14:paraId="3F51822F" w14:textId="77777777" w:rsidR="00DF025D" w:rsidRPr="00DF025D" w:rsidRDefault="00DF025D" w:rsidP="00DF025D">
      <w:pPr>
        <w:pStyle w:val="EndNoteBibliography"/>
        <w:ind w:left="720" w:hanging="720"/>
      </w:pPr>
      <w:r w:rsidRPr="00DF025D">
        <w:t>Gelman, A., J. Carlin, H. Stern, D. Dunson, A. Vehtari, and D. B. Rubin. 2017. Bayesian Data Analysis. Third edition. CRC Press, Boca Raton.</w:t>
      </w:r>
    </w:p>
    <w:p w14:paraId="1B5FF9CF" w14:textId="77777777" w:rsidR="00DF025D" w:rsidRPr="00DF025D" w:rsidRDefault="00DF025D" w:rsidP="00DF025D">
      <w:pPr>
        <w:pStyle w:val="EndNoteBibliography"/>
        <w:ind w:left="720" w:hanging="720"/>
      </w:pPr>
      <w:r w:rsidRPr="00DF025D">
        <w:t>Gelman, A., and D. B. Rubin. 1992. Inference from iterative simulation using multiple sequences. Statistical Science:457-472.</w:t>
      </w:r>
    </w:p>
    <w:p w14:paraId="1C5C1FE9" w14:textId="77777777" w:rsidR="00DF025D" w:rsidRPr="00DF025D" w:rsidRDefault="00DF025D" w:rsidP="00DF025D">
      <w:pPr>
        <w:pStyle w:val="EndNoteBibliography"/>
        <w:ind w:left="720" w:hanging="720"/>
      </w:pPr>
      <w:r w:rsidRPr="00DF025D">
        <w:t>Gelman, A., A. Vehtari, D. Simpson, C. C. Margossian, B. Carpenter, Y. Yao, L. Kennedy, J. Gabry, P.-C. Bürkner, and M. Modrák. 2020. Bayesian workflow. arXiv preprint arXiv:2011.01808.</w:t>
      </w:r>
    </w:p>
    <w:p w14:paraId="3D52F49B" w14:textId="77777777" w:rsidR="00DF025D" w:rsidRPr="00DF025D" w:rsidRDefault="00DF025D" w:rsidP="00DF025D">
      <w:pPr>
        <w:pStyle w:val="EndNoteBibliography"/>
        <w:ind w:left="720" w:hanging="720"/>
      </w:pPr>
      <w:r w:rsidRPr="00DF025D">
        <w:t xml:space="preserve">Gneiting, T., and A. E. Raftery. 2007. Strictly proper scoring rules, prediction, and estimation. Journal of the American Statistical Association </w:t>
      </w:r>
      <w:r w:rsidRPr="00DF025D">
        <w:rPr>
          <w:b/>
        </w:rPr>
        <w:t>102</w:t>
      </w:r>
      <w:r w:rsidRPr="00DF025D">
        <w:t>:359-378.</w:t>
      </w:r>
    </w:p>
    <w:p w14:paraId="63122E6C" w14:textId="77777777" w:rsidR="00DF025D" w:rsidRPr="00DF025D" w:rsidRDefault="00DF025D" w:rsidP="00DF025D">
      <w:pPr>
        <w:pStyle w:val="EndNoteBibliography"/>
        <w:ind w:left="720" w:hanging="720"/>
      </w:pPr>
      <w:r w:rsidRPr="00DF025D">
        <w:t xml:space="preserve">Guisan, A., T. C. Edwards Jr, and T. Hastie. 2002. Generalized linear and generalized additive models in studies of species distributions: setting the scene. Ecological Modelling </w:t>
      </w:r>
      <w:r w:rsidRPr="00DF025D">
        <w:rPr>
          <w:b/>
        </w:rPr>
        <w:t>157</w:t>
      </w:r>
      <w:r w:rsidRPr="00DF025D">
        <w:t>:89-100.</w:t>
      </w:r>
    </w:p>
    <w:p w14:paraId="4BD7A5F2" w14:textId="77777777" w:rsidR="00DF025D" w:rsidRPr="00DF025D" w:rsidRDefault="00DF025D" w:rsidP="00DF025D">
      <w:pPr>
        <w:pStyle w:val="EndNoteBibliography"/>
        <w:ind w:left="720" w:hanging="720"/>
      </w:pPr>
      <w:r w:rsidRPr="00DF025D">
        <w:t>Hastie, T. J., and R. J. Tibshirani. 1990. Generalized additive models. Taylor &amp; Francis, New York.</w:t>
      </w:r>
    </w:p>
    <w:p w14:paraId="423D94FB" w14:textId="77777777" w:rsidR="00DF025D" w:rsidRPr="00DF025D" w:rsidRDefault="00DF025D" w:rsidP="00DF025D">
      <w:pPr>
        <w:pStyle w:val="EndNoteBibliography"/>
        <w:ind w:left="720" w:hanging="720"/>
      </w:pPr>
      <w:r w:rsidRPr="00DF025D">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0D7A916E" w14:textId="77777777" w:rsidR="00DF025D" w:rsidRPr="00DF025D" w:rsidRDefault="00DF025D" w:rsidP="00DF025D">
      <w:pPr>
        <w:pStyle w:val="EndNoteBibliography"/>
        <w:ind w:left="720" w:hanging="720"/>
      </w:pPr>
      <w:r w:rsidRPr="00DF025D">
        <w:t xml:space="preserve">Hughes, T. P., J. T. Kerry, A. H. Baird, S. R. Connolly, A. Dietzel, C. M. Eakin, S. F. Heron, A. S. Hoey, M. O. Hoogenboom, G. Liu, M. J. McWilliam, R. J. Pears, M. S. Pratchett, W. J. Skirving, J. S. Stella, and G. Torda. 2018. Global warming transforms coral reef assemblages. Nature </w:t>
      </w:r>
      <w:r w:rsidRPr="00DF025D">
        <w:rPr>
          <w:b/>
        </w:rPr>
        <w:t>556</w:t>
      </w:r>
      <w:r w:rsidRPr="00DF025D">
        <w:t>:492-496.</w:t>
      </w:r>
    </w:p>
    <w:p w14:paraId="107135FF" w14:textId="77777777" w:rsidR="00DF025D" w:rsidRPr="00DF025D" w:rsidRDefault="00DF025D" w:rsidP="00DF025D">
      <w:pPr>
        <w:pStyle w:val="EndNoteBibliography"/>
        <w:ind w:left="720" w:hanging="720"/>
      </w:pPr>
      <w:r w:rsidRPr="00DF025D">
        <w:t xml:space="preserve">Hui, F. K. 2016. boral–Bayesian ordination and regression analysis of multivariate abundance data in R. Methods in Ecology and Evolution </w:t>
      </w:r>
      <w:r w:rsidRPr="00DF025D">
        <w:rPr>
          <w:b/>
        </w:rPr>
        <w:t>7</w:t>
      </w:r>
      <w:r w:rsidRPr="00DF025D">
        <w:t>:744-750.</w:t>
      </w:r>
    </w:p>
    <w:p w14:paraId="12D14EE7" w14:textId="77777777" w:rsidR="00DF025D" w:rsidRPr="00DF025D" w:rsidRDefault="00DF025D" w:rsidP="00DF025D">
      <w:pPr>
        <w:pStyle w:val="EndNoteBibliography"/>
        <w:ind w:left="720" w:hanging="720"/>
      </w:pPr>
      <w:r w:rsidRPr="00DF025D">
        <w:t>Hyndman, R. J., and G. Athanasopoulos. 2018. Forecasting: principles and practice. OTexts.</w:t>
      </w:r>
    </w:p>
    <w:p w14:paraId="19ACC1F9" w14:textId="77777777" w:rsidR="00DF025D" w:rsidRPr="00DF025D" w:rsidRDefault="00DF025D" w:rsidP="00DF025D">
      <w:pPr>
        <w:pStyle w:val="EndNoteBibliography"/>
        <w:ind w:left="720" w:hanging="720"/>
      </w:pPr>
      <w:r w:rsidRPr="00DF025D">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6FF908CE" w14:textId="77777777" w:rsidR="00DF025D" w:rsidRPr="00DF025D" w:rsidRDefault="00DF025D" w:rsidP="00DF025D">
      <w:pPr>
        <w:pStyle w:val="EndNoteBibliography"/>
        <w:ind w:left="720" w:hanging="720"/>
      </w:pPr>
      <w:r w:rsidRPr="00DF025D">
        <w:t xml:space="preserve">Kaplan, I. C., G. D. Williams, N. A. Bond, A. J. Hermann, and S. A. Siedlecki. 2016. Cloudy with a chance of sardines: forecasting sardine distributions using regional climate models. Fisheries Oceanography </w:t>
      </w:r>
      <w:r w:rsidRPr="00DF025D">
        <w:rPr>
          <w:b/>
        </w:rPr>
        <w:t>25</w:t>
      </w:r>
      <w:r w:rsidRPr="00DF025D">
        <w:t>:15-27.</w:t>
      </w:r>
    </w:p>
    <w:p w14:paraId="7011BADE" w14:textId="77777777" w:rsidR="00DF025D" w:rsidRPr="00DF025D" w:rsidRDefault="00DF025D" w:rsidP="00DF025D">
      <w:pPr>
        <w:pStyle w:val="EndNoteBibliography"/>
        <w:ind w:left="720" w:hanging="720"/>
      </w:pPr>
      <w:r w:rsidRPr="00DF025D">
        <w:lastRenderedPageBreak/>
        <w:t xml:space="preserve">Kennedy, C. M., J. R. Oakleaf, D. M. Theobald, S. Baruch‐Mordo, and J. Kiesecker. 2019. Managing the middle: A shift in conservation priorities based on the global human modification gradient. Global Change Biology </w:t>
      </w:r>
      <w:r w:rsidRPr="00DF025D">
        <w:rPr>
          <w:b/>
        </w:rPr>
        <w:t>25</w:t>
      </w:r>
      <w:r w:rsidRPr="00DF025D">
        <w:t>:811-826.</w:t>
      </w:r>
    </w:p>
    <w:p w14:paraId="339637D7" w14:textId="77777777" w:rsidR="00DF025D" w:rsidRPr="00DF025D" w:rsidRDefault="00DF025D" w:rsidP="00DF025D">
      <w:pPr>
        <w:pStyle w:val="EndNoteBibliography"/>
        <w:ind w:left="720" w:hanging="720"/>
      </w:pPr>
      <w:r w:rsidRPr="00DF025D">
        <w:t xml:space="preserve">Knape, J. 2016. Decomposing trends in Swedish bird populations using generalized additive mixed models. Journal of Applied Ecology </w:t>
      </w:r>
      <w:r w:rsidRPr="00DF025D">
        <w:rPr>
          <w:b/>
        </w:rPr>
        <w:t>53</w:t>
      </w:r>
      <w:r w:rsidRPr="00DF025D">
        <w:t>:1852-1861.</w:t>
      </w:r>
    </w:p>
    <w:p w14:paraId="28B657A0" w14:textId="77777777" w:rsidR="00DF025D" w:rsidRPr="00DF025D" w:rsidRDefault="00DF025D" w:rsidP="00DF025D">
      <w:pPr>
        <w:pStyle w:val="EndNoteBibliography"/>
        <w:ind w:left="720" w:hanging="720"/>
      </w:pPr>
      <w:r w:rsidRPr="00DF025D">
        <w:t xml:space="preserve">Koolhof, I. S., S. M. Firestone, S. Bettiol, M. Charleston, K. B. Gibney, P. J. Neville, A. Jardine, and S. Carver. 2021. Optimising predictive modelling of Ross River virus using meteorological variables. PLoS Neglected Tropical Diseases </w:t>
      </w:r>
      <w:r w:rsidRPr="00DF025D">
        <w:rPr>
          <w:b/>
        </w:rPr>
        <w:t>15</w:t>
      </w:r>
      <w:r w:rsidRPr="00DF025D">
        <w:t>:e0009252.</w:t>
      </w:r>
    </w:p>
    <w:p w14:paraId="1A044C95" w14:textId="77777777" w:rsidR="00DF025D" w:rsidRPr="00DF025D" w:rsidRDefault="00DF025D" w:rsidP="00DF025D">
      <w:pPr>
        <w:pStyle w:val="EndNoteBibliography"/>
        <w:ind w:left="720" w:hanging="720"/>
      </w:pPr>
      <w:r w:rsidRPr="00DF025D">
        <w:t xml:space="preserve">Kowal, D. R., and A. Canale. 2020. Simultaneous transformation and rounding (STAR) models for integer-valued data. Electronic Journal of Statistics </w:t>
      </w:r>
      <w:r w:rsidRPr="00DF025D">
        <w:rPr>
          <w:b/>
        </w:rPr>
        <w:t>14</w:t>
      </w:r>
      <w:r w:rsidRPr="00DF025D">
        <w:t>:1744-1772.</w:t>
      </w:r>
    </w:p>
    <w:p w14:paraId="3BC21CC4" w14:textId="77777777" w:rsidR="00DF025D" w:rsidRPr="00DF025D" w:rsidRDefault="00DF025D" w:rsidP="00DF025D">
      <w:pPr>
        <w:pStyle w:val="EndNoteBibliography"/>
        <w:ind w:left="720" w:hanging="720"/>
      </w:pPr>
      <w:r w:rsidRPr="00DF025D">
        <w:t xml:space="preserve">Letten, A. D., D. A. Keith, M. G. Tozer, and F. K. Hui. 2015. Fine‐scale hydrological niche differentiation through the lens of multi‐species co‐occurrence models. Journal of Ecology </w:t>
      </w:r>
      <w:r w:rsidRPr="00DF025D">
        <w:rPr>
          <w:b/>
        </w:rPr>
        <w:t>103</w:t>
      </w:r>
      <w:r w:rsidRPr="00DF025D">
        <w:t>:1264-1275.</w:t>
      </w:r>
    </w:p>
    <w:p w14:paraId="5A84F8F6" w14:textId="77777777" w:rsidR="00DF025D" w:rsidRPr="00DF025D" w:rsidRDefault="00DF025D" w:rsidP="00DF025D">
      <w:pPr>
        <w:pStyle w:val="EndNoteBibliography"/>
        <w:ind w:left="720" w:hanging="720"/>
      </w:pPr>
      <w:r w:rsidRPr="00DF025D">
        <w:t xml:space="preserve">Levin, S. A. 1998. Ecosystems and the biosphere as complex adaptive systems. Ecosystems </w:t>
      </w:r>
      <w:r w:rsidRPr="00DF025D">
        <w:rPr>
          <w:b/>
        </w:rPr>
        <w:t>1</w:t>
      </w:r>
      <w:r w:rsidRPr="00DF025D">
        <w:t>:431-436.</w:t>
      </w:r>
    </w:p>
    <w:p w14:paraId="25CF5345" w14:textId="77777777" w:rsidR="00DF025D" w:rsidRPr="00DF025D" w:rsidRDefault="00DF025D" w:rsidP="00DF025D">
      <w:pPr>
        <w:pStyle w:val="EndNoteBibliography"/>
        <w:ind w:left="720" w:hanging="720"/>
      </w:pPr>
      <w:r w:rsidRPr="00DF025D">
        <w:t xml:space="preserve">Lindén, A., and S. Mäntyniemi. 2011. Using the negative binomial distribution to model overdispersion in ecological count data. Ecology </w:t>
      </w:r>
      <w:r w:rsidRPr="00DF025D">
        <w:rPr>
          <w:b/>
        </w:rPr>
        <w:t>92</w:t>
      </w:r>
      <w:r w:rsidRPr="00DF025D">
        <w:t>:1414-1421.</w:t>
      </w:r>
    </w:p>
    <w:p w14:paraId="415C42DC" w14:textId="77777777" w:rsidR="00DF025D" w:rsidRPr="00DF025D" w:rsidRDefault="00DF025D" w:rsidP="00DF025D">
      <w:pPr>
        <w:pStyle w:val="EndNoteBibliography"/>
        <w:ind w:left="720" w:hanging="720"/>
      </w:pPr>
      <w:r w:rsidRPr="00DF025D">
        <w:t xml:space="preserve">Makridakis, S., E. Spiliotis, and V. Assimakopoulos. 2018. The M4 Competition: Results, findings, conclusion and way forward. International Journal of Forecasting </w:t>
      </w:r>
      <w:r w:rsidRPr="00DF025D">
        <w:rPr>
          <w:b/>
        </w:rPr>
        <w:t>34</w:t>
      </w:r>
      <w:r w:rsidRPr="00DF025D">
        <w:t>:802-808.</w:t>
      </w:r>
    </w:p>
    <w:p w14:paraId="6F568F25" w14:textId="77777777" w:rsidR="00DF025D" w:rsidRPr="00DF025D" w:rsidRDefault="00DF025D" w:rsidP="00DF025D">
      <w:pPr>
        <w:pStyle w:val="EndNoteBibliography"/>
        <w:ind w:left="720" w:hanging="720"/>
      </w:pPr>
      <w:r w:rsidRPr="00DF025D">
        <w:t>Makridakis, S., E. Spiliotis, and V. Assimakopoulos. 2020. The M5 accuracy competition: Results, findings and conclusions. International Journal of Forecasting.</w:t>
      </w:r>
    </w:p>
    <w:p w14:paraId="7D4AA417" w14:textId="77777777" w:rsidR="00DF025D" w:rsidRPr="00DF025D" w:rsidRDefault="00DF025D" w:rsidP="00DF025D">
      <w:pPr>
        <w:pStyle w:val="EndNoteBibliography"/>
        <w:ind w:left="720" w:hanging="720"/>
      </w:pPr>
      <w:r w:rsidRPr="00DF025D">
        <w:t xml:space="preserve">Malick, M. J., S. A. Siedlecki, E. L. Norton, I. C. Kaplan, M. A. Haltuch, M. E. Hunsicker, S. L. Parker-Stetter, K. N. Marshall, A. M. Berger, and A. J. Hermann. 2020. Environmentally driven seasonal forecasts of Pacific hake distribution. Frontiers in Marine Science </w:t>
      </w:r>
      <w:r w:rsidRPr="00DF025D">
        <w:rPr>
          <w:b/>
        </w:rPr>
        <w:t>7</w:t>
      </w:r>
      <w:r w:rsidRPr="00DF025D">
        <w:t>:844.</w:t>
      </w:r>
    </w:p>
    <w:p w14:paraId="345254C1" w14:textId="77777777" w:rsidR="00DF025D" w:rsidRPr="00DF025D" w:rsidRDefault="00DF025D" w:rsidP="00DF025D">
      <w:pPr>
        <w:pStyle w:val="EndNoteBibliography"/>
        <w:ind w:left="720" w:hanging="720"/>
      </w:pPr>
      <w:r w:rsidRPr="00DF025D">
        <w:t xml:space="preserve">Marra, G., and S. N. Wood. 2011. Practical variable selection for generalized additive models. Computational Statistics &amp; Data Analysis </w:t>
      </w:r>
      <w:r w:rsidRPr="00DF025D">
        <w:rPr>
          <w:b/>
        </w:rPr>
        <w:t>55</w:t>
      </w:r>
      <w:r w:rsidRPr="00DF025D">
        <w:t>:2372-2387.</w:t>
      </w:r>
    </w:p>
    <w:p w14:paraId="50517136" w14:textId="77777777" w:rsidR="00DF025D" w:rsidRPr="00DF025D" w:rsidRDefault="00DF025D" w:rsidP="00DF025D">
      <w:pPr>
        <w:pStyle w:val="EndNoteBibliography"/>
        <w:ind w:left="720" w:hanging="720"/>
      </w:pPr>
      <w:r w:rsidRPr="00DF025D">
        <w:t xml:space="preserve">Massoud, E. C., J. Huisman, E. Benincà, M. C. Dietze, W. Bouten, and J. A. Vrugt. 2018. Probing the limits of predictability: data assimilation of chaotic dynamics in complex food webs. Ecology Letters </w:t>
      </w:r>
      <w:r w:rsidRPr="00DF025D">
        <w:rPr>
          <w:b/>
        </w:rPr>
        <w:t>21</w:t>
      </w:r>
      <w:r w:rsidRPr="00DF025D">
        <w:t>:93-103.</w:t>
      </w:r>
    </w:p>
    <w:p w14:paraId="0D0B9984" w14:textId="77777777" w:rsidR="00DF025D" w:rsidRPr="00DF025D" w:rsidRDefault="00DF025D" w:rsidP="00DF025D">
      <w:pPr>
        <w:pStyle w:val="EndNoteBibliography"/>
        <w:ind w:left="720" w:hanging="720"/>
      </w:pPr>
      <w:r w:rsidRPr="00DF025D">
        <w:t>Miller, D. L. 2019. Bayesian views of generalized additive modelling. arXiv preprint arXiv:1902.01330.</w:t>
      </w:r>
    </w:p>
    <w:p w14:paraId="3A06851C" w14:textId="5A900CB7" w:rsidR="00DF025D" w:rsidRPr="00DF025D" w:rsidRDefault="00DF025D" w:rsidP="00DF025D">
      <w:pPr>
        <w:pStyle w:val="EndNoteBibliography"/>
        <w:ind w:left="720" w:hanging="720"/>
      </w:pPr>
      <w:r w:rsidRPr="00DF025D">
        <w:t xml:space="preserve">National Ecological Observatory Network. 2022. Ticks sampled using drag cloths (DP1.10093.001). National Ecological Observatory Network (NEON). Dataset accessed from </w:t>
      </w:r>
      <w:hyperlink r:id="rId13" w:history="1">
        <w:r w:rsidRPr="00DF025D">
          <w:rPr>
            <w:rStyle w:val="Hyperlink"/>
          </w:rPr>
          <w:t>https://data.neonscience.org</w:t>
        </w:r>
      </w:hyperlink>
      <w:r w:rsidRPr="00DF025D">
        <w:t xml:space="preserve"> on Feb 1, 2022.</w:t>
      </w:r>
    </w:p>
    <w:p w14:paraId="6EC1697A" w14:textId="77777777" w:rsidR="00DF025D" w:rsidRPr="00DF025D" w:rsidRDefault="00DF025D" w:rsidP="00DF025D">
      <w:pPr>
        <w:pStyle w:val="EndNoteBibliography"/>
        <w:ind w:left="720" w:hanging="720"/>
      </w:pPr>
      <w:r w:rsidRPr="00DF025D">
        <w:t xml:space="preserve">Ovaskainen, O., G. Tikhonov, A. Norberg, F. Guillaume Blanchet, L. Duan, D. Dunson, T. Roslin, and N. Abrego. 2017. How to make more out of community data? A conceptual framework and its implementation as models and software. Ecology Letters </w:t>
      </w:r>
      <w:r w:rsidRPr="00DF025D">
        <w:rPr>
          <w:b/>
        </w:rPr>
        <w:t>20</w:t>
      </w:r>
      <w:r w:rsidRPr="00DF025D">
        <w:t>:561-576.</w:t>
      </w:r>
    </w:p>
    <w:p w14:paraId="30B6E90D" w14:textId="77777777" w:rsidR="00DF025D" w:rsidRPr="00DF025D" w:rsidRDefault="00DF025D" w:rsidP="00DF025D">
      <w:pPr>
        <w:pStyle w:val="EndNoteBibliography"/>
        <w:ind w:left="720" w:hanging="720"/>
      </w:pPr>
      <w:r w:rsidRPr="00DF025D">
        <w:t xml:space="preserve">Pedersen, E. J., D. L. Miller, G. L. Simpson, and N. Ross. 2019. Hierarchical generalized additive models in ecology: an introduction with mgcv. PeerJ </w:t>
      </w:r>
      <w:r w:rsidRPr="00DF025D">
        <w:rPr>
          <w:b/>
        </w:rPr>
        <w:t>7</w:t>
      </w:r>
      <w:r w:rsidRPr="00DF025D">
        <w:t>:e6876.</w:t>
      </w:r>
    </w:p>
    <w:p w14:paraId="3DD78A7F" w14:textId="77777777" w:rsidR="00DF025D" w:rsidRPr="00DF025D" w:rsidRDefault="00DF025D" w:rsidP="00DF025D">
      <w:pPr>
        <w:pStyle w:val="EndNoteBibliography"/>
        <w:ind w:left="720" w:hanging="720"/>
      </w:pPr>
      <w:r w:rsidRPr="00DF025D">
        <w:t xml:space="preserve">Plummer, M. 2003. JAGS: A program for analysis of Bayesian graphical models using Gibbs sampling. Page 125 </w:t>
      </w:r>
      <w:r w:rsidRPr="00DF025D">
        <w:rPr>
          <w:i/>
        </w:rPr>
        <w:t>in</w:t>
      </w:r>
      <w:r w:rsidRPr="00DF025D">
        <w:t xml:space="preserve"> Proceedings of the 3rd International Workshop on Distributed Statistical Computing. Technische Universit at Wien Wien, Austria.</w:t>
      </w:r>
    </w:p>
    <w:p w14:paraId="52D22A5E" w14:textId="77777777" w:rsidR="00DF025D" w:rsidRPr="00DF025D" w:rsidRDefault="00DF025D" w:rsidP="00DF025D">
      <w:pPr>
        <w:pStyle w:val="EndNoteBibliography"/>
        <w:ind w:left="720" w:hanging="720"/>
      </w:pPr>
      <w:r w:rsidRPr="00DF025D">
        <w:lastRenderedPageBreak/>
        <w:t>Riutort-Mayol, G., P.-C. Bürkner, M. R. Andersen, A. Solin, and A. Vehtari. 2020. Practical Hilbert space approximate Bayesian Gaussian processes for probabilistic programming. arXiv preprint arXiv:2004.11408.</w:t>
      </w:r>
    </w:p>
    <w:p w14:paraId="4F18157E" w14:textId="77777777" w:rsidR="00DF025D" w:rsidRPr="00DF025D" w:rsidRDefault="00DF025D" w:rsidP="00DF025D">
      <w:pPr>
        <w:pStyle w:val="EndNoteBibliography"/>
        <w:ind w:left="720" w:hanging="720"/>
      </w:pPr>
      <w:r w:rsidRPr="00DF025D">
        <w:t xml:space="preserve">Rochlin, I., and A. Toledo. 2020. Emerging tick-borne pathogens of public health importance: a mini-review. Journal of medical microbiology </w:t>
      </w:r>
      <w:r w:rsidRPr="00DF025D">
        <w:rPr>
          <w:b/>
        </w:rPr>
        <w:t>69</w:t>
      </w:r>
      <w:r w:rsidRPr="00DF025D">
        <w:t>:781.</w:t>
      </w:r>
    </w:p>
    <w:p w14:paraId="368953B6" w14:textId="77777777" w:rsidR="00DF025D" w:rsidRPr="00DF025D" w:rsidRDefault="00DF025D" w:rsidP="00DF025D">
      <w:pPr>
        <w:pStyle w:val="EndNoteBibliography"/>
        <w:ind w:left="720" w:hanging="720"/>
      </w:pPr>
      <w:r w:rsidRPr="00DF025D">
        <w:t xml:space="preserve">Schmidt, K. A., S. R. Dall, and J. A. Van Gils. 2010. The ecology of information: an overview on the ecological significance of making informed decisions. Oikos </w:t>
      </w:r>
      <w:r w:rsidRPr="00DF025D">
        <w:rPr>
          <w:b/>
        </w:rPr>
        <w:t>119</w:t>
      </w:r>
      <w:r w:rsidRPr="00DF025D">
        <w:t>:304-316.</w:t>
      </w:r>
    </w:p>
    <w:p w14:paraId="31AE7F12" w14:textId="77777777" w:rsidR="00DF025D" w:rsidRPr="00DF025D" w:rsidRDefault="00DF025D" w:rsidP="00DF025D">
      <w:pPr>
        <w:pStyle w:val="EndNoteBibliography"/>
        <w:ind w:left="720" w:hanging="720"/>
      </w:pPr>
      <w:r w:rsidRPr="00DF025D">
        <w:t xml:space="preserve">Simonis, J. L., E. P. White, and S. K. M. Ernest. 2021. Evaluating probabilistic ecological forecasts. Ecology </w:t>
      </w:r>
      <w:r w:rsidRPr="00DF025D">
        <w:rPr>
          <w:b/>
        </w:rPr>
        <w:t>102</w:t>
      </w:r>
      <w:r w:rsidRPr="00DF025D">
        <w:t>:e03431.</w:t>
      </w:r>
    </w:p>
    <w:p w14:paraId="54FA91A9" w14:textId="77777777" w:rsidR="00DF025D" w:rsidRPr="00DF025D" w:rsidRDefault="00DF025D" w:rsidP="00DF025D">
      <w:pPr>
        <w:pStyle w:val="EndNoteBibliography"/>
        <w:ind w:left="720" w:hanging="720"/>
      </w:pPr>
      <w:r w:rsidRPr="00DF025D">
        <w:t xml:space="preserve">Simpson, D., H. Rue, A. Riebler, T. G. Martins, and S. H. Sørbye. 2017. Penalising model component complexity: A principled, practical approach to constructing priors. Statistical Science </w:t>
      </w:r>
      <w:r w:rsidRPr="00DF025D">
        <w:rPr>
          <w:b/>
        </w:rPr>
        <w:t>32</w:t>
      </w:r>
      <w:r w:rsidRPr="00DF025D">
        <w:t>:1-28.</w:t>
      </w:r>
    </w:p>
    <w:p w14:paraId="03B81E31" w14:textId="77777777" w:rsidR="00DF025D" w:rsidRPr="00DF025D" w:rsidRDefault="00DF025D" w:rsidP="00DF025D">
      <w:pPr>
        <w:pStyle w:val="EndNoteBibliography"/>
        <w:ind w:left="720" w:hanging="720"/>
      </w:pPr>
      <w:r w:rsidRPr="00DF025D">
        <w:t xml:space="preserve">Simpson, G. L. 2018. Modelling palaeoecological time series using generalised additive models. Frontiers in Ecology and Evolution </w:t>
      </w:r>
      <w:r w:rsidRPr="00DF025D">
        <w:rPr>
          <w:b/>
        </w:rPr>
        <w:t>6</w:t>
      </w:r>
      <w:r w:rsidRPr="00DF025D">
        <w:t>:149.</w:t>
      </w:r>
    </w:p>
    <w:p w14:paraId="3827E898" w14:textId="77777777" w:rsidR="00DF025D" w:rsidRPr="00DF025D" w:rsidRDefault="00DF025D" w:rsidP="00DF025D">
      <w:pPr>
        <w:pStyle w:val="EndNoteBibliography"/>
        <w:ind w:left="720" w:hanging="720"/>
      </w:pPr>
      <w:r w:rsidRPr="00DF025D">
        <w:t xml:space="preserve">Spooner, F. E., R. G. Pearson, and R. Freeman. 2018. Rapid warming is associated with population decline among terrestrial birds and mammals globally. Global Change Biology </w:t>
      </w:r>
      <w:r w:rsidRPr="00DF025D">
        <w:rPr>
          <w:b/>
        </w:rPr>
        <w:t>24</w:t>
      </w:r>
      <w:r w:rsidRPr="00DF025D">
        <w:t>:4521-4531.</w:t>
      </w:r>
    </w:p>
    <w:p w14:paraId="7FC03784" w14:textId="77777777" w:rsidR="00DF025D" w:rsidRPr="00DF025D" w:rsidRDefault="00DF025D" w:rsidP="00DF025D">
      <w:pPr>
        <w:pStyle w:val="EndNoteBibliography"/>
        <w:ind w:left="720" w:hanging="720"/>
      </w:pPr>
      <w:r w:rsidRPr="00DF025D">
        <w:t xml:space="preserve">Springer, Y. P., D. Hoekman, P. T. Johnson, P. A. Duffy, R. A. Hufft, D. T. Barnett, B. F. Allan, B. R. Amman, C. M. Barker, and R. Barrera. 2016. Tick‐, mosquito‐, and rodent‐borne parasite sampling designs for the National Ecological Observatory Network. Ecosphere </w:t>
      </w:r>
      <w:r w:rsidRPr="00DF025D">
        <w:rPr>
          <w:b/>
        </w:rPr>
        <w:t>7</w:t>
      </w:r>
      <w:r w:rsidRPr="00DF025D">
        <w:t>:e01271.</w:t>
      </w:r>
    </w:p>
    <w:p w14:paraId="4BC6780A" w14:textId="77777777" w:rsidR="00DF025D" w:rsidRPr="00DF025D" w:rsidRDefault="00DF025D" w:rsidP="00DF025D">
      <w:pPr>
        <w:pStyle w:val="EndNoteBibliography"/>
        <w:ind w:left="720" w:hanging="720"/>
      </w:pPr>
      <w:r w:rsidRPr="00DF025D">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DF025D">
        <w:rPr>
          <w:b/>
        </w:rPr>
        <w:t>7</w:t>
      </w:r>
      <w:r w:rsidRPr="00DF025D">
        <w:t>:e01627.</w:t>
      </w:r>
    </w:p>
    <w:p w14:paraId="4C6AB8AA" w14:textId="77777777" w:rsidR="00DF025D" w:rsidRPr="00DF025D" w:rsidRDefault="00DF025D" w:rsidP="00DF025D">
      <w:pPr>
        <w:pStyle w:val="EndNoteBibliography"/>
        <w:ind w:left="720" w:hanging="720"/>
      </w:pPr>
      <w:r w:rsidRPr="00DF025D">
        <w:t xml:space="preserve">Thorson, J. T., J. N. Ianelli, E. A. Larsen, L. Ries, M. D. Scheuerell, C. Szuwalski, and E. F. Zipkin. 2016. Joint dynamic species distribution models: a tool for community ordination and spatio‐temporal monitoring. Global Ecology and Biogeography </w:t>
      </w:r>
      <w:r w:rsidRPr="00DF025D">
        <w:rPr>
          <w:b/>
        </w:rPr>
        <w:t>25</w:t>
      </w:r>
      <w:r w:rsidRPr="00DF025D">
        <w:t>:1144-1158.</w:t>
      </w:r>
    </w:p>
    <w:p w14:paraId="59F811DF" w14:textId="77777777" w:rsidR="00DF025D" w:rsidRPr="00DF025D" w:rsidRDefault="00DF025D" w:rsidP="00DF025D">
      <w:pPr>
        <w:pStyle w:val="EndNoteBibliography"/>
        <w:ind w:left="720" w:hanging="720"/>
      </w:pPr>
      <w:r w:rsidRPr="00DF025D">
        <w:t xml:space="preserve">Tobler, M. W., M. Kéry, F. K. Hui, G. Guillera‐Arroita, P. Knaus, and T. Sattler. 2019. Joint species distribution models with species correlations and imperfect detection. Ecology </w:t>
      </w:r>
      <w:r w:rsidRPr="00DF025D">
        <w:rPr>
          <w:b/>
        </w:rPr>
        <w:t>100</w:t>
      </w:r>
      <w:r w:rsidRPr="00DF025D">
        <w:t>:e02754.</w:t>
      </w:r>
    </w:p>
    <w:p w14:paraId="542C5E6A" w14:textId="77777777" w:rsidR="00DF025D" w:rsidRPr="00DF025D" w:rsidRDefault="00DF025D" w:rsidP="00DF025D">
      <w:pPr>
        <w:pStyle w:val="EndNoteBibliography"/>
        <w:ind w:left="720" w:hanging="720"/>
      </w:pPr>
      <w:r w:rsidRPr="00DF025D">
        <w:t xml:space="preserve">Umlauf, N., N. Klein, and A. Zeileis. 2018. BAMLSS: Bayesian additive models for location, scale, and shape (and beyond). Journal of Computational and Graphical Statistics </w:t>
      </w:r>
      <w:r w:rsidRPr="00DF025D">
        <w:rPr>
          <w:b/>
        </w:rPr>
        <w:t>27</w:t>
      </w:r>
      <w:r w:rsidRPr="00DF025D">
        <w:t>:612-627.</w:t>
      </w:r>
    </w:p>
    <w:p w14:paraId="1F4CA3A9" w14:textId="77777777" w:rsidR="00DF025D" w:rsidRPr="00DF025D" w:rsidRDefault="00DF025D" w:rsidP="00DF025D">
      <w:pPr>
        <w:pStyle w:val="EndNoteBibliography"/>
        <w:ind w:left="720" w:hanging="720"/>
      </w:pPr>
      <w:r w:rsidRPr="00DF025D">
        <w:t>United Nations. 2015. Transforming our world: The 2030 agenda for sustainable development. UN Publishing, New York.</w:t>
      </w:r>
    </w:p>
    <w:p w14:paraId="03E8C075" w14:textId="77777777" w:rsidR="00DF025D" w:rsidRPr="00DF025D" w:rsidRDefault="00DF025D" w:rsidP="00DF025D">
      <w:pPr>
        <w:pStyle w:val="EndNoteBibliography"/>
        <w:ind w:left="720" w:hanging="720"/>
      </w:pPr>
      <w:r w:rsidRPr="00DF025D">
        <w:t xml:space="preserve">Wallace, D., V. Ratti, A. Kodali, J. M. Winter, M. P. Ayres, J. W. Chipman, C. F. Aoki, E. C. Osterberg, C. Silvanic, and T. F. Partridge. 2019. Effect of rising temperature on Lyme disease: </w:t>
      </w:r>
      <w:r w:rsidRPr="00DF025D">
        <w:rPr>
          <w:i/>
        </w:rPr>
        <w:t>Ixodes scapularis</w:t>
      </w:r>
      <w:r w:rsidRPr="00DF025D">
        <w:t xml:space="preserve"> population dynamics and Borrelia burgdorferi transmission and prevalence. Canadian Journal of Infectious Diseases and Medical Microbiology </w:t>
      </w:r>
      <w:r w:rsidRPr="00DF025D">
        <w:rPr>
          <w:b/>
        </w:rPr>
        <w:t>2019</w:t>
      </w:r>
      <w:r w:rsidRPr="00DF025D">
        <w:t>.</w:t>
      </w:r>
    </w:p>
    <w:p w14:paraId="53DABD50" w14:textId="77777777" w:rsidR="00DF025D" w:rsidRPr="00DF025D" w:rsidRDefault="00DF025D" w:rsidP="00DF025D">
      <w:pPr>
        <w:pStyle w:val="EndNoteBibliography"/>
        <w:ind w:left="720" w:hanging="720"/>
      </w:pPr>
      <w:r w:rsidRPr="00DF025D">
        <w:t>Ward, E. J., S. C. Anderson, M. E. Hunsicker, and M. A. Litzow. 2021. Smoothed dynamic factor analysis for identifying trends in multivariate time series. Methods in Ecology and Evolution.</w:t>
      </w:r>
    </w:p>
    <w:p w14:paraId="4D0DEE15" w14:textId="77777777" w:rsidR="00DF025D" w:rsidRPr="00DF025D" w:rsidRDefault="00DF025D" w:rsidP="00DF025D">
      <w:pPr>
        <w:pStyle w:val="EndNoteBibliography"/>
        <w:ind w:left="720" w:hanging="720"/>
      </w:pPr>
      <w:r w:rsidRPr="00DF025D">
        <w:lastRenderedPageBreak/>
        <w:t xml:space="preserve">Ward, E. J., E. E. Holmes, J. T. Thorson, and B. Collen. 2014. Complexity is costly: a meta‐analysis of parametric and non‐parametric methods for short‐term population forecasting. Oikos </w:t>
      </w:r>
      <w:r w:rsidRPr="00DF025D">
        <w:rPr>
          <w:b/>
        </w:rPr>
        <w:t>123</w:t>
      </w:r>
      <w:r w:rsidRPr="00DF025D">
        <w:t>:652-661.</w:t>
      </w:r>
    </w:p>
    <w:p w14:paraId="299F5794" w14:textId="77777777" w:rsidR="00DF025D" w:rsidRPr="00DF025D" w:rsidRDefault="00DF025D" w:rsidP="00DF025D">
      <w:pPr>
        <w:pStyle w:val="EndNoteBibliography"/>
        <w:ind w:left="720" w:hanging="720"/>
      </w:pPr>
      <w:r w:rsidRPr="00DF025D">
        <w:t xml:space="preserve">Warton, D. I. 2018. Why you cannot transform your way out of trouble for small counts. Biometrics </w:t>
      </w:r>
      <w:r w:rsidRPr="00DF025D">
        <w:rPr>
          <w:b/>
        </w:rPr>
        <w:t>74</w:t>
      </w:r>
      <w:r w:rsidRPr="00DF025D">
        <w:t>:362-368.</w:t>
      </w:r>
    </w:p>
    <w:p w14:paraId="0A9DEB1A" w14:textId="77777777" w:rsidR="00DF025D" w:rsidRPr="00DF025D" w:rsidRDefault="00DF025D" w:rsidP="00DF025D">
      <w:pPr>
        <w:pStyle w:val="EndNoteBibliography"/>
        <w:ind w:left="720" w:hanging="720"/>
      </w:pPr>
      <w:r w:rsidRPr="00DF025D">
        <w:t xml:space="preserve">Warton, D. I., F. G. Blanchet, R. B. O’Hara, O. Ovaskainen, S. Taskinen, S. C. Walker, and F. K. Hui. 2015. So many variables: joint modeling in community ecology. Trends in Ecology &amp; Evolution </w:t>
      </w:r>
      <w:r w:rsidRPr="00DF025D">
        <w:rPr>
          <w:b/>
        </w:rPr>
        <w:t>30</w:t>
      </w:r>
      <w:r w:rsidRPr="00DF025D">
        <w:t>:766-779.</w:t>
      </w:r>
    </w:p>
    <w:p w14:paraId="4E4035C9" w14:textId="77777777" w:rsidR="00DF025D" w:rsidRPr="00DF025D" w:rsidRDefault="00DF025D" w:rsidP="00DF025D">
      <w:pPr>
        <w:pStyle w:val="EndNoteBibliography"/>
        <w:ind w:left="720" w:hanging="720"/>
      </w:pPr>
      <w:r w:rsidRPr="00DF025D">
        <w:t xml:space="preserve">Wells, K., R. B. O’Hara, B. D. Cooke, G. J. Mutze, T. A. Prowse, and D. A. Fordham. 2016. Environmental effects and individual body condition drive seasonal fecundity of rabbits: identifying acute and lagged processes. Oecologia </w:t>
      </w:r>
      <w:r w:rsidRPr="00DF025D">
        <w:rPr>
          <w:b/>
        </w:rPr>
        <w:t>181</w:t>
      </w:r>
      <w:r w:rsidRPr="00DF025D">
        <w:t>:853-864.</w:t>
      </w:r>
    </w:p>
    <w:p w14:paraId="5F4E589D" w14:textId="77777777" w:rsidR="00DF025D" w:rsidRPr="00DF025D" w:rsidRDefault="00DF025D" w:rsidP="00DF025D">
      <w:pPr>
        <w:pStyle w:val="EndNoteBibliography"/>
        <w:ind w:left="720" w:hanging="720"/>
      </w:pPr>
      <w:r w:rsidRPr="00DF025D">
        <w:t xml:space="preserve">Welty, L. J., R. D. Peng, S. L. Zeger, and F. Dominici. 2009. Bayesian distributed lag models: estimating effects of particulate matter air pollution on daily mortality. Biometrics </w:t>
      </w:r>
      <w:r w:rsidRPr="00DF025D">
        <w:rPr>
          <w:b/>
        </w:rPr>
        <w:t>65</w:t>
      </w:r>
      <w:r w:rsidRPr="00DF025D">
        <w:t>:282-291.</w:t>
      </w:r>
    </w:p>
    <w:p w14:paraId="1FE489B4" w14:textId="77777777" w:rsidR="00DF025D" w:rsidRPr="00DF025D" w:rsidRDefault="00DF025D" w:rsidP="00DF025D">
      <w:pPr>
        <w:pStyle w:val="EndNoteBibliography"/>
        <w:ind w:left="720" w:hanging="720"/>
      </w:pPr>
      <w:r w:rsidRPr="00DF025D">
        <w:t xml:space="preserve">White, E. P., G. M. Yenni, S. D. Taylor, E. M. Christensen, E. K. Bledsoe, J. L. Simonis, and S. M. Ernest. 2019. Developing an automated iterative near‐term forecasting system for an ecological study. Methods in Ecology and Evolution </w:t>
      </w:r>
      <w:r w:rsidRPr="00DF025D">
        <w:rPr>
          <w:b/>
        </w:rPr>
        <w:t>10</w:t>
      </w:r>
      <w:r w:rsidRPr="00DF025D">
        <w:t>:332-344.</w:t>
      </w:r>
    </w:p>
    <w:p w14:paraId="5932469C" w14:textId="77777777" w:rsidR="00DF025D" w:rsidRPr="00DF025D" w:rsidRDefault="00DF025D" w:rsidP="00DF025D">
      <w:pPr>
        <w:pStyle w:val="EndNoteBibliography"/>
        <w:ind w:left="720" w:hanging="720"/>
      </w:pPr>
      <w:r w:rsidRPr="00DF025D">
        <w:t xml:space="preserve">Wood, S. 2016. Just Another Gibbs Additive Modeller: Interfacing JAGS and mgcv. Journal of Statistical Software </w:t>
      </w:r>
      <w:r w:rsidRPr="00DF025D">
        <w:rPr>
          <w:b/>
        </w:rPr>
        <w:t>75</w:t>
      </w:r>
      <w:r w:rsidRPr="00DF025D">
        <w:t>:1-15.</w:t>
      </w:r>
    </w:p>
    <w:p w14:paraId="55AF5B02" w14:textId="77777777" w:rsidR="00DF025D" w:rsidRPr="00DF025D" w:rsidRDefault="00DF025D" w:rsidP="00DF025D">
      <w:pPr>
        <w:pStyle w:val="EndNoteBibliography"/>
        <w:ind w:left="720" w:hanging="720"/>
      </w:pPr>
      <w:r w:rsidRPr="00DF025D">
        <w:t>Wood, S. 2017. Generalized additive models: an introduction with R. Second edition. CRC Press, Boco Raton.</w:t>
      </w:r>
    </w:p>
    <w:p w14:paraId="030EFD00" w14:textId="77777777" w:rsidR="00DF025D" w:rsidRPr="00DF025D" w:rsidRDefault="00DF025D" w:rsidP="00DF025D">
      <w:pPr>
        <w:pStyle w:val="EndNoteBibliography"/>
        <w:ind w:left="720" w:hanging="720"/>
      </w:pPr>
      <w:r w:rsidRPr="00DF025D">
        <w:t xml:space="preserve">Wood, S. N. 2004. Stable and efficient multiple smoothing parameter estimation for generalized additive models. Journal of the American Statistical Association </w:t>
      </w:r>
      <w:r w:rsidRPr="00DF025D">
        <w:rPr>
          <w:b/>
        </w:rPr>
        <w:t>99</w:t>
      </w:r>
      <w:r w:rsidRPr="00DF025D">
        <w:t>:673-686.</w:t>
      </w:r>
    </w:p>
    <w:p w14:paraId="055AAC6F" w14:textId="77777777" w:rsidR="00DF025D" w:rsidRPr="00DF025D" w:rsidRDefault="00DF025D" w:rsidP="00DF025D">
      <w:pPr>
        <w:pStyle w:val="EndNoteBibliography"/>
        <w:ind w:left="720" w:hanging="720"/>
      </w:pPr>
      <w:r w:rsidRPr="00DF025D">
        <w:t xml:space="preserve">Wood, S. N. 2013. On p-values for smooth components of an extended generalized additive model. Biometrika </w:t>
      </w:r>
      <w:r w:rsidRPr="00DF025D">
        <w:rPr>
          <w:b/>
        </w:rPr>
        <w:t>100</w:t>
      </w:r>
      <w:r w:rsidRPr="00DF025D">
        <w:t>:221-228.</w:t>
      </w:r>
    </w:p>
    <w:p w14:paraId="4AE03D26" w14:textId="77777777" w:rsidR="00DF025D" w:rsidRPr="00DF025D" w:rsidRDefault="00DF025D" w:rsidP="00DF025D">
      <w:pPr>
        <w:pStyle w:val="EndNoteBibliography"/>
        <w:ind w:left="720" w:hanging="720"/>
      </w:pPr>
      <w:r w:rsidRPr="00DF025D">
        <w:t>World Health Organization. 2005. Using climate to predict infectious disease epidemics. Geneva, Switzerland.</w:t>
      </w:r>
    </w:p>
    <w:p w14:paraId="13E9A387" w14:textId="77777777" w:rsidR="00DF025D" w:rsidRPr="00DF025D" w:rsidRDefault="00DF025D" w:rsidP="00DF025D">
      <w:pPr>
        <w:pStyle w:val="EndNoteBibliography"/>
        <w:ind w:left="720" w:hanging="720"/>
      </w:pPr>
      <w:r w:rsidRPr="00DF025D">
        <w:t xml:space="preserve">Yang, L., G. Qin, N. Zhao, C. Wang, and G. Song. 2012. Using a generalized additive model with autoregressive terms to study the effects of daily temperature on mortality. BMC Medical Research Methodology </w:t>
      </w:r>
      <w:r w:rsidRPr="00DF025D">
        <w:rPr>
          <w:b/>
        </w:rPr>
        <w:t>12</w:t>
      </w:r>
      <w:r w:rsidRPr="00DF025D">
        <w:t>:1-13.</w:t>
      </w:r>
    </w:p>
    <w:p w14:paraId="69A9B20C" w14:textId="77777777" w:rsidR="00DF025D" w:rsidRPr="00DF025D" w:rsidRDefault="00DF025D" w:rsidP="00DF025D">
      <w:pPr>
        <w:pStyle w:val="EndNoteBibliography"/>
        <w:ind w:left="720" w:hanging="720"/>
      </w:pPr>
      <w:r w:rsidRPr="00DF025D">
        <w:t xml:space="preserve">Zurell, D., J. Elith, and B. Schröder. 2012. Predicting to new environments: tools for visualizing model behaviour and impacts on mapped distributions. Diversity and Distributions </w:t>
      </w:r>
      <w:r w:rsidRPr="00DF025D">
        <w:rPr>
          <w:b/>
        </w:rPr>
        <w:t>18</w:t>
      </w:r>
      <w:r w:rsidRPr="00DF025D">
        <w:t>:628-634.</w:t>
      </w:r>
    </w:p>
    <w:p w14:paraId="7B8BA4BF" w14:textId="1A3B2290" w:rsidR="00F95C68" w:rsidRPr="00F95C68" w:rsidRDefault="00AB440A" w:rsidP="005C36C2">
      <w:pPr>
        <w:spacing w:line="360" w:lineRule="auto"/>
        <w:rPr>
          <w:lang w:val="en-AU"/>
        </w:rPr>
      </w:pPr>
      <w:r>
        <w:rPr>
          <w:lang w:val="en-AU"/>
        </w:rPr>
        <w:fldChar w:fldCharType="end"/>
      </w:r>
    </w:p>
    <w:sectPr w:rsidR="00F95C68" w:rsidRPr="00F95C68" w:rsidSect="00CA45F8">
      <w:footerReference w:type="default" r:id="rId14"/>
      <w:pgSz w:w="11901" w:h="16817"/>
      <w:pgMar w:top="1440" w:right="1440" w:bottom="1440" w:left="1440" w:header="709" w:footer="709"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B5A7E" w14:textId="77777777" w:rsidR="000B746D" w:rsidRDefault="000B746D" w:rsidP="005131B2">
      <w:r>
        <w:separator/>
      </w:r>
    </w:p>
  </w:endnote>
  <w:endnote w:type="continuationSeparator" w:id="0">
    <w:p w14:paraId="418F0878" w14:textId="77777777" w:rsidR="000B746D" w:rsidRDefault="000B746D"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07269"/>
      <w:docPartObj>
        <w:docPartGallery w:val="Page Numbers (Bottom of Page)"/>
        <w:docPartUnique/>
      </w:docPartObj>
    </w:sdtPr>
    <w:sdtEndPr>
      <w:rPr>
        <w:noProof/>
      </w:rPr>
    </w:sdtEndPr>
    <w:sdtContent>
      <w:p w14:paraId="1BA9D9A3" w14:textId="0180DB9F" w:rsidR="005131B2" w:rsidRDefault="00513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0BC8" w14:textId="77777777" w:rsidR="000B746D" w:rsidRDefault="000B746D" w:rsidP="005131B2">
      <w:r>
        <w:separator/>
      </w:r>
    </w:p>
  </w:footnote>
  <w:footnote w:type="continuationSeparator" w:id="0">
    <w:p w14:paraId="69163CFA" w14:textId="77777777" w:rsidR="000B746D" w:rsidRDefault="000B746D"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801C8"/>
    <w:multiLevelType w:val="multilevel"/>
    <w:tmpl w:val="FE6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Clark">
    <w15:presenceInfo w15:providerId="None" w15:userId="Nicholas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5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68&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item&gt;2622&lt;/item&gt;&lt;item&gt;2623&lt;/item&gt;&lt;item&gt;2624&lt;/item&gt;&lt;item&gt;2625&lt;/item&gt;&lt;item&gt;2626&lt;/item&gt;&lt;item&gt;2627&lt;/item&gt;&lt;item&gt;2628&lt;/item&gt;&lt;item&gt;2629&lt;/item&gt;&lt;item&gt;2630&lt;/item&gt;&lt;item&gt;2631&lt;/item&gt;&lt;item&gt;2632&lt;/item&gt;&lt;item&gt;2633&lt;/item&gt;&lt;item&gt;2634&lt;/item&gt;&lt;/record-ids&gt;&lt;/item&gt;&lt;/Libraries&gt;"/>
  </w:docVars>
  <w:rsids>
    <w:rsidRoot w:val="00136D5F"/>
    <w:rsid w:val="000016D3"/>
    <w:rsid w:val="000024D8"/>
    <w:rsid w:val="000025C9"/>
    <w:rsid w:val="00003B96"/>
    <w:rsid w:val="000056D2"/>
    <w:rsid w:val="00006F80"/>
    <w:rsid w:val="0001214F"/>
    <w:rsid w:val="00014B65"/>
    <w:rsid w:val="00015BA4"/>
    <w:rsid w:val="00015E9A"/>
    <w:rsid w:val="00017238"/>
    <w:rsid w:val="00017CDB"/>
    <w:rsid w:val="0002069B"/>
    <w:rsid w:val="000213CF"/>
    <w:rsid w:val="000222EE"/>
    <w:rsid w:val="00024124"/>
    <w:rsid w:val="00024952"/>
    <w:rsid w:val="00024CDC"/>
    <w:rsid w:val="000309CD"/>
    <w:rsid w:val="0003126A"/>
    <w:rsid w:val="00031B70"/>
    <w:rsid w:val="00031D97"/>
    <w:rsid w:val="00032554"/>
    <w:rsid w:val="000331D0"/>
    <w:rsid w:val="00034260"/>
    <w:rsid w:val="00034CF7"/>
    <w:rsid w:val="000354A3"/>
    <w:rsid w:val="00040FE9"/>
    <w:rsid w:val="00041830"/>
    <w:rsid w:val="000430FC"/>
    <w:rsid w:val="00044DCB"/>
    <w:rsid w:val="0004691A"/>
    <w:rsid w:val="000469DC"/>
    <w:rsid w:val="00046B0C"/>
    <w:rsid w:val="0005007A"/>
    <w:rsid w:val="00050B83"/>
    <w:rsid w:val="00050C83"/>
    <w:rsid w:val="00052229"/>
    <w:rsid w:val="000522F6"/>
    <w:rsid w:val="00052DA6"/>
    <w:rsid w:val="00053FE6"/>
    <w:rsid w:val="0005475E"/>
    <w:rsid w:val="00055F7C"/>
    <w:rsid w:val="00057104"/>
    <w:rsid w:val="00061C88"/>
    <w:rsid w:val="00062BA6"/>
    <w:rsid w:val="0007071B"/>
    <w:rsid w:val="000707F6"/>
    <w:rsid w:val="000735A9"/>
    <w:rsid w:val="00073FF2"/>
    <w:rsid w:val="00074534"/>
    <w:rsid w:val="00075380"/>
    <w:rsid w:val="00075FF5"/>
    <w:rsid w:val="00077452"/>
    <w:rsid w:val="000819D6"/>
    <w:rsid w:val="00081E7B"/>
    <w:rsid w:val="00081F92"/>
    <w:rsid w:val="00085005"/>
    <w:rsid w:val="000870F2"/>
    <w:rsid w:val="000902B5"/>
    <w:rsid w:val="00091FB8"/>
    <w:rsid w:val="000920C8"/>
    <w:rsid w:val="00092761"/>
    <w:rsid w:val="0009334B"/>
    <w:rsid w:val="00093F2A"/>
    <w:rsid w:val="0009536B"/>
    <w:rsid w:val="00095541"/>
    <w:rsid w:val="000956C6"/>
    <w:rsid w:val="0009574E"/>
    <w:rsid w:val="00096298"/>
    <w:rsid w:val="00096815"/>
    <w:rsid w:val="000A0699"/>
    <w:rsid w:val="000A1305"/>
    <w:rsid w:val="000A43D7"/>
    <w:rsid w:val="000A515A"/>
    <w:rsid w:val="000A520F"/>
    <w:rsid w:val="000B17DB"/>
    <w:rsid w:val="000B1ADA"/>
    <w:rsid w:val="000B1BB4"/>
    <w:rsid w:val="000B20A0"/>
    <w:rsid w:val="000B25E6"/>
    <w:rsid w:val="000B746D"/>
    <w:rsid w:val="000C0FC7"/>
    <w:rsid w:val="000C1644"/>
    <w:rsid w:val="000C21BC"/>
    <w:rsid w:val="000C543C"/>
    <w:rsid w:val="000C6DDB"/>
    <w:rsid w:val="000D34E7"/>
    <w:rsid w:val="000D428B"/>
    <w:rsid w:val="000D4748"/>
    <w:rsid w:val="000D47CA"/>
    <w:rsid w:val="000D4FED"/>
    <w:rsid w:val="000D5787"/>
    <w:rsid w:val="000D5C29"/>
    <w:rsid w:val="000D68D2"/>
    <w:rsid w:val="000D7CBF"/>
    <w:rsid w:val="000E03B1"/>
    <w:rsid w:val="000E69F3"/>
    <w:rsid w:val="000F0919"/>
    <w:rsid w:val="000F12D2"/>
    <w:rsid w:val="000F1C4A"/>
    <w:rsid w:val="000F3947"/>
    <w:rsid w:val="000F46AA"/>
    <w:rsid w:val="000F669D"/>
    <w:rsid w:val="000F6755"/>
    <w:rsid w:val="000F7B6D"/>
    <w:rsid w:val="00100115"/>
    <w:rsid w:val="001008D6"/>
    <w:rsid w:val="00104D1C"/>
    <w:rsid w:val="0011048B"/>
    <w:rsid w:val="00110D6B"/>
    <w:rsid w:val="00112826"/>
    <w:rsid w:val="00112E64"/>
    <w:rsid w:val="00113553"/>
    <w:rsid w:val="00114861"/>
    <w:rsid w:val="00114DE4"/>
    <w:rsid w:val="00114FBC"/>
    <w:rsid w:val="0011796B"/>
    <w:rsid w:val="00122047"/>
    <w:rsid w:val="001233B3"/>
    <w:rsid w:val="00123A2A"/>
    <w:rsid w:val="0012623E"/>
    <w:rsid w:val="001269DC"/>
    <w:rsid w:val="00126ECF"/>
    <w:rsid w:val="0013003B"/>
    <w:rsid w:val="00134F49"/>
    <w:rsid w:val="00136609"/>
    <w:rsid w:val="0013661C"/>
    <w:rsid w:val="00136AF8"/>
    <w:rsid w:val="00136D5F"/>
    <w:rsid w:val="001379F0"/>
    <w:rsid w:val="001379FE"/>
    <w:rsid w:val="00141463"/>
    <w:rsid w:val="001429B0"/>
    <w:rsid w:val="00143BE5"/>
    <w:rsid w:val="00144AE7"/>
    <w:rsid w:val="00145D29"/>
    <w:rsid w:val="00145DCC"/>
    <w:rsid w:val="00146846"/>
    <w:rsid w:val="001475D3"/>
    <w:rsid w:val="00150BB9"/>
    <w:rsid w:val="00151C42"/>
    <w:rsid w:val="001575D7"/>
    <w:rsid w:val="0016188C"/>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A6"/>
    <w:rsid w:val="00187563"/>
    <w:rsid w:val="001879A9"/>
    <w:rsid w:val="00190DBB"/>
    <w:rsid w:val="00196339"/>
    <w:rsid w:val="001A066F"/>
    <w:rsid w:val="001A0E1E"/>
    <w:rsid w:val="001A25BB"/>
    <w:rsid w:val="001A3760"/>
    <w:rsid w:val="001A451E"/>
    <w:rsid w:val="001A5023"/>
    <w:rsid w:val="001A7734"/>
    <w:rsid w:val="001B2217"/>
    <w:rsid w:val="001B3868"/>
    <w:rsid w:val="001B3976"/>
    <w:rsid w:val="001B4BF6"/>
    <w:rsid w:val="001B5533"/>
    <w:rsid w:val="001B743B"/>
    <w:rsid w:val="001B75DA"/>
    <w:rsid w:val="001C087C"/>
    <w:rsid w:val="001C3877"/>
    <w:rsid w:val="001C5642"/>
    <w:rsid w:val="001C708C"/>
    <w:rsid w:val="001D02FB"/>
    <w:rsid w:val="001D0782"/>
    <w:rsid w:val="001D0EE7"/>
    <w:rsid w:val="001D1B67"/>
    <w:rsid w:val="001D1CDA"/>
    <w:rsid w:val="001D220A"/>
    <w:rsid w:val="001D29B4"/>
    <w:rsid w:val="001D38B3"/>
    <w:rsid w:val="001D4033"/>
    <w:rsid w:val="001D4219"/>
    <w:rsid w:val="001D4FD1"/>
    <w:rsid w:val="001E0608"/>
    <w:rsid w:val="001E0B4C"/>
    <w:rsid w:val="001E4AE1"/>
    <w:rsid w:val="001E62AC"/>
    <w:rsid w:val="001F076A"/>
    <w:rsid w:val="001F22CC"/>
    <w:rsid w:val="001F3B7C"/>
    <w:rsid w:val="001F5388"/>
    <w:rsid w:val="001F600C"/>
    <w:rsid w:val="001F71C6"/>
    <w:rsid w:val="001F73C2"/>
    <w:rsid w:val="0020002F"/>
    <w:rsid w:val="00200451"/>
    <w:rsid w:val="002005CE"/>
    <w:rsid w:val="002008F8"/>
    <w:rsid w:val="00200D23"/>
    <w:rsid w:val="00202040"/>
    <w:rsid w:val="00202234"/>
    <w:rsid w:val="00202AB7"/>
    <w:rsid w:val="00202D06"/>
    <w:rsid w:val="00203965"/>
    <w:rsid w:val="00205D5D"/>
    <w:rsid w:val="00211E77"/>
    <w:rsid w:val="00212B64"/>
    <w:rsid w:val="00213929"/>
    <w:rsid w:val="00213C98"/>
    <w:rsid w:val="00213CDC"/>
    <w:rsid w:val="00214391"/>
    <w:rsid w:val="002206DC"/>
    <w:rsid w:val="002210A9"/>
    <w:rsid w:val="002216F7"/>
    <w:rsid w:val="002224C0"/>
    <w:rsid w:val="00225620"/>
    <w:rsid w:val="002258F3"/>
    <w:rsid w:val="00225E07"/>
    <w:rsid w:val="00227951"/>
    <w:rsid w:val="00227F64"/>
    <w:rsid w:val="00230ACF"/>
    <w:rsid w:val="00230B8F"/>
    <w:rsid w:val="00230CEE"/>
    <w:rsid w:val="002311C1"/>
    <w:rsid w:val="00231B01"/>
    <w:rsid w:val="0023213E"/>
    <w:rsid w:val="0023372A"/>
    <w:rsid w:val="002341AD"/>
    <w:rsid w:val="002342AF"/>
    <w:rsid w:val="002368BE"/>
    <w:rsid w:val="00237C04"/>
    <w:rsid w:val="00237E4B"/>
    <w:rsid w:val="0024019E"/>
    <w:rsid w:val="00240778"/>
    <w:rsid w:val="00242608"/>
    <w:rsid w:val="00242E49"/>
    <w:rsid w:val="0024327D"/>
    <w:rsid w:val="0024345F"/>
    <w:rsid w:val="00245079"/>
    <w:rsid w:val="00246917"/>
    <w:rsid w:val="00246C85"/>
    <w:rsid w:val="00250DFD"/>
    <w:rsid w:val="00251AF4"/>
    <w:rsid w:val="0025359F"/>
    <w:rsid w:val="00253C07"/>
    <w:rsid w:val="002550FF"/>
    <w:rsid w:val="00255547"/>
    <w:rsid w:val="002556B5"/>
    <w:rsid w:val="00256632"/>
    <w:rsid w:val="002570A5"/>
    <w:rsid w:val="0025775E"/>
    <w:rsid w:val="00265417"/>
    <w:rsid w:val="00265994"/>
    <w:rsid w:val="0027016D"/>
    <w:rsid w:val="0027288D"/>
    <w:rsid w:val="002741E0"/>
    <w:rsid w:val="00274FF8"/>
    <w:rsid w:val="002763FC"/>
    <w:rsid w:val="00277311"/>
    <w:rsid w:val="00277838"/>
    <w:rsid w:val="002779C1"/>
    <w:rsid w:val="00277E43"/>
    <w:rsid w:val="00282622"/>
    <w:rsid w:val="00284050"/>
    <w:rsid w:val="002912E8"/>
    <w:rsid w:val="002945E0"/>
    <w:rsid w:val="00296B38"/>
    <w:rsid w:val="002A0FE6"/>
    <w:rsid w:val="002A1E2E"/>
    <w:rsid w:val="002A2DD6"/>
    <w:rsid w:val="002A354D"/>
    <w:rsid w:val="002A4C3E"/>
    <w:rsid w:val="002A54B9"/>
    <w:rsid w:val="002A6DB1"/>
    <w:rsid w:val="002A7883"/>
    <w:rsid w:val="002A7A1C"/>
    <w:rsid w:val="002B07C2"/>
    <w:rsid w:val="002B0A5B"/>
    <w:rsid w:val="002B11B8"/>
    <w:rsid w:val="002B14F3"/>
    <w:rsid w:val="002B175E"/>
    <w:rsid w:val="002B2115"/>
    <w:rsid w:val="002B3434"/>
    <w:rsid w:val="002B4FB4"/>
    <w:rsid w:val="002B6363"/>
    <w:rsid w:val="002C0DA7"/>
    <w:rsid w:val="002C1580"/>
    <w:rsid w:val="002C37A5"/>
    <w:rsid w:val="002C5EE2"/>
    <w:rsid w:val="002C6971"/>
    <w:rsid w:val="002D262D"/>
    <w:rsid w:val="002D41D9"/>
    <w:rsid w:val="002D7CD2"/>
    <w:rsid w:val="002E16AA"/>
    <w:rsid w:val="002E2C63"/>
    <w:rsid w:val="002E3424"/>
    <w:rsid w:val="002E583E"/>
    <w:rsid w:val="002F033A"/>
    <w:rsid w:val="002F0541"/>
    <w:rsid w:val="002F09BF"/>
    <w:rsid w:val="002F36C0"/>
    <w:rsid w:val="002F42C5"/>
    <w:rsid w:val="002F4A7A"/>
    <w:rsid w:val="002F6C3A"/>
    <w:rsid w:val="002F6C8D"/>
    <w:rsid w:val="003003ED"/>
    <w:rsid w:val="00300AF7"/>
    <w:rsid w:val="00302081"/>
    <w:rsid w:val="003062ED"/>
    <w:rsid w:val="003070DC"/>
    <w:rsid w:val="00307698"/>
    <w:rsid w:val="00311519"/>
    <w:rsid w:val="003115C6"/>
    <w:rsid w:val="003132F8"/>
    <w:rsid w:val="003145CD"/>
    <w:rsid w:val="003167BB"/>
    <w:rsid w:val="00317780"/>
    <w:rsid w:val="00320587"/>
    <w:rsid w:val="00322A63"/>
    <w:rsid w:val="00323D05"/>
    <w:rsid w:val="00323DBD"/>
    <w:rsid w:val="0032566C"/>
    <w:rsid w:val="00326B2C"/>
    <w:rsid w:val="003301DF"/>
    <w:rsid w:val="00330B0B"/>
    <w:rsid w:val="00332179"/>
    <w:rsid w:val="00333B4B"/>
    <w:rsid w:val="00334865"/>
    <w:rsid w:val="00334DD4"/>
    <w:rsid w:val="00336199"/>
    <w:rsid w:val="00340EE8"/>
    <w:rsid w:val="00341146"/>
    <w:rsid w:val="00344A75"/>
    <w:rsid w:val="00346C92"/>
    <w:rsid w:val="00347943"/>
    <w:rsid w:val="003525DC"/>
    <w:rsid w:val="00352DDF"/>
    <w:rsid w:val="00352F54"/>
    <w:rsid w:val="0035411C"/>
    <w:rsid w:val="003554EC"/>
    <w:rsid w:val="00360EC9"/>
    <w:rsid w:val="0036118E"/>
    <w:rsid w:val="00361B5A"/>
    <w:rsid w:val="00361B8C"/>
    <w:rsid w:val="00361F3E"/>
    <w:rsid w:val="00362D6B"/>
    <w:rsid w:val="00363A8A"/>
    <w:rsid w:val="003645B2"/>
    <w:rsid w:val="00365C3C"/>
    <w:rsid w:val="00373A48"/>
    <w:rsid w:val="0037666A"/>
    <w:rsid w:val="0037695F"/>
    <w:rsid w:val="003812DE"/>
    <w:rsid w:val="0038175D"/>
    <w:rsid w:val="003817F4"/>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1250"/>
    <w:rsid w:val="003B3C60"/>
    <w:rsid w:val="003B4831"/>
    <w:rsid w:val="003B52AC"/>
    <w:rsid w:val="003B68F8"/>
    <w:rsid w:val="003B7F4F"/>
    <w:rsid w:val="003C023A"/>
    <w:rsid w:val="003C25E4"/>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28F6"/>
    <w:rsid w:val="003F5F79"/>
    <w:rsid w:val="003F620B"/>
    <w:rsid w:val="003F69A5"/>
    <w:rsid w:val="003F6BBD"/>
    <w:rsid w:val="003F798D"/>
    <w:rsid w:val="0040026A"/>
    <w:rsid w:val="00400B8C"/>
    <w:rsid w:val="00402E03"/>
    <w:rsid w:val="00402F2C"/>
    <w:rsid w:val="004039F4"/>
    <w:rsid w:val="004046E3"/>
    <w:rsid w:val="00404DBA"/>
    <w:rsid w:val="0040569A"/>
    <w:rsid w:val="00406112"/>
    <w:rsid w:val="00407F79"/>
    <w:rsid w:val="004105B7"/>
    <w:rsid w:val="00411ED4"/>
    <w:rsid w:val="0042189D"/>
    <w:rsid w:val="0042326F"/>
    <w:rsid w:val="00424091"/>
    <w:rsid w:val="00424EAF"/>
    <w:rsid w:val="0042779B"/>
    <w:rsid w:val="00432E2D"/>
    <w:rsid w:val="00433902"/>
    <w:rsid w:val="004351F0"/>
    <w:rsid w:val="00437381"/>
    <w:rsid w:val="00437412"/>
    <w:rsid w:val="00437E9F"/>
    <w:rsid w:val="00441727"/>
    <w:rsid w:val="004458B1"/>
    <w:rsid w:val="00446C1D"/>
    <w:rsid w:val="00447640"/>
    <w:rsid w:val="00447F2B"/>
    <w:rsid w:val="00451063"/>
    <w:rsid w:val="00451EA8"/>
    <w:rsid w:val="0045263A"/>
    <w:rsid w:val="00453236"/>
    <w:rsid w:val="004543EB"/>
    <w:rsid w:val="0045445A"/>
    <w:rsid w:val="00454C98"/>
    <w:rsid w:val="004561E3"/>
    <w:rsid w:val="004576C8"/>
    <w:rsid w:val="004600AE"/>
    <w:rsid w:val="004608D4"/>
    <w:rsid w:val="00461013"/>
    <w:rsid w:val="00461325"/>
    <w:rsid w:val="004621FE"/>
    <w:rsid w:val="004638FF"/>
    <w:rsid w:val="00464CE0"/>
    <w:rsid w:val="00465903"/>
    <w:rsid w:val="00467654"/>
    <w:rsid w:val="00470265"/>
    <w:rsid w:val="00470A4B"/>
    <w:rsid w:val="0047124E"/>
    <w:rsid w:val="00471B8E"/>
    <w:rsid w:val="004740F9"/>
    <w:rsid w:val="00477201"/>
    <w:rsid w:val="00477EEE"/>
    <w:rsid w:val="00480D0C"/>
    <w:rsid w:val="00482AA2"/>
    <w:rsid w:val="00487118"/>
    <w:rsid w:val="00487D7A"/>
    <w:rsid w:val="00487ED6"/>
    <w:rsid w:val="00490417"/>
    <w:rsid w:val="00492027"/>
    <w:rsid w:val="004920E0"/>
    <w:rsid w:val="00492E34"/>
    <w:rsid w:val="00493B51"/>
    <w:rsid w:val="00495799"/>
    <w:rsid w:val="00495992"/>
    <w:rsid w:val="00496462"/>
    <w:rsid w:val="0049648A"/>
    <w:rsid w:val="004A047F"/>
    <w:rsid w:val="004A1369"/>
    <w:rsid w:val="004A4CEC"/>
    <w:rsid w:val="004A7B09"/>
    <w:rsid w:val="004B0698"/>
    <w:rsid w:val="004B12D3"/>
    <w:rsid w:val="004B1698"/>
    <w:rsid w:val="004B19D9"/>
    <w:rsid w:val="004B402F"/>
    <w:rsid w:val="004B469E"/>
    <w:rsid w:val="004B5EAA"/>
    <w:rsid w:val="004B6119"/>
    <w:rsid w:val="004B62EA"/>
    <w:rsid w:val="004B64B9"/>
    <w:rsid w:val="004C0275"/>
    <w:rsid w:val="004C0D48"/>
    <w:rsid w:val="004C2F38"/>
    <w:rsid w:val="004C32D8"/>
    <w:rsid w:val="004C32FB"/>
    <w:rsid w:val="004C3C3E"/>
    <w:rsid w:val="004C4C11"/>
    <w:rsid w:val="004C5E99"/>
    <w:rsid w:val="004C637B"/>
    <w:rsid w:val="004C6B3E"/>
    <w:rsid w:val="004C71CB"/>
    <w:rsid w:val="004D026F"/>
    <w:rsid w:val="004D1B7C"/>
    <w:rsid w:val="004D3A74"/>
    <w:rsid w:val="004D4D93"/>
    <w:rsid w:val="004D4DA1"/>
    <w:rsid w:val="004D51E6"/>
    <w:rsid w:val="004D621F"/>
    <w:rsid w:val="004D772E"/>
    <w:rsid w:val="004D7B45"/>
    <w:rsid w:val="004E0C79"/>
    <w:rsid w:val="004E2CB7"/>
    <w:rsid w:val="004E5272"/>
    <w:rsid w:val="004E7356"/>
    <w:rsid w:val="004F0511"/>
    <w:rsid w:val="004F0CC0"/>
    <w:rsid w:val="004F16BF"/>
    <w:rsid w:val="004F3C62"/>
    <w:rsid w:val="004F40A9"/>
    <w:rsid w:val="004F4437"/>
    <w:rsid w:val="004F50D9"/>
    <w:rsid w:val="004F5E3A"/>
    <w:rsid w:val="005014A1"/>
    <w:rsid w:val="005018C2"/>
    <w:rsid w:val="005027ED"/>
    <w:rsid w:val="005034CC"/>
    <w:rsid w:val="0050368A"/>
    <w:rsid w:val="00505507"/>
    <w:rsid w:val="005131B2"/>
    <w:rsid w:val="005139EB"/>
    <w:rsid w:val="0051415B"/>
    <w:rsid w:val="00514801"/>
    <w:rsid w:val="0051709A"/>
    <w:rsid w:val="00523ABF"/>
    <w:rsid w:val="0052464D"/>
    <w:rsid w:val="00524EF5"/>
    <w:rsid w:val="005268A6"/>
    <w:rsid w:val="00527C62"/>
    <w:rsid w:val="0053424A"/>
    <w:rsid w:val="0053617F"/>
    <w:rsid w:val="005362D6"/>
    <w:rsid w:val="005401C7"/>
    <w:rsid w:val="00541062"/>
    <w:rsid w:val="00541191"/>
    <w:rsid w:val="00542A45"/>
    <w:rsid w:val="005442D9"/>
    <w:rsid w:val="00547127"/>
    <w:rsid w:val="00547534"/>
    <w:rsid w:val="00551F16"/>
    <w:rsid w:val="00557128"/>
    <w:rsid w:val="00560339"/>
    <w:rsid w:val="005623AB"/>
    <w:rsid w:val="0056298C"/>
    <w:rsid w:val="00562B61"/>
    <w:rsid w:val="005650C7"/>
    <w:rsid w:val="0056597B"/>
    <w:rsid w:val="00571946"/>
    <w:rsid w:val="00573AD0"/>
    <w:rsid w:val="005747C0"/>
    <w:rsid w:val="00574CD9"/>
    <w:rsid w:val="00576C18"/>
    <w:rsid w:val="00576C40"/>
    <w:rsid w:val="005808DE"/>
    <w:rsid w:val="005808FB"/>
    <w:rsid w:val="00580FDF"/>
    <w:rsid w:val="005858BB"/>
    <w:rsid w:val="0058648E"/>
    <w:rsid w:val="00586812"/>
    <w:rsid w:val="00586DEF"/>
    <w:rsid w:val="005879BD"/>
    <w:rsid w:val="005905BC"/>
    <w:rsid w:val="0059124A"/>
    <w:rsid w:val="00592930"/>
    <w:rsid w:val="00595020"/>
    <w:rsid w:val="00595086"/>
    <w:rsid w:val="00596715"/>
    <w:rsid w:val="005A0C11"/>
    <w:rsid w:val="005A13AF"/>
    <w:rsid w:val="005A167B"/>
    <w:rsid w:val="005A472E"/>
    <w:rsid w:val="005A558A"/>
    <w:rsid w:val="005A6874"/>
    <w:rsid w:val="005A6F82"/>
    <w:rsid w:val="005B26B1"/>
    <w:rsid w:val="005B2C67"/>
    <w:rsid w:val="005B2F53"/>
    <w:rsid w:val="005B40DB"/>
    <w:rsid w:val="005B4821"/>
    <w:rsid w:val="005B56B8"/>
    <w:rsid w:val="005B6764"/>
    <w:rsid w:val="005B6A0F"/>
    <w:rsid w:val="005B70D1"/>
    <w:rsid w:val="005B7D8D"/>
    <w:rsid w:val="005B7E81"/>
    <w:rsid w:val="005C0579"/>
    <w:rsid w:val="005C0741"/>
    <w:rsid w:val="005C14B4"/>
    <w:rsid w:val="005C1ED0"/>
    <w:rsid w:val="005C27F5"/>
    <w:rsid w:val="005C36C2"/>
    <w:rsid w:val="005C37B0"/>
    <w:rsid w:val="005C3E4B"/>
    <w:rsid w:val="005C46EB"/>
    <w:rsid w:val="005C4D56"/>
    <w:rsid w:val="005D0985"/>
    <w:rsid w:val="005D17B9"/>
    <w:rsid w:val="005D720A"/>
    <w:rsid w:val="005E209F"/>
    <w:rsid w:val="005E48BA"/>
    <w:rsid w:val="005E4D4C"/>
    <w:rsid w:val="005F3032"/>
    <w:rsid w:val="005F33ED"/>
    <w:rsid w:val="005F412C"/>
    <w:rsid w:val="005F60BA"/>
    <w:rsid w:val="005F6B06"/>
    <w:rsid w:val="00600D4D"/>
    <w:rsid w:val="00603AAB"/>
    <w:rsid w:val="0060747C"/>
    <w:rsid w:val="006114CF"/>
    <w:rsid w:val="00613FD5"/>
    <w:rsid w:val="0061764B"/>
    <w:rsid w:val="00620F5A"/>
    <w:rsid w:val="0062133B"/>
    <w:rsid w:val="006215D8"/>
    <w:rsid w:val="00623AE1"/>
    <w:rsid w:val="0062683D"/>
    <w:rsid w:val="006308C5"/>
    <w:rsid w:val="00630B23"/>
    <w:rsid w:val="006320E2"/>
    <w:rsid w:val="00636DF6"/>
    <w:rsid w:val="0064006F"/>
    <w:rsid w:val="00641889"/>
    <w:rsid w:val="00643B99"/>
    <w:rsid w:val="00646F38"/>
    <w:rsid w:val="006471B6"/>
    <w:rsid w:val="00647CAA"/>
    <w:rsid w:val="00650F04"/>
    <w:rsid w:val="00651C26"/>
    <w:rsid w:val="006538AA"/>
    <w:rsid w:val="00656751"/>
    <w:rsid w:val="00657F0B"/>
    <w:rsid w:val="00662921"/>
    <w:rsid w:val="00662A1D"/>
    <w:rsid w:val="0066300B"/>
    <w:rsid w:val="006631E8"/>
    <w:rsid w:val="00666527"/>
    <w:rsid w:val="0067259B"/>
    <w:rsid w:val="006733D5"/>
    <w:rsid w:val="00673F88"/>
    <w:rsid w:val="00675230"/>
    <w:rsid w:val="006810B0"/>
    <w:rsid w:val="00681584"/>
    <w:rsid w:val="00683E1C"/>
    <w:rsid w:val="00684D7C"/>
    <w:rsid w:val="00684F83"/>
    <w:rsid w:val="00685D7F"/>
    <w:rsid w:val="00686551"/>
    <w:rsid w:val="00687B32"/>
    <w:rsid w:val="006917F8"/>
    <w:rsid w:val="00691C5F"/>
    <w:rsid w:val="006958F9"/>
    <w:rsid w:val="006972E6"/>
    <w:rsid w:val="00697D83"/>
    <w:rsid w:val="00697F11"/>
    <w:rsid w:val="006A081A"/>
    <w:rsid w:val="006A16BB"/>
    <w:rsid w:val="006A176C"/>
    <w:rsid w:val="006A1E4A"/>
    <w:rsid w:val="006A256D"/>
    <w:rsid w:val="006A4679"/>
    <w:rsid w:val="006A7928"/>
    <w:rsid w:val="006A7CA3"/>
    <w:rsid w:val="006B0898"/>
    <w:rsid w:val="006B1447"/>
    <w:rsid w:val="006B19E9"/>
    <w:rsid w:val="006B2306"/>
    <w:rsid w:val="006B230C"/>
    <w:rsid w:val="006B2980"/>
    <w:rsid w:val="006B2A0F"/>
    <w:rsid w:val="006B2A5F"/>
    <w:rsid w:val="006B383F"/>
    <w:rsid w:val="006B4A41"/>
    <w:rsid w:val="006B619E"/>
    <w:rsid w:val="006C1028"/>
    <w:rsid w:val="006C2748"/>
    <w:rsid w:val="006C3343"/>
    <w:rsid w:val="006C41F1"/>
    <w:rsid w:val="006C57FC"/>
    <w:rsid w:val="006C612A"/>
    <w:rsid w:val="006C71C4"/>
    <w:rsid w:val="006C7DDB"/>
    <w:rsid w:val="006C7E47"/>
    <w:rsid w:val="006D10F4"/>
    <w:rsid w:val="006D278C"/>
    <w:rsid w:val="006D30A6"/>
    <w:rsid w:val="006D560D"/>
    <w:rsid w:val="006D5860"/>
    <w:rsid w:val="006D6006"/>
    <w:rsid w:val="006D6E36"/>
    <w:rsid w:val="006D7772"/>
    <w:rsid w:val="006E04AB"/>
    <w:rsid w:val="006E07D8"/>
    <w:rsid w:val="006E2161"/>
    <w:rsid w:val="006E4F66"/>
    <w:rsid w:val="006E5595"/>
    <w:rsid w:val="006F1123"/>
    <w:rsid w:val="006F1A00"/>
    <w:rsid w:val="006F1D1F"/>
    <w:rsid w:val="006F28B4"/>
    <w:rsid w:val="006F2DC8"/>
    <w:rsid w:val="006F339F"/>
    <w:rsid w:val="006F4097"/>
    <w:rsid w:val="006F7B89"/>
    <w:rsid w:val="006F7F2B"/>
    <w:rsid w:val="00702068"/>
    <w:rsid w:val="0070486B"/>
    <w:rsid w:val="00704D03"/>
    <w:rsid w:val="007056BC"/>
    <w:rsid w:val="0070778D"/>
    <w:rsid w:val="00711B21"/>
    <w:rsid w:val="0071263C"/>
    <w:rsid w:val="00713637"/>
    <w:rsid w:val="007168C2"/>
    <w:rsid w:val="00716A7F"/>
    <w:rsid w:val="00720AF2"/>
    <w:rsid w:val="00720CF5"/>
    <w:rsid w:val="00721092"/>
    <w:rsid w:val="00721741"/>
    <w:rsid w:val="00721A1C"/>
    <w:rsid w:val="00724DA0"/>
    <w:rsid w:val="00726457"/>
    <w:rsid w:val="00730749"/>
    <w:rsid w:val="00731E19"/>
    <w:rsid w:val="0073412B"/>
    <w:rsid w:val="00734ACB"/>
    <w:rsid w:val="00734D97"/>
    <w:rsid w:val="007359D1"/>
    <w:rsid w:val="00735AEB"/>
    <w:rsid w:val="00736484"/>
    <w:rsid w:val="00745203"/>
    <w:rsid w:val="00746390"/>
    <w:rsid w:val="007479FA"/>
    <w:rsid w:val="00750216"/>
    <w:rsid w:val="00751F09"/>
    <w:rsid w:val="007527F9"/>
    <w:rsid w:val="00752FF4"/>
    <w:rsid w:val="00753A3D"/>
    <w:rsid w:val="00755591"/>
    <w:rsid w:val="00756A8B"/>
    <w:rsid w:val="007572DE"/>
    <w:rsid w:val="00761C83"/>
    <w:rsid w:val="0076261C"/>
    <w:rsid w:val="0076263A"/>
    <w:rsid w:val="007647BD"/>
    <w:rsid w:val="00765837"/>
    <w:rsid w:val="00766441"/>
    <w:rsid w:val="00766756"/>
    <w:rsid w:val="00767E62"/>
    <w:rsid w:val="00770B29"/>
    <w:rsid w:val="0077353E"/>
    <w:rsid w:val="00773938"/>
    <w:rsid w:val="00773B8C"/>
    <w:rsid w:val="00775A55"/>
    <w:rsid w:val="007764C9"/>
    <w:rsid w:val="00776CBA"/>
    <w:rsid w:val="00776FCA"/>
    <w:rsid w:val="007778B4"/>
    <w:rsid w:val="00780765"/>
    <w:rsid w:val="007815B1"/>
    <w:rsid w:val="00781B94"/>
    <w:rsid w:val="00781EA5"/>
    <w:rsid w:val="00783E60"/>
    <w:rsid w:val="00787124"/>
    <w:rsid w:val="00790B27"/>
    <w:rsid w:val="00791ABA"/>
    <w:rsid w:val="007936B1"/>
    <w:rsid w:val="00794641"/>
    <w:rsid w:val="00794BAB"/>
    <w:rsid w:val="00796D40"/>
    <w:rsid w:val="007A048B"/>
    <w:rsid w:val="007A07A7"/>
    <w:rsid w:val="007A0903"/>
    <w:rsid w:val="007A29C9"/>
    <w:rsid w:val="007A7E2E"/>
    <w:rsid w:val="007B0287"/>
    <w:rsid w:val="007B04A0"/>
    <w:rsid w:val="007B223B"/>
    <w:rsid w:val="007B32C6"/>
    <w:rsid w:val="007B5757"/>
    <w:rsid w:val="007B6B78"/>
    <w:rsid w:val="007C02D4"/>
    <w:rsid w:val="007C08BE"/>
    <w:rsid w:val="007C17E6"/>
    <w:rsid w:val="007C1A33"/>
    <w:rsid w:val="007C3E5E"/>
    <w:rsid w:val="007C40CA"/>
    <w:rsid w:val="007C4ABD"/>
    <w:rsid w:val="007C4EF0"/>
    <w:rsid w:val="007C6CEE"/>
    <w:rsid w:val="007D07B3"/>
    <w:rsid w:val="007D15B8"/>
    <w:rsid w:val="007D21BB"/>
    <w:rsid w:val="007D294B"/>
    <w:rsid w:val="007D2E18"/>
    <w:rsid w:val="007D36C1"/>
    <w:rsid w:val="007D519E"/>
    <w:rsid w:val="007D54F9"/>
    <w:rsid w:val="007D5A11"/>
    <w:rsid w:val="007D5B9A"/>
    <w:rsid w:val="007D77A4"/>
    <w:rsid w:val="007D7A63"/>
    <w:rsid w:val="007E0125"/>
    <w:rsid w:val="007E1309"/>
    <w:rsid w:val="007E15EC"/>
    <w:rsid w:val="007E2FA1"/>
    <w:rsid w:val="007F0A02"/>
    <w:rsid w:val="007F3CEB"/>
    <w:rsid w:val="007F5C9C"/>
    <w:rsid w:val="007F629A"/>
    <w:rsid w:val="007F6AC7"/>
    <w:rsid w:val="008012B9"/>
    <w:rsid w:val="008020D1"/>
    <w:rsid w:val="00802A8E"/>
    <w:rsid w:val="008031EA"/>
    <w:rsid w:val="0080548A"/>
    <w:rsid w:val="00807AD2"/>
    <w:rsid w:val="00810128"/>
    <w:rsid w:val="008102BD"/>
    <w:rsid w:val="008104E9"/>
    <w:rsid w:val="0081109A"/>
    <w:rsid w:val="0081274E"/>
    <w:rsid w:val="0081552E"/>
    <w:rsid w:val="00815DFF"/>
    <w:rsid w:val="008162D9"/>
    <w:rsid w:val="0081695A"/>
    <w:rsid w:val="0081722B"/>
    <w:rsid w:val="00823325"/>
    <w:rsid w:val="00824084"/>
    <w:rsid w:val="00827A95"/>
    <w:rsid w:val="00841ECE"/>
    <w:rsid w:val="00842980"/>
    <w:rsid w:val="008443CC"/>
    <w:rsid w:val="008456D7"/>
    <w:rsid w:val="00850DDD"/>
    <w:rsid w:val="0085273A"/>
    <w:rsid w:val="00854228"/>
    <w:rsid w:val="00855A57"/>
    <w:rsid w:val="00855B3F"/>
    <w:rsid w:val="00856267"/>
    <w:rsid w:val="0085642C"/>
    <w:rsid w:val="00856522"/>
    <w:rsid w:val="00857521"/>
    <w:rsid w:val="00860976"/>
    <w:rsid w:val="008620E9"/>
    <w:rsid w:val="00862F69"/>
    <w:rsid w:val="008660B5"/>
    <w:rsid w:val="0087001F"/>
    <w:rsid w:val="0087045C"/>
    <w:rsid w:val="00870A48"/>
    <w:rsid w:val="00872AF9"/>
    <w:rsid w:val="0087475D"/>
    <w:rsid w:val="008754B0"/>
    <w:rsid w:val="008758D2"/>
    <w:rsid w:val="0087679E"/>
    <w:rsid w:val="008773C9"/>
    <w:rsid w:val="00880A64"/>
    <w:rsid w:val="00883EC0"/>
    <w:rsid w:val="00884FAB"/>
    <w:rsid w:val="0088659F"/>
    <w:rsid w:val="008878EE"/>
    <w:rsid w:val="008908A0"/>
    <w:rsid w:val="00891927"/>
    <w:rsid w:val="008923FD"/>
    <w:rsid w:val="00893298"/>
    <w:rsid w:val="00895633"/>
    <w:rsid w:val="008963FD"/>
    <w:rsid w:val="00896FF7"/>
    <w:rsid w:val="008A05CB"/>
    <w:rsid w:val="008A1766"/>
    <w:rsid w:val="008A1B23"/>
    <w:rsid w:val="008A290E"/>
    <w:rsid w:val="008B13B4"/>
    <w:rsid w:val="008B2E5D"/>
    <w:rsid w:val="008B3467"/>
    <w:rsid w:val="008B3B18"/>
    <w:rsid w:val="008B43ED"/>
    <w:rsid w:val="008B465C"/>
    <w:rsid w:val="008B5003"/>
    <w:rsid w:val="008B5962"/>
    <w:rsid w:val="008B6C3E"/>
    <w:rsid w:val="008B7887"/>
    <w:rsid w:val="008C2E09"/>
    <w:rsid w:val="008C492A"/>
    <w:rsid w:val="008D17B5"/>
    <w:rsid w:val="008D1E90"/>
    <w:rsid w:val="008D2108"/>
    <w:rsid w:val="008D3E48"/>
    <w:rsid w:val="008D4D16"/>
    <w:rsid w:val="008D72ED"/>
    <w:rsid w:val="008D7397"/>
    <w:rsid w:val="008D7BF5"/>
    <w:rsid w:val="008E0F3E"/>
    <w:rsid w:val="008E0F84"/>
    <w:rsid w:val="008E2FC5"/>
    <w:rsid w:val="008E4547"/>
    <w:rsid w:val="008E4C99"/>
    <w:rsid w:val="008E552E"/>
    <w:rsid w:val="008E6DAC"/>
    <w:rsid w:val="008E7955"/>
    <w:rsid w:val="008F235E"/>
    <w:rsid w:val="008F2FBF"/>
    <w:rsid w:val="008F4FE8"/>
    <w:rsid w:val="00900242"/>
    <w:rsid w:val="009004FC"/>
    <w:rsid w:val="00902206"/>
    <w:rsid w:val="00902440"/>
    <w:rsid w:val="00903B0C"/>
    <w:rsid w:val="00903B7F"/>
    <w:rsid w:val="0090451E"/>
    <w:rsid w:val="009055D1"/>
    <w:rsid w:val="009109AE"/>
    <w:rsid w:val="00912F59"/>
    <w:rsid w:val="00913D1F"/>
    <w:rsid w:val="00914D39"/>
    <w:rsid w:val="00917B5E"/>
    <w:rsid w:val="00917FA7"/>
    <w:rsid w:val="00920E11"/>
    <w:rsid w:val="00921F28"/>
    <w:rsid w:val="0092207E"/>
    <w:rsid w:val="00923719"/>
    <w:rsid w:val="00924F83"/>
    <w:rsid w:val="009252B7"/>
    <w:rsid w:val="009268A5"/>
    <w:rsid w:val="00926E47"/>
    <w:rsid w:val="0092713F"/>
    <w:rsid w:val="00927F8D"/>
    <w:rsid w:val="009319F3"/>
    <w:rsid w:val="00931B5A"/>
    <w:rsid w:val="00932FE2"/>
    <w:rsid w:val="00934149"/>
    <w:rsid w:val="009364FA"/>
    <w:rsid w:val="00940893"/>
    <w:rsid w:val="00942E83"/>
    <w:rsid w:val="00942FF1"/>
    <w:rsid w:val="00944806"/>
    <w:rsid w:val="00954C33"/>
    <w:rsid w:val="00954E27"/>
    <w:rsid w:val="009555BD"/>
    <w:rsid w:val="009614DE"/>
    <w:rsid w:val="00962B32"/>
    <w:rsid w:val="00965D25"/>
    <w:rsid w:val="009666FE"/>
    <w:rsid w:val="0096736F"/>
    <w:rsid w:val="0097088B"/>
    <w:rsid w:val="00971150"/>
    <w:rsid w:val="009713D9"/>
    <w:rsid w:val="00972236"/>
    <w:rsid w:val="00972459"/>
    <w:rsid w:val="009728B7"/>
    <w:rsid w:val="00972DEB"/>
    <w:rsid w:val="00976723"/>
    <w:rsid w:val="00976E9C"/>
    <w:rsid w:val="00977AC8"/>
    <w:rsid w:val="00980779"/>
    <w:rsid w:val="009819C2"/>
    <w:rsid w:val="0098365F"/>
    <w:rsid w:val="00984F3D"/>
    <w:rsid w:val="00986E0D"/>
    <w:rsid w:val="00987267"/>
    <w:rsid w:val="00995099"/>
    <w:rsid w:val="00995338"/>
    <w:rsid w:val="00995522"/>
    <w:rsid w:val="00995867"/>
    <w:rsid w:val="00997EDD"/>
    <w:rsid w:val="009A2274"/>
    <w:rsid w:val="009A2925"/>
    <w:rsid w:val="009A2DCA"/>
    <w:rsid w:val="009A31DE"/>
    <w:rsid w:val="009A3293"/>
    <w:rsid w:val="009A41AF"/>
    <w:rsid w:val="009A53CF"/>
    <w:rsid w:val="009A7FFB"/>
    <w:rsid w:val="009B0988"/>
    <w:rsid w:val="009B126C"/>
    <w:rsid w:val="009B1A37"/>
    <w:rsid w:val="009B3813"/>
    <w:rsid w:val="009B5A61"/>
    <w:rsid w:val="009B60D5"/>
    <w:rsid w:val="009B7955"/>
    <w:rsid w:val="009C0B0D"/>
    <w:rsid w:val="009C0F02"/>
    <w:rsid w:val="009C16B8"/>
    <w:rsid w:val="009C1801"/>
    <w:rsid w:val="009C1C8E"/>
    <w:rsid w:val="009C34F2"/>
    <w:rsid w:val="009C35F4"/>
    <w:rsid w:val="009C38A1"/>
    <w:rsid w:val="009C3A1D"/>
    <w:rsid w:val="009C46C6"/>
    <w:rsid w:val="009C47DC"/>
    <w:rsid w:val="009C6674"/>
    <w:rsid w:val="009C668F"/>
    <w:rsid w:val="009C7F4E"/>
    <w:rsid w:val="009D02CC"/>
    <w:rsid w:val="009D125E"/>
    <w:rsid w:val="009D43C3"/>
    <w:rsid w:val="009D441E"/>
    <w:rsid w:val="009D4D25"/>
    <w:rsid w:val="009E3710"/>
    <w:rsid w:val="009E5039"/>
    <w:rsid w:val="009E57B5"/>
    <w:rsid w:val="009E7547"/>
    <w:rsid w:val="009F24A2"/>
    <w:rsid w:val="009F39EF"/>
    <w:rsid w:val="009F50F3"/>
    <w:rsid w:val="009F5D6B"/>
    <w:rsid w:val="009F6DA8"/>
    <w:rsid w:val="00A02530"/>
    <w:rsid w:val="00A0573C"/>
    <w:rsid w:val="00A07EE6"/>
    <w:rsid w:val="00A107C7"/>
    <w:rsid w:val="00A1140B"/>
    <w:rsid w:val="00A12720"/>
    <w:rsid w:val="00A1368E"/>
    <w:rsid w:val="00A14581"/>
    <w:rsid w:val="00A150A3"/>
    <w:rsid w:val="00A15A43"/>
    <w:rsid w:val="00A16687"/>
    <w:rsid w:val="00A167A1"/>
    <w:rsid w:val="00A206AE"/>
    <w:rsid w:val="00A20A82"/>
    <w:rsid w:val="00A2283B"/>
    <w:rsid w:val="00A24810"/>
    <w:rsid w:val="00A25B1C"/>
    <w:rsid w:val="00A26EEB"/>
    <w:rsid w:val="00A31B41"/>
    <w:rsid w:val="00A32144"/>
    <w:rsid w:val="00A323CD"/>
    <w:rsid w:val="00A342B0"/>
    <w:rsid w:val="00A3656E"/>
    <w:rsid w:val="00A40C41"/>
    <w:rsid w:val="00A41144"/>
    <w:rsid w:val="00A4114E"/>
    <w:rsid w:val="00A41CCC"/>
    <w:rsid w:val="00A424A8"/>
    <w:rsid w:val="00A4292C"/>
    <w:rsid w:val="00A4756A"/>
    <w:rsid w:val="00A5058E"/>
    <w:rsid w:val="00A50830"/>
    <w:rsid w:val="00A50DD3"/>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42BE"/>
    <w:rsid w:val="00A77187"/>
    <w:rsid w:val="00A8024A"/>
    <w:rsid w:val="00A85345"/>
    <w:rsid w:val="00A85ED3"/>
    <w:rsid w:val="00A867BB"/>
    <w:rsid w:val="00A90F14"/>
    <w:rsid w:val="00A9147C"/>
    <w:rsid w:val="00A92228"/>
    <w:rsid w:val="00A928CC"/>
    <w:rsid w:val="00A93035"/>
    <w:rsid w:val="00A93A55"/>
    <w:rsid w:val="00A93E2E"/>
    <w:rsid w:val="00A9510A"/>
    <w:rsid w:val="00A9522A"/>
    <w:rsid w:val="00A96BCB"/>
    <w:rsid w:val="00A97188"/>
    <w:rsid w:val="00A97BFD"/>
    <w:rsid w:val="00AA105F"/>
    <w:rsid w:val="00AA13E7"/>
    <w:rsid w:val="00AA35EE"/>
    <w:rsid w:val="00AA3C51"/>
    <w:rsid w:val="00AA525E"/>
    <w:rsid w:val="00AA533E"/>
    <w:rsid w:val="00AA55B4"/>
    <w:rsid w:val="00AA6709"/>
    <w:rsid w:val="00AA6F9C"/>
    <w:rsid w:val="00AA7630"/>
    <w:rsid w:val="00AB0B9D"/>
    <w:rsid w:val="00AB146D"/>
    <w:rsid w:val="00AB33E3"/>
    <w:rsid w:val="00AB3EE6"/>
    <w:rsid w:val="00AB440A"/>
    <w:rsid w:val="00AB6033"/>
    <w:rsid w:val="00AB6099"/>
    <w:rsid w:val="00AB6272"/>
    <w:rsid w:val="00AC0680"/>
    <w:rsid w:val="00AC0D83"/>
    <w:rsid w:val="00AC12C5"/>
    <w:rsid w:val="00AC3A25"/>
    <w:rsid w:val="00AC3D71"/>
    <w:rsid w:val="00AC5CFE"/>
    <w:rsid w:val="00AC715C"/>
    <w:rsid w:val="00AC7A60"/>
    <w:rsid w:val="00AD341A"/>
    <w:rsid w:val="00AD41B8"/>
    <w:rsid w:val="00AD7614"/>
    <w:rsid w:val="00AD779A"/>
    <w:rsid w:val="00AE03B8"/>
    <w:rsid w:val="00AE2E78"/>
    <w:rsid w:val="00AE33F1"/>
    <w:rsid w:val="00AE4896"/>
    <w:rsid w:val="00AE733D"/>
    <w:rsid w:val="00AF50DC"/>
    <w:rsid w:val="00AF585F"/>
    <w:rsid w:val="00B0048F"/>
    <w:rsid w:val="00B06CFB"/>
    <w:rsid w:val="00B10595"/>
    <w:rsid w:val="00B11054"/>
    <w:rsid w:val="00B11AA5"/>
    <w:rsid w:val="00B12091"/>
    <w:rsid w:val="00B1303D"/>
    <w:rsid w:val="00B20043"/>
    <w:rsid w:val="00B2225B"/>
    <w:rsid w:val="00B237B1"/>
    <w:rsid w:val="00B23ACC"/>
    <w:rsid w:val="00B26FD0"/>
    <w:rsid w:val="00B27061"/>
    <w:rsid w:val="00B32986"/>
    <w:rsid w:val="00B32B44"/>
    <w:rsid w:val="00B33BE3"/>
    <w:rsid w:val="00B35D2B"/>
    <w:rsid w:val="00B4020C"/>
    <w:rsid w:val="00B42FF8"/>
    <w:rsid w:val="00B43B4C"/>
    <w:rsid w:val="00B44EF6"/>
    <w:rsid w:val="00B506BD"/>
    <w:rsid w:val="00B51F9D"/>
    <w:rsid w:val="00B54208"/>
    <w:rsid w:val="00B5436B"/>
    <w:rsid w:val="00B56BB5"/>
    <w:rsid w:val="00B56C22"/>
    <w:rsid w:val="00B572B0"/>
    <w:rsid w:val="00B60754"/>
    <w:rsid w:val="00B62635"/>
    <w:rsid w:val="00B62D06"/>
    <w:rsid w:val="00B62DFA"/>
    <w:rsid w:val="00B63DA2"/>
    <w:rsid w:val="00B65844"/>
    <w:rsid w:val="00B663E0"/>
    <w:rsid w:val="00B664E5"/>
    <w:rsid w:val="00B67C10"/>
    <w:rsid w:val="00B67E3D"/>
    <w:rsid w:val="00B7041B"/>
    <w:rsid w:val="00B71608"/>
    <w:rsid w:val="00B718F0"/>
    <w:rsid w:val="00B71A46"/>
    <w:rsid w:val="00B72FBE"/>
    <w:rsid w:val="00B73F3B"/>
    <w:rsid w:val="00B76D44"/>
    <w:rsid w:val="00B77251"/>
    <w:rsid w:val="00B77811"/>
    <w:rsid w:val="00B80776"/>
    <w:rsid w:val="00B81744"/>
    <w:rsid w:val="00B81EE0"/>
    <w:rsid w:val="00B82CF7"/>
    <w:rsid w:val="00B82FC2"/>
    <w:rsid w:val="00B83D7F"/>
    <w:rsid w:val="00B8467F"/>
    <w:rsid w:val="00B87925"/>
    <w:rsid w:val="00B92251"/>
    <w:rsid w:val="00B92CF1"/>
    <w:rsid w:val="00B934A7"/>
    <w:rsid w:val="00B93AF7"/>
    <w:rsid w:val="00B9606B"/>
    <w:rsid w:val="00BA0A96"/>
    <w:rsid w:val="00BA0D26"/>
    <w:rsid w:val="00BA112F"/>
    <w:rsid w:val="00BA1747"/>
    <w:rsid w:val="00BA311A"/>
    <w:rsid w:val="00BB03F1"/>
    <w:rsid w:val="00BB049D"/>
    <w:rsid w:val="00BB2C4F"/>
    <w:rsid w:val="00BB3BE2"/>
    <w:rsid w:val="00BB3C56"/>
    <w:rsid w:val="00BB4B33"/>
    <w:rsid w:val="00BC0241"/>
    <w:rsid w:val="00BC1AB6"/>
    <w:rsid w:val="00BC1CF9"/>
    <w:rsid w:val="00BC298D"/>
    <w:rsid w:val="00BC409F"/>
    <w:rsid w:val="00BC4226"/>
    <w:rsid w:val="00BC42B4"/>
    <w:rsid w:val="00BC4823"/>
    <w:rsid w:val="00BC560A"/>
    <w:rsid w:val="00BC5C8C"/>
    <w:rsid w:val="00BC5E0A"/>
    <w:rsid w:val="00BC65E9"/>
    <w:rsid w:val="00BC6A3E"/>
    <w:rsid w:val="00BC6C80"/>
    <w:rsid w:val="00BC7BA0"/>
    <w:rsid w:val="00BD065F"/>
    <w:rsid w:val="00BD0B31"/>
    <w:rsid w:val="00BD0BB8"/>
    <w:rsid w:val="00BD1106"/>
    <w:rsid w:val="00BD3860"/>
    <w:rsid w:val="00BD4AF6"/>
    <w:rsid w:val="00BD6B6D"/>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3DEA"/>
    <w:rsid w:val="00C06DD1"/>
    <w:rsid w:val="00C06FCE"/>
    <w:rsid w:val="00C10ABA"/>
    <w:rsid w:val="00C10DAC"/>
    <w:rsid w:val="00C130B1"/>
    <w:rsid w:val="00C13901"/>
    <w:rsid w:val="00C157EB"/>
    <w:rsid w:val="00C16B6B"/>
    <w:rsid w:val="00C20976"/>
    <w:rsid w:val="00C22F69"/>
    <w:rsid w:val="00C234AF"/>
    <w:rsid w:val="00C24D23"/>
    <w:rsid w:val="00C2552C"/>
    <w:rsid w:val="00C25E15"/>
    <w:rsid w:val="00C26061"/>
    <w:rsid w:val="00C26C4D"/>
    <w:rsid w:val="00C26D76"/>
    <w:rsid w:val="00C2771B"/>
    <w:rsid w:val="00C27FD8"/>
    <w:rsid w:val="00C3086C"/>
    <w:rsid w:val="00C32867"/>
    <w:rsid w:val="00C339F9"/>
    <w:rsid w:val="00C342FE"/>
    <w:rsid w:val="00C344AF"/>
    <w:rsid w:val="00C42794"/>
    <w:rsid w:val="00C42FA4"/>
    <w:rsid w:val="00C4433E"/>
    <w:rsid w:val="00C44A20"/>
    <w:rsid w:val="00C4598D"/>
    <w:rsid w:val="00C552FF"/>
    <w:rsid w:val="00C569F8"/>
    <w:rsid w:val="00C60387"/>
    <w:rsid w:val="00C61F49"/>
    <w:rsid w:val="00C62A1E"/>
    <w:rsid w:val="00C6351C"/>
    <w:rsid w:val="00C6395C"/>
    <w:rsid w:val="00C647E5"/>
    <w:rsid w:val="00C67451"/>
    <w:rsid w:val="00C6774A"/>
    <w:rsid w:val="00C67764"/>
    <w:rsid w:val="00C713EA"/>
    <w:rsid w:val="00C71D8F"/>
    <w:rsid w:val="00C7232A"/>
    <w:rsid w:val="00C74D29"/>
    <w:rsid w:val="00C81DBD"/>
    <w:rsid w:val="00C82564"/>
    <w:rsid w:val="00C82D11"/>
    <w:rsid w:val="00C83602"/>
    <w:rsid w:val="00C865D9"/>
    <w:rsid w:val="00C9095D"/>
    <w:rsid w:val="00C913E9"/>
    <w:rsid w:val="00C924E6"/>
    <w:rsid w:val="00C93822"/>
    <w:rsid w:val="00C93DD0"/>
    <w:rsid w:val="00C94A74"/>
    <w:rsid w:val="00C95B53"/>
    <w:rsid w:val="00C95E67"/>
    <w:rsid w:val="00C95E9E"/>
    <w:rsid w:val="00C961FA"/>
    <w:rsid w:val="00C965A1"/>
    <w:rsid w:val="00C965D7"/>
    <w:rsid w:val="00C979C4"/>
    <w:rsid w:val="00C97CBD"/>
    <w:rsid w:val="00CA0718"/>
    <w:rsid w:val="00CA26F9"/>
    <w:rsid w:val="00CA4085"/>
    <w:rsid w:val="00CA43A5"/>
    <w:rsid w:val="00CA45F8"/>
    <w:rsid w:val="00CA6344"/>
    <w:rsid w:val="00CA6440"/>
    <w:rsid w:val="00CA74FA"/>
    <w:rsid w:val="00CA774E"/>
    <w:rsid w:val="00CB0D5D"/>
    <w:rsid w:val="00CB24B9"/>
    <w:rsid w:val="00CB4466"/>
    <w:rsid w:val="00CB5C58"/>
    <w:rsid w:val="00CB78C5"/>
    <w:rsid w:val="00CC207C"/>
    <w:rsid w:val="00CC2194"/>
    <w:rsid w:val="00CC4065"/>
    <w:rsid w:val="00CC5039"/>
    <w:rsid w:val="00CC59E2"/>
    <w:rsid w:val="00CC73E7"/>
    <w:rsid w:val="00CD0D1B"/>
    <w:rsid w:val="00CD18B3"/>
    <w:rsid w:val="00CD28A7"/>
    <w:rsid w:val="00CD367A"/>
    <w:rsid w:val="00CD3BE9"/>
    <w:rsid w:val="00CD4314"/>
    <w:rsid w:val="00CD5F8D"/>
    <w:rsid w:val="00CD6249"/>
    <w:rsid w:val="00CD64B3"/>
    <w:rsid w:val="00CD753B"/>
    <w:rsid w:val="00CD7803"/>
    <w:rsid w:val="00CD7A2D"/>
    <w:rsid w:val="00CE0655"/>
    <w:rsid w:val="00CE1410"/>
    <w:rsid w:val="00CE22A8"/>
    <w:rsid w:val="00CE5034"/>
    <w:rsid w:val="00CE532B"/>
    <w:rsid w:val="00CE5670"/>
    <w:rsid w:val="00CE77DD"/>
    <w:rsid w:val="00CF12A2"/>
    <w:rsid w:val="00CF183F"/>
    <w:rsid w:val="00CF2A4E"/>
    <w:rsid w:val="00CF3540"/>
    <w:rsid w:val="00CF7044"/>
    <w:rsid w:val="00CF7BF6"/>
    <w:rsid w:val="00CF7CC6"/>
    <w:rsid w:val="00D011EF"/>
    <w:rsid w:val="00D0186D"/>
    <w:rsid w:val="00D01ECE"/>
    <w:rsid w:val="00D01FBC"/>
    <w:rsid w:val="00D02CB0"/>
    <w:rsid w:val="00D03B18"/>
    <w:rsid w:val="00D04BE4"/>
    <w:rsid w:val="00D04C04"/>
    <w:rsid w:val="00D054D7"/>
    <w:rsid w:val="00D06638"/>
    <w:rsid w:val="00D06B52"/>
    <w:rsid w:val="00D06B6D"/>
    <w:rsid w:val="00D06E44"/>
    <w:rsid w:val="00D10362"/>
    <w:rsid w:val="00D126DE"/>
    <w:rsid w:val="00D12B97"/>
    <w:rsid w:val="00D12C7F"/>
    <w:rsid w:val="00D13B5B"/>
    <w:rsid w:val="00D1521B"/>
    <w:rsid w:val="00D15E02"/>
    <w:rsid w:val="00D169DE"/>
    <w:rsid w:val="00D224B1"/>
    <w:rsid w:val="00D23177"/>
    <w:rsid w:val="00D24F9D"/>
    <w:rsid w:val="00D25187"/>
    <w:rsid w:val="00D251D2"/>
    <w:rsid w:val="00D32100"/>
    <w:rsid w:val="00D33BF6"/>
    <w:rsid w:val="00D33FE1"/>
    <w:rsid w:val="00D3747F"/>
    <w:rsid w:val="00D44E2C"/>
    <w:rsid w:val="00D4641C"/>
    <w:rsid w:val="00D4717B"/>
    <w:rsid w:val="00D47396"/>
    <w:rsid w:val="00D47DA6"/>
    <w:rsid w:val="00D5257C"/>
    <w:rsid w:val="00D53144"/>
    <w:rsid w:val="00D54493"/>
    <w:rsid w:val="00D56EDB"/>
    <w:rsid w:val="00D579B9"/>
    <w:rsid w:val="00D61089"/>
    <w:rsid w:val="00D62207"/>
    <w:rsid w:val="00D6593E"/>
    <w:rsid w:val="00D6688C"/>
    <w:rsid w:val="00D679D3"/>
    <w:rsid w:val="00D709F8"/>
    <w:rsid w:val="00D733E0"/>
    <w:rsid w:val="00D75987"/>
    <w:rsid w:val="00D77F88"/>
    <w:rsid w:val="00D805A3"/>
    <w:rsid w:val="00D811D9"/>
    <w:rsid w:val="00D83C43"/>
    <w:rsid w:val="00D85439"/>
    <w:rsid w:val="00D864AA"/>
    <w:rsid w:val="00D87C9B"/>
    <w:rsid w:val="00D9157A"/>
    <w:rsid w:val="00D916E9"/>
    <w:rsid w:val="00D92F8B"/>
    <w:rsid w:val="00D9397F"/>
    <w:rsid w:val="00D93E6E"/>
    <w:rsid w:val="00D941C9"/>
    <w:rsid w:val="00D963DE"/>
    <w:rsid w:val="00D9741F"/>
    <w:rsid w:val="00D97C97"/>
    <w:rsid w:val="00DA060A"/>
    <w:rsid w:val="00DA0CAE"/>
    <w:rsid w:val="00DA1100"/>
    <w:rsid w:val="00DA1134"/>
    <w:rsid w:val="00DA17BD"/>
    <w:rsid w:val="00DA1B59"/>
    <w:rsid w:val="00DA2C8F"/>
    <w:rsid w:val="00DA3563"/>
    <w:rsid w:val="00DA3EB2"/>
    <w:rsid w:val="00DA5F94"/>
    <w:rsid w:val="00DA680D"/>
    <w:rsid w:val="00DA733A"/>
    <w:rsid w:val="00DB140C"/>
    <w:rsid w:val="00DB3DBF"/>
    <w:rsid w:val="00DB42D4"/>
    <w:rsid w:val="00DB4662"/>
    <w:rsid w:val="00DB5E84"/>
    <w:rsid w:val="00DB6905"/>
    <w:rsid w:val="00DB6CE0"/>
    <w:rsid w:val="00DB7500"/>
    <w:rsid w:val="00DB7D47"/>
    <w:rsid w:val="00DC61E7"/>
    <w:rsid w:val="00DC75B5"/>
    <w:rsid w:val="00DC78F3"/>
    <w:rsid w:val="00DD1907"/>
    <w:rsid w:val="00DD1FE2"/>
    <w:rsid w:val="00DD218B"/>
    <w:rsid w:val="00DD3B20"/>
    <w:rsid w:val="00DD70D1"/>
    <w:rsid w:val="00DE1854"/>
    <w:rsid w:val="00DE3787"/>
    <w:rsid w:val="00DE4D20"/>
    <w:rsid w:val="00DE4DE5"/>
    <w:rsid w:val="00DE64D0"/>
    <w:rsid w:val="00DE6FA8"/>
    <w:rsid w:val="00DF025D"/>
    <w:rsid w:val="00DF0D23"/>
    <w:rsid w:val="00DF1073"/>
    <w:rsid w:val="00DF1CE4"/>
    <w:rsid w:val="00DF2740"/>
    <w:rsid w:val="00DF56FD"/>
    <w:rsid w:val="00DF5B49"/>
    <w:rsid w:val="00DF7534"/>
    <w:rsid w:val="00E011A8"/>
    <w:rsid w:val="00E0137F"/>
    <w:rsid w:val="00E0221A"/>
    <w:rsid w:val="00E03287"/>
    <w:rsid w:val="00E05289"/>
    <w:rsid w:val="00E06DF3"/>
    <w:rsid w:val="00E11C0E"/>
    <w:rsid w:val="00E13030"/>
    <w:rsid w:val="00E13C2D"/>
    <w:rsid w:val="00E1677A"/>
    <w:rsid w:val="00E2167D"/>
    <w:rsid w:val="00E21A74"/>
    <w:rsid w:val="00E22A1D"/>
    <w:rsid w:val="00E22E86"/>
    <w:rsid w:val="00E2493E"/>
    <w:rsid w:val="00E26B98"/>
    <w:rsid w:val="00E30FDA"/>
    <w:rsid w:val="00E31085"/>
    <w:rsid w:val="00E36169"/>
    <w:rsid w:val="00E4065D"/>
    <w:rsid w:val="00E435FB"/>
    <w:rsid w:val="00E44204"/>
    <w:rsid w:val="00E44880"/>
    <w:rsid w:val="00E44FFC"/>
    <w:rsid w:val="00E4556D"/>
    <w:rsid w:val="00E47D8F"/>
    <w:rsid w:val="00E50BC8"/>
    <w:rsid w:val="00E518BA"/>
    <w:rsid w:val="00E531AC"/>
    <w:rsid w:val="00E55A3E"/>
    <w:rsid w:val="00E603BD"/>
    <w:rsid w:val="00E619FF"/>
    <w:rsid w:val="00E61B87"/>
    <w:rsid w:val="00E622A5"/>
    <w:rsid w:val="00E63C2C"/>
    <w:rsid w:val="00E63FFF"/>
    <w:rsid w:val="00E644BB"/>
    <w:rsid w:val="00E65E8B"/>
    <w:rsid w:val="00E66CA4"/>
    <w:rsid w:val="00E67732"/>
    <w:rsid w:val="00E67E23"/>
    <w:rsid w:val="00E72AFF"/>
    <w:rsid w:val="00E73BCD"/>
    <w:rsid w:val="00E746E2"/>
    <w:rsid w:val="00E7759F"/>
    <w:rsid w:val="00E80033"/>
    <w:rsid w:val="00E82BD7"/>
    <w:rsid w:val="00E84512"/>
    <w:rsid w:val="00E8774D"/>
    <w:rsid w:val="00E922E6"/>
    <w:rsid w:val="00E92AAD"/>
    <w:rsid w:val="00E953D7"/>
    <w:rsid w:val="00E96DA1"/>
    <w:rsid w:val="00E97771"/>
    <w:rsid w:val="00EA0664"/>
    <w:rsid w:val="00EA1417"/>
    <w:rsid w:val="00EA1678"/>
    <w:rsid w:val="00EA2202"/>
    <w:rsid w:val="00EA5106"/>
    <w:rsid w:val="00EA70A0"/>
    <w:rsid w:val="00EB2178"/>
    <w:rsid w:val="00EB26E5"/>
    <w:rsid w:val="00EB34FC"/>
    <w:rsid w:val="00EB4CA4"/>
    <w:rsid w:val="00EB5A1A"/>
    <w:rsid w:val="00EB6958"/>
    <w:rsid w:val="00EC0D45"/>
    <w:rsid w:val="00EC11B5"/>
    <w:rsid w:val="00EC1982"/>
    <w:rsid w:val="00EC24FE"/>
    <w:rsid w:val="00EC267E"/>
    <w:rsid w:val="00EC288E"/>
    <w:rsid w:val="00EC5393"/>
    <w:rsid w:val="00EC5971"/>
    <w:rsid w:val="00EC64AB"/>
    <w:rsid w:val="00EC664C"/>
    <w:rsid w:val="00EC6D0B"/>
    <w:rsid w:val="00ED0421"/>
    <w:rsid w:val="00ED09B8"/>
    <w:rsid w:val="00ED1ED5"/>
    <w:rsid w:val="00ED2667"/>
    <w:rsid w:val="00ED2D10"/>
    <w:rsid w:val="00ED430C"/>
    <w:rsid w:val="00ED4858"/>
    <w:rsid w:val="00ED4CDB"/>
    <w:rsid w:val="00ED59B8"/>
    <w:rsid w:val="00ED5CEE"/>
    <w:rsid w:val="00ED7519"/>
    <w:rsid w:val="00ED76AA"/>
    <w:rsid w:val="00EE1103"/>
    <w:rsid w:val="00EE24E7"/>
    <w:rsid w:val="00EE535D"/>
    <w:rsid w:val="00EE5B56"/>
    <w:rsid w:val="00EE6945"/>
    <w:rsid w:val="00EE723F"/>
    <w:rsid w:val="00EE735D"/>
    <w:rsid w:val="00EE74D1"/>
    <w:rsid w:val="00EF0E8E"/>
    <w:rsid w:val="00EF178B"/>
    <w:rsid w:val="00F01ED2"/>
    <w:rsid w:val="00F02101"/>
    <w:rsid w:val="00F054DC"/>
    <w:rsid w:val="00F07395"/>
    <w:rsid w:val="00F10CB8"/>
    <w:rsid w:val="00F11AA6"/>
    <w:rsid w:val="00F1489D"/>
    <w:rsid w:val="00F153E2"/>
    <w:rsid w:val="00F16367"/>
    <w:rsid w:val="00F168C0"/>
    <w:rsid w:val="00F1741B"/>
    <w:rsid w:val="00F24686"/>
    <w:rsid w:val="00F26F2B"/>
    <w:rsid w:val="00F27630"/>
    <w:rsid w:val="00F30731"/>
    <w:rsid w:val="00F33E21"/>
    <w:rsid w:val="00F34123"/>
    <w:rsid w:val="00F34530"/>
    <w:rsid w:val="00F355A3"/>
    <w:rsid w:val="00F35DDB"/>
    <w:rsid w:val="00F3644B"/>
    <w:rsid w:val="00F3692F"/>
    <w:rsid w:val="00F3751B"/>
    <w:rsid w:val="00F40F0E"/>
    <w:rsid w:val="00F43008"/>
    <w:rsid w:val="00F45739"/>
    <w:rsid w:val="00F464CC"/>
    <w:rsid w:val="00F46FAF"/>
    <w:rsid w:val="00F47548"/>
    <w:rsid w:val="00F47BAC"/>
    <w:rsid w:val="00F51117"/>
    <w:rsid w:val="00F526D8"/>
    <w:rsid w:val="00F52A09"/>
    <w:rsid w:val="00F5404E"/>
    <w:rsid w:val="00F5447C"/>
    <w:rsid w:val="00F55373"/>
    <w:rsid w:val="00F563B4"/>
    <w:rsid w:val="00F62979"/>
    <w:rsid w:val="00F62DD3"/>
    <w:rsid w:val="00F66B70"/>
    <w:rsid w:val="00F72672"/>
    <w:rsid w:val="00F771F9"/>
    <w:rsid w:val="00F77616"/>
    <w:rsid w:val="00F8045E"/>
    <w:rsid w:val="00F82D7A"/>
    <w:rsid w:val="00F83543"/>
    <w:rsid w:val="00F859F2"/>
    <w:rsid w:val="00F85C3B"/>
    <w:rsid w:val="00F90399"/>
    <w:rsid w:val="00F93FC1"/>
    <w:rsid w:val="00F954E4"/>
    <w:rsid w:val="00F95C68"/>
    <w:rsid w:val="00F95F1E"/>
    <w:rsid w:val="00F9710E"/>
    <w:rsid w:val="00F97961"/>
    <w:rsid w:val="00FA06A5"/>
    <w:rsid w:val="00FA0B74"/>
    <w:rsid w:val="00FA319A"/>
    <w:rsid w:val="00FA7BBD"/>
    <w:rsid w:val="00FB1B07"/>
    <w:rsid w:val="00FC0D56"/>
    <w:rsid w:val="00FC28C5"/>
    <w:rsid w:val="00FC2BB4"/>
    <w:rsid w:val="00FC30BE"/>
    <w:rsid w:val="00FC3341"/>
    <w:rsid w:val="00FC5D61"/>
    <w:rsid w:val="00FC6ECC"/>
    <w:rsid w:val="00FD0232"/>
    <w:rsid w:val="00FD238A"/>
    <w:rsid w:val="00FD36DD"/>
    <w:rsid w:val="00FD41C4"/>
    <w:rsid w:val="00FD43B4"/>
    <w:rsid w:val="00FD6889"/>
    <w:rsid w:val="00FD7338"/>
    <w:rsid w:val="00FD7C5F"/>
    <w:rsid w:val="00FE0563"/>
    <w:rsid w:val="00FE143D"/>
    <w:rsid w:val="00FE4911"/>
    <w:rsid w:val="00FE651E"/>
    <w:rsid w:val="00FF073D"/>
    <w:rsid w:val="00FF1490"/>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 w:type="character" w:styleId="LineNumber">
    <w:name w:val="line number"/>
    <w:basedOn w:val="DefaultParagraphFont"/>
    <w:uiPriority w:val="99"/>
    <w:semiHidden/>
    <w:unhideWhenUsed/>
    <w:rsid w:val="00CA45F8"/>
  </w:style>
  <w:style w:type="paragraph" w:styleId="NormalWeb">
    <w:name w:val="Normal (Web)"/>
    <w:basedOn w:val="Normal"/>
    <w:uiPriority w:val="99"/>
    <w:semiHidden/>
    <w:unhideWhenUsed/>
    <w:rsid w:val="005F6B06"/>
    <w:pPr>
      <w:spacing w:before="100" w:beforeAutospacing="1" w:after="100" w:afterAutospacing="1"/>
    </w:pPr>
    <w:rPr>
      <w:rFonts w:ascii="Times New Roman" w:eastAsia="Times New Roman" w:hAnsi="Times New Roman" w:cs="Times New Roman"/>
      <w:lang w:val="en-AU" w:eastAsia="en-AU"/>
    </w:rPr>
  </w:style>
  <w:style w:type="character" w:styleId="HTMLCode">
    <w:name w:val="HTML Code"/>
    <w:basedOn w:val="DefaultParagraphFont"/>
    <w:uiPriority w:val="99"/>
    <w:semiHidden/>
    <w:unhideWhenUsed/>
    <w:rsid w:val="005F6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39370156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1923294325">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NickClark47/mvgam" TargetMode="External"/><Relationship Id="rId13" Type="http://schemas.openxmlformats.org/officeDocument/2006/relationships/hyperlink" Target="https://data.neonscienc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tanalpha.github.io/"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neonscienc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pubs.com/NickClark47/mvgam3" TargetMode="External"/><Relationship Id="rId4" Type="http://schemas.openxmlformats.org/officeDocument/2006/relationships/settings" Target="settings.xml"/><Relationship Id="rId9" Type="http://schemas.openxmlformats.org/officeDocument/2006/relationships/hyperlink" Target="https://rpubs.com/NickClark47/mvgam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27</Pages>
  <Words>20657</Words>
  <Characters>117751</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209</cp:revision>
  <cp:lastPrinted>2022-02-23T02:57:00Z</cp:lastPrinted>
  <dcterms:created xsi:type="dcterms:W3CDTF">2022-02-23T02:57:00Z</dcterms:created>
  <dcterms:modified xsi:type="dcterms:W3CDTF">2022-07-08T06:48:00Z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